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wmf" ContentType="image/x-wmf"/>
  <Override PartName="/word/comments.xml" ContentType="application/vnd.openxmlformats-officedocument.wordprocessingml.comment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624" w:rsidRPr="00F17F49" w:rsidRDefault="00291624" w:rsidP="00875D28">
      <w:pPr>
        <w:spacing w:line="480" w:lineRule="auto"/>
        <w:rPr>
          <w:rFonts w:ascii="Times New Roman" w:eastAsia="Times New Roman" w:hAnsi="Times New Roman" w:cs="Times New Roman"/>
        </w:rPr>
        <w:pPrChange w:id="0" w:author="readm" w:date="2011-11-08T14:18:00Z">
          <w:pPr>
            <w:spacing w:line="360" w:lineRule="auto"/>
          </w:pPr>
        </w:pPrChange>
      </w:pPr>
    </w:p>
    <w:p w:rsidR="00AF198D" w:rsidRPr="00F17F49" w:rsidRDefault="00680475" w:rsidP="00875D28">
      <w:pPr>
        <w:spacing w:line="480" w:lineRule="auto"/>
        <w:rPr>
          <w:rFonts w:ascii="Times New Roman" w:eastAsia="Times New Roman" w:hAnsi="Times New Roman" w:cs="Times New Roman"/>
          <w:b/>
          <w:sz w:val="32"/>
          <w:szCs w:val="32"/>
        </w:rPr>
        <w:pPrChange w:id="1" w:author="readm" w:date="2011-11-08T14:18:00Z">
          <w:pPr>
            <w:spacing w:line="360" w:lineRule="auto"/>
          </w:pPr>
        </w:pPrChange>
      </w:pPr>
      <w:proofErr w:type="spellStart"/>
      <w:r w:rsidRPr="00F17F49">
        <w:rPr>
          <w:rFonts w:ascii="Times New Roman" w:eastAsia="Times New Roman" w:hAnsi="Times New Roman" w:cs="Times New Roman"/>
          <w:b/>
          <w:sz w:val="32"/>
          <w:szCs w:val="32"/>
        </w:rPr>
        <w:t>SNPTools</w:t>
      </w:r>
      <w:proofErr w:type="spellEnd"/>
      <w:r w:rsidRPr="00F17F49">
        <w:rPr>
          <w:rFonts w:ascii="Times New Roman" w:eastAsia="Times New Roman" w:hAnsi="Times New Roman" w:cs="Times New Roman"/>
          <w:b/>
          <w:sz w:val="32"/>
          <w:szCs w:val="32"/>
        </w:rPr>
        <w:t>: An integrative variant calling pipeline</w:t>
      </w:r>
      <w:r w:rsidR="007D7B7C" w:rsidRPr="00F17F49">
        <w:rPr>
          <w:rFonts w:ascii="Times New Roman" w:eastAsia="Times New Roman" w:hAnsi="Times New Roman" w:cs="Times New Roman"/>
          <w:b/>
          <w:sz w:val="32"/>
          <w:szCs w:val="32"/>
        </w:rPr>
        <w:t xml:space="preserve"> for </w:t>
      </w:r>
      <w:r w:rsidRPr="00F17F49">
        <w:rPr>
          <w:rFonts w:ascii="Times New Roman" w:eastAsia="Times New Roman" w:hAnsi="Times New Roman" w:cs="Times New Roman"/>
          <w:b/>
          <w:sz w:val="32"/>
          <w:szCs w:val="32"/>
        </w:rPr>
        <w:t>accuracy genotype/</w:t>
      </w:r>
      <w:proofErr w:type="spellStart"/>
      <w:r w:rsidRPr="00F17F49">
        <w:rPr>
          <w:rFonts w:ascii="Times New Roman" w:eastAsia="Times New Roman" w:hAnsi="Times New Roman" w:cs="Times New Roman"/>
          <w:b/>
          <w:sz w:val="32"/>
          <w:szCs w:val="32"/>
        </w:rPr>
        <w:t>haplotype</w:t>
      </w:r>
      <w:proofErr w:type="spellEnd"/>
      <w:r w:rsidRPr="00F17F49">
        <w:rPr>
          <w:rFonts w:ascii="Times New Roman" w:eastAsia="Times New Roman" w:hAnsi="Times New Roman" w:cs="Times New Roman"/>
          <w:b/>
          <w:sz w:val="32"/>
          <w:szCs w:val="32"/>
        </w:rPr>
        <w:t xml:space="preserve"> inference in low c</w:t>
      </w:r>
      <w:r w:rsidR="00962184" w:rsidRPr="00F17F49">
        <w:rPr>
          <w:rFonts w:ascii="Times New Roman" w:eastAsia="Times New Roman" w:hAnsi="Times New Roman" w:cs="Times New Roman"/>
          <w:b/>
          <w:sz w:val="32"/>
          <w:szCs w:val="32"/>
        </w:rPr>
        <w:t xml:space="preserve">overage </w:t>
      </w:r>
      <w:r w:rsidRPr="00F17F49">
        <w:rPr>
          <w:rFonts w:ascii="Times New Roman" w:eastAsia="Times New Roman" w:hAnsi="Times New Roman" w:cs="Times New Roman"/>
          <w:b/>
          <w:sz w:val="32"/>
          <w:szCs w:val="32"/>
        </w:rPr>
        <w:t>NGS data</w:t>
      </w:r>
    </w:p>
    <w:p w:rsidR="00963616" w:rsidRPr="00F17F49" w:rsidRDefault="00963616" w:rsidP="00875D28">
      <w:pPr>
        <w:spacing w:line="480" w:lineRule="auto"/>
        <w:rPr>
          <w:rFonts w:ascii="Times New Roman" w:eastAsia="Times New Roman" w:hAnsi="Times New Roman" w:cs="Times New Roman"/>
        </w:rPr>
        <w:pPrChange w:id="2" w:author="readm" w:date="2011-11-08T14:18:00Z">
          <w:pPr>
            <w:spacing w:line="360" w:lineRule="auto"/>
          </w:pPr>
        </w:pPrChange>
      </w:pPr>
    </w:p>
    <w:p w:rsidR="00680475" w:rsidRPr="00F17F49" w:rsidRDefault="00963616" w:rsidP="00875D28">
      <w:pPr>
        <w:spacing w:line="480" w:lineRule="auto"/>
        <w:rPr>
          <w:rFonts w:ascii="Times New Roman" w:eastAsia="Times New Roman" w:hAnsi="Times New Roman" w:cs="Times New Roman"/>
        </w:rPr>
        <w:pPrChange w:id="3" w:author="readm" w:date="2011-11-08T14:18:00Z">
          <w:pPr>
            <w:spacing w:line="360" w:lineRule="auto"/>
          </w:pPr>
        </w:pPrChange>
      </w:pPr>
      <w:r w:rsidRPr="00F17F49">
        <w:rPr>
          <w:rFonts w:ascii="Times New Roman" w:eastAsia="Times New Roman" w:hAnsi="Times New Roman" w:cs="Times New Roman"/>
        </w:rPr>
        <w:t>Yi Wang</w:t>
      </w:r>
      <w:ins w:id="4" w:author="readm" w:date="2011-11-08T14:10:00Z">
        <w:r w:rsidR="00D76A32" w:rsidRPr="00D76A32">
          <w:rPr>
            <w:rFonts w:ascii="Times New Roman" w:eastAsia="Times New Roman" w:hAnsi="Times New Roman" w:cs="Times New Roman"/>
            <w:vertAlign w:val="superscript"/>
            <w:rPrChange w:id="5" w:author="readm" w:date="2011-11-08T14:10:00Z">
              <w:rPr>
                <w:rFonts w:ascii="Times New Roman" w:eastAsia="Times New Roman" w:hAnsi="Times New Roman" w:cs="Times New Roman"/>
              </w:rPr>
            </w:rPrChange>
          </w:rPr>
          <w:t>1</w:t>
        </w:r>
      </w:ins>
      <w:r w:rsidR="00680475" w:rsidRPr="00F17F49">
        <w:rPr>
          <w:rFonts w:ascii="Times New Roman" w:eastAsia="Times New Roman" w:hAnsi="Times New Roman" w:cs="Times New Roman"/>
        </w:rPr>
        <w:t xml:space="preserve">, </w:t>
      </w:r>
      <w:r w:rsidRPr="00F17F49">
        <w:rPr>
          <w:rFonts w:ascii="Times New Roman" w:eastAsia="Times New Roman" w:hAnsi="Times New Roman" w:cs="Times New Roman"/>
        </w:rPr>
        <w:t>James Lu</w:t>
      </w:r>
      <w:ins w:id="6" w:author="readm" w:date="2011-11-08T14:10:00Z">
        <w:r w:rsidR="00D76A32" w:rsidRPr="00D76A32">
          <w:rPr>
            <w:rFonts w:ascii="Times New Roman" w:eastAsia="Times New Roman" w:hAnsi="Times New Roman" w:cs="Times New Roman"/>
            <w:vertAlign w:val="superscript"/>
          </w:rPr>
          <w:t>1</w:t>
        </w:r>
        <w:proofErr w:type="gramStart"/>
        <w:r w:rsidR="00D76A32">
          <w:rPr>
            <w:rFonts w:ascii="Times New Roman" w:eastAsia="Times New Roman" w:hAnsi="Times New Roman" w:cs="Times New Roman"/>
            <w:vertAlign w:val="superscript"/>
          </w:rPr>
          <w:t>,3</w:t>
        </w:r>
      </w:ins>
      <w:proofErr w:type="gramEnd"/>
      <w:r w:rsidR="00680475" w:rsidRPr="00F17F49">
        <w:rPr>
          <w:rFonts w:ascii="Times New Roman" w:eastAsia="Times New Roman" w:hAnsi="Times New Roman" w:cs="Times New Roman"/>
        </w:rPr>
        <w:t>, Jin Yu</w:t>
      </w:r>
      <w:ins w:id="7" w:author="readm" w:date="2011-11-08T14:10:00Z">
        <w:r w:rsidR="00D76A32" w:rsidRPr="00D76A32">
          <w:rPr>
            <w:rFonts w:ascii="Times New Roman" w:eastAsia="Times New Roman" w:hAnsi="Times New Roman" w:cs="Times New Roman"/>
            <w:vertAlign w:val="superscript"/>
          </w:rPr>
          <w:t>1</w:t>
        </w:r>
      </w:ins>
      <w:r w:rsidR="00680475" w:rsidRPr="00F17F49">
        <w:rPr>
          <w:rFonts w:ascii="Times New Roman" w:eastAsia="Times New Roman" w:hAnsi="Times New Roman" w:cs="Times New Roman"/>
        </w:rPr>
        <w:t>, Richard A. Gibbs</w:t>
      </w:r>
      <w:ins w:id="8" w:author="readm" w:date="2011-11-08T14:10:00Z">
        <w:r w:rsidR="00D76A32" w:rsidRPr="00D76A32">
          <w:rPr>
            <w:rFonts w:ascii="Times New Roman" w:eastAsia="Times New Roman" w:hAnsi="Times New Roman" w:cs="Times New Roman"/>
            <w:vertAlign w:val="superscript"/>
          </w:rPr>
          <w:t>1</w:t>
        </w:r>
        <w:r w:rsidR="00D76A32">
          <w:rPr>
            <w:rFonts w:ascii="Times New Roman" w:eastAsia="Times New Roman" w:hAnsi="Times New Roman" w:cs="Times New Roman"/>
            <w:vertAlign w:val="superscript"/>
          </w:rPr>
          <w:t>,2</w:t>
        </w:r>
      </w:ins>
      <w:r w:rsidR="00680475" w:rsidRPr="00F17F49">
        <w:rPr>
          <w:rFonts w:ascii="Times New Roman" w:eastAsia="Times New Roman" w:hAnsi="Times New Roman" w:cs="Times New Roman"/>
        </w:rPr>
        <w:t xml:space="preserve">, </w:t>
      </w:r>
      <w:proofErr w:type="spellStart"/>
      <w:r w:rsidR="00680475" w:rsidRPr="00F17F49">
        <w:rPr>
          <w:rFonts w:ascii="Times New Roman" w:eastAsia="Times New Roman" w:hAnsi="Times New Roman" w:cs="Times New Roman"/>
        </w:rPr>
        <w:t>Fuli</w:t>
      </w:r>
      <w:proofErr w:type="spellEnd"/>
      <w:r w:rsidR="00680475" w:rsidRPr="00F17F49">
        <w:rPr>
          <w:rFonts w:ascii="Times New Roman" w:eastAsia="Times New Roman" w:hAnsi="Times New Roman" w:cs="Times New Roman"/>
        </w:rPr>
        <w:t xml:space="preserve"> Yu</w:t>
      </w:r>
      <w:ins w:id="9" w:author="readm" w:date="2011-11-08T14:10:00Z">
        <w:r w:rsidR="00D76A32" w:rsidRPr="00D76A32">
          <w:rPr>
            <w:rFonts w:ascii="Times New Roman" w:eastAsia="Times New Roman" w:hAnsi="Times New Roman" w:cs="Times New Roman"/>
            <w:vertAlign w:val="superscript"/>
          </w:rPr>
          <w:t>1</w:t>
        </w:r>
      </w:ins>
    </w:p>
    <w:p w:rsidR="00680475" w:rsidRDefault="00680475" w:rsidP="00875D28">
      <w:pPr>
        <w:spacing w:line="480" w:lineRule="auto"/>
        <w:rPr>
          <w:ins w:id="10" w:author="readm" w:date="2011-11-08T14:11:00Z"/>
          <w:rFonts w:ascii="Times New Roman" w:eastAsia="Times New Roman" w:hAnsi="Times New Roman" w:cs="Times New Roman"/>
        </w:rPr>
        <w:pPrChange w:id="11" w:author="readm" w:date="2011-11-08T14:18:00Z">
          <w:pPr>
            <w:spacing w:line="360" w:lineRule="auto"/>
          </w:pPr>
        </w:pPrChange>
      </w:pPr>
      <w:del w:id="12" w:author="readm" w:date="2011-11-08T14:11:00Z">
        <w:r w:rsidRPr="00F17F49" w:rsidDel="00D76A32">
          <w:rPr>
            <w:rFonts w:ascii="Times New Roman" w:eastAsia="Times New Roman" w:hAnsi="Times New Roman" w:cs="Times New Roman"/>
            <w:highlight w:val="yellow"/>
          </w:rPr>
          <w:delText>[affiliations etc.]</w:delText>
        </w:r>
      </w:del>
      <w:ins w:id="13" w:author="readm" w:date="2011-11-08T14:11:00Z">
        <w:r w:rsidR="00D76A32">
          <w:rPr>
            <w:rFonts w:ascii="Times New Roman" w:eastAsia="Times New Roman" w:hAnsi="Times New Roman" w:cs="Times New Roman"/>
          </w:rPr>
          <w:t>1)  Human Genome Sequencing Center, Baylor College of Medicine, Houston TX</w:t>
        </w:r>
      </w:ins>
    </w:p>
    <w:p w:rsidR="00D76A32" w:rsidRDefault="00D76A32" w:rsidP="00875D28">
      <w:pPr>
        <w:spacing w:line="480" w:lineRule="auto"/>
        <w:rPr>
          <w:ins w:id="14" w:author="readm" w:date="2011-11-08T14:11:00Z"/>
          <w:rFonts w:ascii="Times New Roman" w:eastAsia="Times New Roman" w:hAnsi="Times New Roman" w:cs="Times New Roman"/>
        </w:rPr>
        <w:pPrChange w:id="15" w:author="readm" w:date="2011-11-08T14:18:00Z">
          <w:pPr>
            <w:spacing w:line="360" w:lineRule="auto"/>
          </w:pPr>
        </w:pPrChange>
      </w:pPr>
      <w:ins w:id="16" w:author="readm" w:date="2011-11-08T14:11:00Z">
        <w:r>
          <w:rPr>
            <w:rFonts w:ascii="Times New Roman" w:eastAsia="Times New Roman" w:hAnsi="Times New Roman" w:cs="Times New Roman"/>
          </w:rPr>
          <w:t>2)  Department of Human and Molecular Genetics, Baylor College of Medicine, Houston TX</w:t>
        </w:r>
      </w:ins>
    </w:p>
    <w:p w:rsidR="00D76A32" w:rsidRDefault="00D76A32" w:rsidP="00875D28">
      <w:pPr>
        <w:spacing w:line="480" w:lineRule="auto"/>
        <w:rPr>
          <w:ins w:id="17" w:author="readm" w:date="2011-11-08T14:12:00Z"/>
          <w:rFonts w:ascii="Times New Roman" w:eastAsia="Times New Roman" w:hAnsi="Times New Roman" w:cs="Times New Roman"/>
        </w:rPr>
        <w:pPrChange w:id="18" w:author="readm" w:date="2011-11-08T14:18:00Z">
          <w:pPr>
            <w:spacing w:line="360" w:lineRule="auto"/>
          </w:pPr>
        </w:pPrChange>
      </w:pPr>
      <w:ins w:id="19" w:author="readm" w:date="2011-11-08T14:11:00Z">
        <w:r>
          <w:rPr>
            <w:rFonts w:ascii="Times New Roman" w:eastAsia="Times New Roman" w:hAnsi="Times New Roman" w:cs="Times New Roman"/>
          </w:rPr>
          <w:t>3)  Department of Structural and Computational Biology and Molecular Biophysics, Baylor College of Medicine, Houston TX</w:t>
        </w:r>
      </w:ins>
    </w:p>
    <w:p w:rsidR="00D76A32" w:rsidRDefault="00D76A32" w:rsidP="00875D28">
      <w:pPr>
        <w:spacing w:line="480" w:lineRule="auto"/>
        <w:rPr>
          <w:ins w:id="20" w:author="readm" w:date="2011-11-08T14:11:00Z"/>
          <w:rFonts w:ascii="Times New Roman" w:eastAsia="Times New Roman" w:hAnsi="Times New Roman" w:cs="Times New Roman"/>
        </w:rPr>
        <w:pPrChange w:id="21" w:author="readm" w:date="2011-11-08T14:18:00Z">
          <w:pPr>
            <w:spacing w:line="360" w:lineRule="auto"/>
          </w:pPr>
        </w:pPrChange>
      </w:pPr>
    </w:p>
    <w:p w:rsidR="00D76A32" w:rsidRPr="00F17F49" w:rsidRDefault="00D76A32" w:rsidP="00875D28">
      <w:pPr>
        <w:spacing w:line="480" w:lineRule="auto"/>
        <w:rPr>
          <w:rFonts w:ascii="Times New Roman" w:eastAsia="Times New Roman" w:hAnsi="Times New Roman" w:cs="Times New Roman"/>
        </w:rPr>
        <w:pPrChange w:id="22" w:author="readm" w:date="2011-11-08T14:18:00Z">
          <w:pPr>
            <w:spacing w:line="360" w:lineRule="auto"/>
          </w:pPr>
        </w:pPrChange>
      </w:pPr>
    </w:p>
    <w:p w:rsidR="00680475" w:rsidRPr="00D76A32" w:rsidRDefault="00680475" w:rsidP="00875D28">
      <w:pPr>
        <w:spacing w:line="480" w:lineRule="auto"/>
        <w:rPr>
          <w:rFonts w:ascii="Times New Roman" w:eastAsia="Times New Roman" w:hAnsi="Times New Roman" w:cs="Times New Roman"/>
        </w:rPr>
        <w:pPrChange w:id="23" w:author="readm" w:date="2011-11-08T14:18:00Z">
          <w:pPr>
            <w:spacing w:line="360" w:lineRule="auto"/>
          </w:pPr>
        </w:pPrChange>
      </w:pPr>
    </w:p>
    <w:p w:rsidR="00D100CB" w:rsidRPr="00F17F49" w:rsidRDefault="008B5D34" w:rsidP="00875D28">
      <w:pPr>
        <w:spacing w:line="480" w:lineRule="auto"/>
        <w:rPr>
          <w:rFonts w:ascii="Times New Roman" w:eastAsia="Times New Roman" w:hAnsi="Times New Roman" w:cs="Times New Roman"/>
        </w:rPr>
        <w:pPrChange w:id="24" w:author="readm" w:date="2011-11-08T14:18:00Z">
          <w:pPr>
            <w:spacing w:line="360" w:lineRule="auto"/>
          </w:pPr>
        </w:pPrChange>
      </w:pPr>
      <w:r w:rsidRPr="00F17F49">
        <w:rPr>
          <w:rFonts w:ascii="Times New Roman" w:eastAsia="Times New Roman" w:hAnsi="Times New Roman" w:cs="Times New Roman"/>
        </w:rPr>
        <w:br w:type="page"/>
      </w:r>
      <w:r w:rsidR="00D100CB" w:rsidRPr="00F17F49">
        <w:rPr>
          <w:rFonts w:ascii="Times New Roman" w:eastAsia="Times New Roman" w:hAnsi="Times New Roman" w:cs="Times New Roman"/>
          <w:b/>
          <w:bCs/>
          <w:sz w:val="28"/>
          <w:szCs w:val="28"/>
        </w:rPr>
        <w:lastRenderedPageBreak/>
        <w:t>ABSTRACT</w:t>
      </w:r>
      <w:r w:rsidR="003C0420" w:rsidRPr="00F17F49">
        <w:rPr>
          <w:rFonts w:ascii="Times New Roman" w:eastAsia="Times New Roman" w:hAnsi="Times New Roman" w:cs="Times New Roman"/>
          <w:b/>
          <w:bCs/>
        </w:rPr>
        <w:t xml:space="preserve"> </w:t>
      </w:r>
      <w:r w:rsidR="003C0420" w:rsidRPr="00F17F49">
        <w:rPr>
          <w:rFonts w:ascii="Times New Roman" w:eastAsia="Times New Roman" w:hAnsi="Times New Roman" w:cs="Times New Roman"/>
          <w:b/>
          <w:bCs/>
          <w:highlight w:val="yellow"/>
        </w:rPr>
        <w:t>[I did not work in this area]</w:t>
      </w:r>
    </w:p>
    <w:p w:rsidR="004D6EEE" w:rsidRPr="00F17F49" w:rsidRDefault="005439A4" w:rsidP="00875D28">
      <w:pPr>
        <w:spacing w:line="480" w:lineRule="auto"/>
        <w:rPr>
          <w:rFonts w:ascii="Times New Roman" w:eastAsia="Times New Roman" w:hAnsi="Times New Roman" w:cs="Times New Roman"/>
        </w:rPr>
        <w:pPrChange w:id="25" w:author="readm" w:date="2011-11-08T14:18:00Z">
          <w:pPr>
            <w:spacing w:line="360" w:lineRule="auto"/>
          </w:pPr>
        </w:pPrChange>
      </w:pPr>
      <w:r w:rsidRPr="00F17F49">
        <w:rPr>
          <w:rFonts w:ascii="Times New Roman" w:eastAsia="Times New Roman" w:hAnsi="Times New Roman" w:cs="Times New Roman"/>
        </w:rPr>
        <w:t xml:space="preserve">Next generation sequencing is a powerful approach </w:t>
      </w:r>
      <w:r w:rsidR="00963616" w:rsidRPr="00F17F49">
        <w:rPr>
          <w:rFonts w:ascii="Times New Roman" w:eastAsia="Times New Roman" w:hAnsi="Times New Roman" w:cs="Times New Roman"/>
        </w:rPr>
        <w:t>for discovering genetic</w:t>
      </w:r>
      <w:r w:rsidRPr="00F17F49">
        <w:rPr>
          <w:rFonts w:ascii="Times New Roman" w:eastAsia="Times New Roman" w:hAnsi="Times New Roman" w:cs="Times New Roman"/>
        </w:rPr>
        <w:t xml:space="preserve"> variation.  </w:t>
      </w:r>
      <w:r w:rsidR="00963616" w:rsidRPr="00F17F49">
        <w:rPr>
          <w:rFonts w:ascii="Times New Roman" w:eastAsia="Times New Roman" w:hAnsi="Times New Roman" w:cs="Times New Roman"/>
        </w:rPr>
        <w:t>Current m</w:t>
      </w:r>
      <w:r w:rsidRPr="00F17F49">
        <w:rPr>
          <w:rFonts w:ascii="Times New Roman" w:eastAsia="Times New Roman" w:hAnsi="Times New Roman" w:cs="Times New Roman"/>
        </w:rPr>
        <w:t xml:space="preserve">ethods for </w:t>
      </w:r>
      <w:r w:rsidR="00963616" w:rsidRPr="00F17F49">
        <w:rPr>
          <w:rFonts w:ascii="Times New Roman" w:eastAsia="Times New Roman" w:hAnsi="Times New Roman" w:cs="Times New Roman"/>
        </w:rPr>
        <w:t>detecting single nucleotide polymorphisms (SNPs)</w:t>
      </w:r>
      <w:r w:rsidRPr="00F17F49">
        <w:rPr>
          <w:rFonts w:ascii="Times New Roman" w:eastAsia="Times New Roman" w:hAnsi="Times New Roman" w:cs="Times New Roman"/>
        </w:rPr>
        <w:t xml:space="preserve"> are primarily designed to detect SNPs from a single individual</w:t>
      </w:r>
      <w:r w:rsidR="00963616" w:rsidRPr="00F17F49">
        <w:rPr>
          <w:rFonts w:ascii="Times New Roman" w:eastAsia="Times New Roman" w:hAnsi="Times New Roman" w:cs="Times New Roman"/>
        </w:rPr>
        <w:t xml:space="preserve"> and not from a population</w:t>
      </w:r>
      <w:r w:rsidRPr="00F17F49">
        <w:rPr>
          <w:rFonts w:ascii="Times New Roman" w:eastAsia="Times New Roman" w:hAnsi="Times New Roman" w:cs="Times New Roman"/>
        </w:rPr>
        <w:t xml:space="preserve">.  </w:t>
      </w:r>
      <w:r w:rsidR="00830D41" w:rsidRPr="00F17F49">
        <w:rPr>
          <w:rFonts w:ascii="Times New Roman" w:eastAsia="Times New Roman" w:hAnsi="Times New Roman" w:cs="Times New Roman"/>
        </w:rPr>
        <w:t xml:space="preserve"> </w:t>
      </w:r>
      <w:r w:rsidR="00963616" w:rsidRPr="00F17F49">
        <w:rPr>
          <w:rFonts w:ascii="Times New Roman" w:eastAsia="Times New Roman" w:hAnsi="Times New Roman" w:cs="Times New Roman"/>
        </w:rPr>
        <w:t xml:space="preserve">In this paper, we describe methods for </w:t>
      </w:r>
      <w:r w:rsidR="00124C9D" w:rsidRPr="00F17F49">
        <w:rPr>
          <w:rFonts w:ascii="Times New Roman" w:eastAsia="Times New Roman" w:hAnsi="Times New Roman" w:cs="Times New Roman"/>
        </w:rPr>
        <w:t>high quality</w:t>
      </w:r>
      <w:r w:rsidR="00FF26C5" w:rsidRPr="00F17F49">
        <w:rPr>
          <w:rFonts w:ascii="Times New Roman" w:eastAsia="Times New Roman" w:hAnsi="Times New Roman" w:cs="Times New Roman"/>
        </w:rPr>
        <w:t xml:space="preserve"> </w:t>
      </w:r>
      <w:r w:rsidR="00BB25EA" w:rsidRPr="00F17F49">
        <w:rPr>
          <w:rFonts w:ascii="Times New Roman" w:eastAsia="Times New Roman" w:hAnsi="Times New Roman" w:cs="Times New Roman"/>
        </w:rPr>
        <w:t>discovery, genotyping</w:t>
      </w:r>
      <w:r w:rsidR="00FF26C5" w:rsidRPr="00F17F49">
        <w:rPr>
          <w:rFonts w:ascii="Times New Roman" w:eastAsia="Times New Roman" w:hAnsi="Times New Roman" w:cs="Times New Roman"/>
        </w:rPr>
        <w:t xml:space="preserve"> </w:t>
      </w:r>
      <w:r w:rsidR="00BB25EA" w:rsidRPr="00F17F49">
        <w:rPr>
          <w:rFonts w:ascii="Times New Roman" w:eastAsia="Times New Roman" w:hAnsi="Times New Roman" w:cs="Times New Roman"/>
        </w:rPr>
        <w:t>and phasing</w:t>
      </w:r>
      <w:r w:rsidR="00FF26C5" w:rsidRPr="00F17F49">
        <w:rPr>
          <w:rFonts w:ascii="Times New Roman" w:eastAsia="Times New Roman" w:hAnsi="Times New Roman" w:cs="Times New Roman"/>
        </w:rPr>
        <w:t xml:space="preserve"> </w:t>
      </w:r>
      <w:r w:rsidR="00830D41" w:rsidRPr="00F17F49">
        <w:rPr>
          <w:rFonts w:ascii="Times New Roman" w:eastAsia="Times New Roman" w:hAnsi="Times New Roman" w:cs="Times New Roman"/>
        </w:rPr>
        <w:t xml:space="preserve">of SNPs </w:t>
      </w:r>
      <w:r w:rsidR="00963616" w:rsidRPr="00F17F49">
        <w:rPr>
          <w:rFonts w:ascii="Times New Roman" w:eastAsia="Times New Roman" w:hAnsi="Times New Roman" w:cs="Times New Roman"/>
        </w:rPr>
        <w:t xml:space="preserve">from </w:t>
      </w:r>
      <w:r w:rsidR="00BB25EA" w:rsidRPr="00F17F49">
        <w:rPr>
          <w:rFonts w:ascii="Times New Roman" w:eastAsia="Times New Roman" w:hAnsi="Times New Roman" w:cs="Times New Roman"/>
        </w:rPr>
        <w:t xml:space="preserve">low </w:t>
      </w:r>
      <w:r w:rsidR="00A86136" w:rsidRPr="00F17F49">
        <w:rPr>
          <w:rFonts w:ascii="Times New Roman" w:eastAsia="Times New Roman" w:hAnsi="Times New Roman" w:cs="Times New Roman"/>
        </w:rPr>
        <w:t>coverage</w:t>
      </w:r>
      <w:r w:rsidR="002B4E40" w:rsidRPr="00F17F49">
        <w:rPr>
          <w:rFonts w:ascii="Times New Roman" w:eastAsia="Times New Roman" w:hAnsi="Times New Roman" w:cs="Times New Roman"/>
        </w:rPr>
        <w:t xml:space="preserve"> (~5X)</w:t>
      </w:r>
      <w:r w:rsidR="00A86136" w:rsidRPr="00F17F49">
        <w:rPr>
          <w:rFonts w:ascii="Times New Roman" w:eastAsia="Times New Roman" w:hAnsi="Times New Roman" w:cs="Times New Roman"/>
        </w:rPr>
        <w:t xml:space="preserve"> </w:t>
      </w:r>
      <w:r w:rsidR="007E1DE3" w:rsidRPr="00F17F49">
        <w:rPr>
          <w:rFonts w:ascii="Times New Roman" w:eastAsia="Times New Roman" w:hAnsi="Times New Roman" w:cs="Times New Roman"/>
        </w:rPr>
        <w:t xml:space="preserve">parallel </w:t>
      </w:r>
      <w:r w:rsidR="00BB25EA" w:rsidRPr="00F17F49">
        <w:rPr>
          <w:rFonts w:ascii="Times New Roman" w:eastAsia="Times New Roman" w:hAnsi="Times New Roman" w:cs="Times New Roman"/>
        </w:rPr>
        <w:t xml:space="preserve">sequencing </w:t>
      </w:r>
      <w:r w:rsidR="00963616" w:rsidRPr="00F17F49">
        <w:rPr>
          <w:rFonts w:ascii="Times New Roman" w:eastAsia="Times New Roman" w:hAnsi="Times New Roman" w:cs="Times New Roman"/>
        </w:rPr>
        <w:t xml:space="preserve">of populations using </w:t>
      </w:r>
      <w:r w:rsidR="00DD6A33" w:rsidRPr="00F17F49">
        <w:rPr>
          <w:rFonts w:ascii="Times New Roman" w:eastAsia="Times New Roman" w:hAnsi="Times New Roman" w:cs="Times New Roman"/>
        </w:rPr>
        <w:t>a</w:t>
      </w:r>
      <w:r w:rsidR="00830D41" w:rsidRPr="00F17F49">
        <w:rPr>
          <w:rFonts w:ascii="Times New Roman" w:eastAsia="Times New Roman" w:hAnsi="Times New Roman" w:cs="Times New Roman"/>
        </w:rPr>
        <w:t xml:space="preserve"> </w:t>
      </w:r>
      <w:r w:rsidR="00DD6A33" w:rsidRPr="00F17F49">
        <w:rPr>
          <w:rFonts w:ascii="Times New Roman" w:eastAsia="Times New Roman" w:hAnsi="Times New Roman" w:cs="Times New Roman"/>
        </w:rPr>
        <w:t>pipeline</w:t>
      </w:r>
      <w:r w:rsidR="00963616" w:rsidRPr="00F17F49">
        <w:rPr>
          <w:rFonts w:ascii="Times New Roman" w:eastAsia="Times New Roman" w:hAnsi="Times New Roman" w:cs="Times New Roman"/>
        </w:rPr>
        <w:t xml:space="preserve"> called </w:t>
      </w:r>
      <w:proofErr w:type="spellStart"/>
      <w:r w:rsidRPr="00F17F49">
        <w:rPr>
          <w:rFonts w:ascii="Times New Roman" w:eastAsia="Times New Roman" w:hAnsi="Times New Roman" w:cs="Times New Roman"/>
        </w:rPr>
        <w:t>SNPTools</w:t>
      </w:r>
      <w:proofErr w:type="spellEnd"/>
      <w:r w:rsidR="00963616" w:rsidRPr="00F17F49">
        <w:rPr>
          <w:rFonts w:ascii="Times New Roman" w:eastAsia="Times New Roman" w:hAnsi="Times New Roman" w:cs="Times New Roman"/>
        </w:rPr>
        <w:t xml:space="preserve"> </w:t>
      </w:r>
      <w:r w:rsidR="002D5EE8" w:rsidRPr="00F17F49">
        <w:rPr>
          <w:rFonts w:ascii="Times New Roman" w:eastAsia="Times New Roman" w:hAnsi="Times New Roman" w:cs="Times New Roman"/>
        </w:rPr>
        <w:t>tha</w:t>
      </w:r>
      <w:r w:rsidR="00FA22C8" w:rsidRPr="00F17F49">
        <w:rPr>
          <w:rFonts w:ascii="Times New Roman" w:eastAsia="Times New Roman" w:hAnsi="Times New Roman" w:cs="Times New Roman"/>
        </w:rPr>
        <w:t xml:space="preserve">t contains </w:t>
      </w:r>
      <w:r w:rsidR="0017690C" w:rsidRPr="00F17F49">
        <w:rPr>
          <w:rFonts w:ascii="Times New Roman" w:eastAsia="Times New Roman" w:hAnsi="Times New Roman" w:cs="Times New Roman"/>
        </w:rPr>
        <w:t>the following</w:t>
      </w:r>
      <w:r w:rsidR="002833D8" w:rsidRPr="00F17F49">
        <w:rPr>
          <w:rFonts w:ascii="Times New Roman" w:eastAsia="Times New Roman" w:hAnsi="Times New Roman" w:cs="Times New Roman"/>
        </w:rPr>
        <w:t xml:space="preserve"> </w:t>
      </w:r>
      <w:r w:rsidR="00934EFD" w:rsidRPr="00F17F49">
        <w:rPr>
          <w:rFonts w:ascii="Times New Roman" w:eastAsia="Times New Roman" w:hAnsi="Times New Roman" w:cs="Times New Roman"/>
        </w:rPr>
        <w:t>innovations</w:t>
      </w:r>
      <w:r w:rsidR="00830D41" w:rsidRPr="00F17F49">
        <w:rPr>
          <w:rFonts w:ascii="Times New Roman" w:eastAsia="Times New Roman" w:hAnsi="Times New Roman" w:cs="Times New Roman"/>
        </w:rPr>
        <w:t xml:space="preserve">.  </w:t>
      </w:r>
      <w:r w:rsidR="0017690C" w:rsidRPr="00F17F49">
        <w:rPr>
          <w:rFonts w:ascii="Times New Roman" w:eastAsia="Times New Roman" w:hAnsi="Times New Roman" w:cs="Times New Roman"/>
        </w:rPr>
        <w:t xml:space="preserve">We introduce, </w:t>
      </w:r>
      <w:r w:rsidR="00D6052E" w:rsidRPr="00F17F49">
        <w:rPr>
          <w:rFonts w:ascii="Times New Roman" w:eastAsia="Times New Roman" w:hAnsi="Times New Roman" w:cs="Times New Roman"/>
        </w:rPr>
        <w:t>Effective Base Depth (EBD)</w:t>
      </w:r>
      <w:r w:rsidR="0017690C" w:rsidRPr="00F17F49">
        <w:rPr>
          <w:rFonts w:ascii="Times New Roman" w:eastAsia="Times New Roman" w:hAnsi="Times New Roman" w:cs="Times New Roman"/>
        </w:rPr>
        <w:t>, a non-parametric</w:t>
      </w:r>
      <w:r w:rsidR="00D6052E" w:rsidRPr="00F17F49">
        <w:rPr>
          <w:rFonts w:ascii="Times New Roman" w:eastAsia="Times New Roman" w:hAnsi="Times New Roman" w:cs="Times New Roman"/>
        </w:rPr>
        <w:t xml:space="preserve"> </w:t>
      </w:r>
      <w:r w:rsidR="0017690C" w:rsidRPr="00F17F49">
        <w:rPr>
          <w:rFonts w:ascii="Times New Roman" w:eastAsia="Times New Roman" w:hAnsi="Times New Roman" w:cs="Times New Roman"/>
        </w:rPr>
        <w:t>statistic that</w:t>
      </w:r>
      <w:r w:rsidR="002833D8" w:rsidRPr="00F17F49">
        <w:rPr>
          <w:rFonts w:ascii="Times New Roman" w:eastAsia="Times New Roman" w:hAnsi="Times New Roman" w:cs="Times New Roman"/>
        </w:rPr>
        <w:t xml:space="preserve"> </w:t>
      </w:r>
      <w:r w:rsidR="00D6052E" w:rsidRPr="00F17F49">
        <w:rPr>
          <w:rFonts w:ascii="Times New Roman" w:eastAsia="Times New Roman" w:hAnsi="Times New Roman" w:cs="Times New Roman"/>
        </w:rPr>
        <w:t xml:space="preserve">summarizes </w:t>
      </w:r>
      <w:r w:rsidR="0017690C" w:rsidRPr="00F17F49">
        <w:rPr>
          <w:rFonts w:ascii="Times New Roman" w:eastAsia="Times New Roman" w:hAnsi="Times New Roman" w:cs="Times New Roman"/>
        </w:rPr>
        <w:t xml:space="preserve">both base and alignment </w:t>
      </w:r>
      <w:r w:rsidRPr="00F17F49">
        <w:rPr>
          <w:rFonts w:ascii="Times New Roman" w:eastAsia="Times New Roman" w:hAnsi="Times New Roman" w:cs="Times New Roman"/>
        </w:rPr>
        <w:t xml:space="preserve">quality information </w:t>
      </w:r>
      <w:r w:rsidR="0017690C" w:rsidRPr="00F17F49">
        <w:rPr>
          <w:rFonts w:ascii="Times New Roman" w:eastAsia="Times New Roman" w:hAnsi="Times New Roman" w:cs="Times New Roman"/>
        </w:rPr>
        <w:t xml:space="preserve">at the nucleotide level </w:t>
      </w:r>
      <w:r w:rsidRPr="00F17F49">
        <w:rPr>
          <w:rFonts w:ascii="Times New Roman" w:eastAsia="Times New Roman" w:hAnsi="Times New Roman" w:cs="Times New Roman"/>
        </w:rPr>
        <w:t xml:space="preserve">and </w:t>
      </w:r>
      <w:r w:rsidR="003A7F10" w:rsidRPr="00F17F49">
        <w:rPr>
          <w:rFonts w:ascii="Times New Roman" w:eastAsia="Times New Roman" w:hAnsi="Times New Roman" w:cs="Times New Roman"/>
        </w:rPr>
        <w:t xml:space="preserve">enables statistical modeling </w:t>
      </w:r>
      <w:r w:rsidR="00590C3C" w:rsidRPr="00F17F49">
        <w:rPr>
          <w:rFonts w:ascii="Times New Roman" w:eastAsia="Times New Roman" w:hAnsi="Times New Roman" w:cs="Times New Roman"/>
        </w:rPr>
        <w:t xml:space="preserve">on </w:t>
      </w:r>
      <w:r w:rsidR="00823ABC" w:rsidRPr="00F17F49">
        <w:rPr>
          <w:rFonts w:ascii="Times New Roman" w:eastAsia="Times New Roman" w:hAnsi="Times New Roman" w:cs="Times New Roman"/>
        </w:rPr>
        <w:t xml:space="preserve">sequencing data. </w:t>
      </w:r>
      <w:r w:rsidR="0017690C" w:rsidRPr="00F17F49">
        <w:rPr>
          <w:rFonts w:ascii="Times New Roman" w:eastAsia="Times New Roman" w:hAnsi="Times New Roman" w:cs="Times New Roman"/>
        </w:rPr>
        <w:t xml:space="preserve"> Then, v</w:t>
      </w:r>
      <w:r w:rsidR="00823ABC" w:rsidRPr="00F17F49">
        <w:rPr>
          <w:rFonts w:ascii="Times New Roman" w:eastAsia="Times New Roman" w:hAnsi="Times New Roman" w:cs="Times New Roman"/>
        </w:rPr>
        <w:t xml:space="preserve">ariance ratio based site scoring statistics </w:t>
      </w:r>
      <w:r w:rsidR="00977CE6" w:rsidRPr="00F17F49">
        <w:rPr>
          <w:rFonts w:ascii="Times New Roman" w:eastAsia="SimSun" w:hAnsi="Times New Roman" w:cs="Times New Roman"/>
          <w:lang w:eastAsia="zh-CN"/>
        </w:rPr>
        <w:t>discovers SNP sites with</w:t>
      </w:r>
      <w:r w:rsidR="00687A5B" w:rsidRPr="00F17F49">
        <w:rPr>
          <w:rFonts w:ascii="Times New Roman" w:eastAsia="Times New Roman" w:hAnsi="Times New Roman" w:cs="Times New Roman"/>
        </w:rPr>
        <w:t xml:space="preserve"> </w:t>
      </w:r>
      <w:r w:rsidR="00977CE6" w:rsidRPr="00F17F49">
        <w:rPr>
          <w:rFonts w:ascii="Times New Roman" w:eastAsia="SimSun" w:hAnsi="Times New Roman" w:cs="Times New Roman"/>
          <w:lang w:eastAsia="zh-CN"/>
        </w:rPr>
        <w:t xml:space="preserve">high </w:t>
      </w:r>
      <w:r w:rsidR="00977CE6" w:rsidRPr="00F17F49">
        <w:rPr>
          <w:rFonts w:ascii="Times New Roman" w:eastAsia="Times New Roman" w:hAnsi="Times New Roman" w:cs="Times New Roman"/>
        </w:rPr>
        <w:t xml:space="preserve">sensitivity </w:t>
      </w:r>
      <w:r w:rsidR="00977CE6" w:rsidRPr="00F17F49">
        <w:rPr>
          <w:rFonts w:ascii="Times New Roman" w:eastAsia="SimSun" w:hAnsi="Times New Roman" w:cs="Times New Roman"/>
          <w:lang w:eastAsia="zh-CN"/>
        </w:rPr>
        <w:t>and</w:t>
      </w:r>
      <w:r w:rsidR="00977CE6" w:rsidRPr="00F17F49">
        <w:rPr>
          <w:rFonts w:ascii="Times New Roman" w:eastAsia="Times New Roman" w:hAnsi="Times New Roman" w:cs="Times New Roman"/>
        </w:rPr>
        <w:t xml:space="preserve"> specificity</w:t>
      </w:r>
      <w:r w:rsidR="00837E16" w:rsidRPr="00F17F49">
        <w:rPr>
          <w:rFonts w:ascii="Times New Roman" w:eastAsia="Times New Roman" w:hAnsi="Times New Roman" w:cs="Times New Roman"/>
        </w:rPr>
        <w:t xml:space="preserve">. </w:t>
      </w:r>
      <w:r w:rsidR="0017690C" w:rsidRPr="00F17F49">
        <w:rPr>
          <w:rFonts w:ascii="Times New Roman" w:eastAsia="Times New Roman" w:hAnsi="Times New Roman" w:cs="Times New Roman"/>
        </w:rPr>
        <w:t xml:space="preserve"> </w:t>
      </w:r>
      <w:r w:rsidR="00BF3AB1" w:rsidRPr="00F17F49">
        <w:rPr>
          <w:rFonts w:ascii="Times New Roman" w:eastAsia="Times New Roman" w:hAnsi="Times New Roman" w:cs="Times New Roman"/>
        </w:rPr>
        <w:t>BAM-specific Binomial Mixture Modeling (BBMM) captures the heterogeneity of sequencing data and</w:t>
      </w:r>
      <w:r w:rsidR="006E6D7D" w:rsidRPr="00F17F49">
        <w:rPr>
          <w:rFonts w:ascii="Times New Roman" w:eastAsia="Times New Roman" w:hAnsi="Times New Roman" w:cs="Times New Roman"/>
        </w:rPr>
        <w:t xml:space="preserve"> generates robust </w:t>
      </w:r>
      <w:r w:rsidR="00BF3AB1" w:rsidRPr="00F17F49">
        <w:rPr>
          <w:rFonts w:ascii="Times New Roman" w:eastAsia="Times New Roman" w:hAnsi="Times New Roman" w:cs="Times New Roman"/>
        </w:rPr>
        <w:t>raw genotype likelihoods</w:t>
      </w:r>
      <w:r w:rsidR="0017690C" w:rsidRPr="00F17F49">
        <w:rPr>
          <w:rFonts w:ascii="Times New Roman" w:eastAsia="Times New Roman" w:hAnsi="Times New Roman" w:cs="Times New Roman"/>
        </w:rPr>
        <w:t xml:space="preserve"> from sequence information</w:t>
      </w:r>
      <w:r w:rsidR="00BF3AB1" w:rsidRPr="00F17F49">
        <w:rPr>
          <w:rFonts w:ascii="Times New Roman" w:eastAsia="Times New Roman" w:hAnsi="Times New Roman" w:cs="Times New Roman"/>
        </w:rPr>
        <w:t xml:space="preserve">. </w:t>
      </w:r>
      <w:r w:rsidR="0017690C" w:rsidRPr="00F17F49">
        <w:rPr>
          <w:rFonts w:ascii="Times New Roman" w:eastAsia="Times New Roman" w:hAnsi="Times New Roman" w:cs="Times New Roman"/>
        </w:rPr>
        <w:t xml:space="preserve"> </w:t>
      </w:r>
      <w:r w:rsidRPr="00F17F49">
        <w:rPr>
          <w:rFonts w:ascii="Times New Roman" w:eastAsia="Times New Roman" w:hAnsi="Times New Roman" w:cs="Times New Roman"/>
        </w:rPr>
        <w:t>Our n</w:t>
      </w:r>
      <w:r w:rsidR="00BE44F5" w:rsidRPr="00F17F49">
        <w:rPr>
          <w:rFonts w:ascii="Times New Roman" w:eastAsia="Times New Roman" w:hAnsi="Times New Roman" w:cs="Times New Roman"/>
        </w:rPr>
        <w:t>ovel imputation engine refines r</w:t>
      </w:r>
      <w:r w:rsidR="00414635" w:rsidRPr="00F17F49">
        <w:rPr>
          <w:rFonts w:ascii="Times New Roman" w:eastAsia="Times New Roman" w:hAnsi="Times New Roman" w:cs="Times New Roman"/>
        </w:rPr>
        <w:t>aw genotype likelihoods by utilizing</w:t>
      </w:r>
      <w:r w:rsidR="00BE44F5" w:rsidRPr="00F17F49">
        <w:rPr>
          <w:rFonts w:ascii="Times New Roman" w:eastAsia="Times New Roman" w:hAnsi="Times New Roman" w:cs="Times New Roman"/>
        </w:rPr>
        <w:t xml:space="preserve"> LD inf</w:t>
      </w:r>
      <w:r w:rsidR="00414635" w:rsidRPr="00F17F49">
        <w:rPr>
          <w:rFonts w:ascii="Times New Roman" w:eastAsia="Times New Roman" w:hAnsi="Times New Roman" w:cs="Times New Roman"/>
        </w:rPr>
        <w:t xml:space="preserve">ormation and produces </w:t>
      </w:r>
      <w:r w:rsidR="00DF37D2" w:rsidRPr="00F17F49">
        <w:rPr>
          <w:rFonts w:ascii="Times New Roman" w:eastAsia="SimSun" w:hAnsi="Times New Roman" w:cs="Times New Roman"/>
          <w:lang w:eastAsia="zh-CN"/>
        </w:rPr>
        <w:t>high quality</w:t>
      </w:r>
      <w:r w:rsidR="00BE44F5" w:rsidRPr="00F17F49">
        <w:rPr>
          <w:rFonts w:ascii="Times New Roman" w:eastAsia="Times New Roman" w:hAnsi="Times New Roman" w:cs="Times New Roman"/>
        </w:rPr>
        <w:t xml:space="preserve"> genotype a</w:t>
      </w:r>
      <w:r w:rsidR="00BF07F7" w:rsidRPr="00F17F49">
        <w:rPr>
          <w:rFonts w:ascii="Times New Roman" w:eastAsia="Times New Roman" w:hAnsi="Times New Roman" w:cs="Times New Roman"/>
        </w:rPr>
        <w:t xml:space="preserve">nd </w:t>
      </w:r>
      <w:proofErr w:type="spellStart"/>
      <w:r w:rsidR="00BF07F7" w:rsidRPr="00F17F49">
        <w:rPr>
          <w:rFonts w:ascii="Times New Roman" w:eastAsia="Times New Roman" w:hAnsi="Times New Roman" w:cs="Times New Roman"/>
        </w:rPr>
        <w:t>haplotype</w:t>
      </w:r>
      <w:proofErr w:type="spellEnd"/>
      <w:r w:rsidR="00BF07F7" w:rsidRPr="00F17F49">
        <w:rPr>
          <w:rFonts w:ascii="Times New Roman" w:eastAsia="Times New Roman" w:hAnsi="Times New Roman" w:cs="Times New Roman"/>
        </w:rPr>
        <w:t xml:space="preserve"> calls.</w:t>
      </w:r>
      <w:r w:rsidR="00A87B5C" w:rsidRPr="00F17F49">
        <w:rPr>
          <w:rFonts w:ascii="Times New Roman" w:eastAsia="Times New Roman" w:hAnsi="Times New Roman" w:cs="Times New Roman"/>
        </w:rPr>
        <w:t xml:space="preserve"> </w:t>
      </w:r>
      <w:r w:rsidR="0017690C" w:rsidRPr="00F17F49">
        <w:rPr>
          <w:rFonts w:ascii="Times New Roman" w:eastAsia="Times New Roman" w:hAnsi="Times New Roman" w:cs="Times New Roman"/>
        </w:rPr>
        <w:t xml:space="preserve"> Our pipeline also allows for i</w:t>
      </w:r>
      <w:r w:rsidR="004E03B7" w:rsidRPr="00F17F49">
        <w:rPr>
          <w:rFonts w:ascii="Times New Roman" w:eastAsia="Times New Roman" w:hAnsi="Times New Roman" w:cs="Times New Roman"/>
        </w:rPr>
        <w:t>nteg</w:t>
      </w:r>
      <w:r w:rsidR="002E5A7D" w:rsidRPr="00F17F49">
        <w:rPr>
          <w:rFonts w:ascii="Times New Roman" w:eastAsia="Times New Roman" w:hAnsi="Times New Roman" w:cs="Times New Roman"/>
        </w:rPr>
        <w:t xml:space="preserve">ration of multiple </w:t>
      </w:r>
      <w:r w:rsidR="00515E94" w:rsidRPr="00F17F49">
        <w:rPr>
          <w:rFonts w:ascii="Times New Roman" w:eastAsia="Times New Roman" w:hAnsi="Times New Roman" w:cs="Times New Roman"/>
        </w:rPr>
        <w:t>exist</w:t>
      </w:r>
      <w:r w:rsidR="00C77D36" w:rsidRPr="00F17F49">
        <w:rPr>
          <w:rFonts w:ascii="Times New Roman" w:eastAsia="Times New Roman" w:hAnsi="Times New Roman" w:cs="Times New Roman"/>
        </w:rPr>
        <w:t>ing</w:t>
      </w:r>
      <w:r w:rsidR="00515E94" w:rsidRPr="00F17F49">
        <w:rPr>
          <w:rFonts w:ascii="Times New Roman" w:eastAsia="Times New Roman" w:hAnsi="Times New Roman" w:cs="Times New Roman"/>
        </w:rPr>
        <w:t xml:space="preserve"> </w:t>
      </w:r>
      <w:r w:rsidR="002E5A7D" w:rsidRPr="00F17F49">
        <w:rPr>
          <w:rFonts w:ascii="Times New Roman" w:eastAsia="Times New Roman" w:hAnsi="Times New Roman" w:cs="Times New Roman"/>
        </w:rPr>
        <w:t>data sources</w:t>
      </w:r>
      <w:r w:rsidR="0017690C" w:rsidRPr="00F17F49">
        <w:rPr>
          <w:rFonts w:ascii="Times New Roman" w:eastAsia="Times New Roman" w:hAnsi="Times New Roman" w:cs="Times New Roman"/>
        </w:rPr>
        <w:t xml:space="preserve">, such as from genotyping arrays, which improve imputation of </w:t>
      </w:r>
      <w:r w:rsidR="00F65AB0" w:rsidRPr="00F17F49">
        <w:rPr>
          <w:rFonts w:ascii="Times New Roman" w:eastAsia="Times New Roman" w:hAnsi="Times New Roman" w:cs="Times New Roman"/>
        </w:rPr>
        <w:t>genotypes</w:t>
      </w:r>
      <w:r w:rsidR="00C77D36" w:rsidRPr="00F17F49">
        <w:rPr>
          <w:rFonts w:ascii="Times New Roman" w:eastAsia="Times New Roman" w:hAnsi="Times New Roman" w:cs="Times New Roman"/>
        </w:rPr>
        <w:t xml:space="preserve"> non-trivially</w:t>
      </w:r>
      <w:r w:rsidR="00515E94" w:rsidRPr="00F17F49">
        <w:rPr>
          <w:rFonts w:ascii="Times New Roman" w:eastAsia="Times New Roman" w:hAnsi="Times New Roman" w:cs="Times New Roman"/>
        </w:rPr>
        <w:t xml:space="preserve">. </w:t>
      </w:r>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SNPTool’s</w:t>
      </w:r>
      <w:proofErr w:type="spellEnd"/>
      <w:r w:rsidRPr="00F17F49">
        <w:rPr>
          <w:rFonts w:ascii="Times New Roman" w:eastAsia="Times New Roman" w:hAnsi="Times New Roman" w:cs="Times New Roman"/>
        </w:rPr>
        <w:t xml:space="preserve"> </w:t>
      </w:r>
      <w:r w:rsidR="009B6433" w:rsidRPr="00F17F49">
        <w:rPr>
          <w:rFonts w:ascii="Times New Roman" w:eastAsia="Times New Roman" w:hAnsi="Times New Roman" w:cs="Times New Roman"/>
        </w:rPr>
        <w:t>input/output (I/O)</w:t>
      </w:r>
      <w:r w:rsidR="008341BC" w:rsidRPr="00F17F49">
        <w:rPr>
          <w:rFonts w:ascii="Times New Roman" w:eastAsia="Times New Roman" w:hAnsi="Times New Roman" w:cs="Times New Roman"/>
        </w:rPr>
        <w:t xml:space="preserve"> </w:t>
      </w:r>
      <w:r w:rsidR="00A96E38" w:rsidRPr="00F17F49">
        <w:rPr>
          <w:rFonts w:ascii="Times New Roman" w:eastAsia="Times New Roman" w:hAnsi="Times New Roman" w:cs="Times New Roman"/>
        </w:rPr>
        <w:t xml:space="preserve">and storage </w:t>
      </w:r>
      <w:r w:rsidR="008341BC" w:rsidRPr="00F17F49">
        <w:rPr>
          <w:rFonts w:ascii="Times New Roman" w:eastAsia="Times New Roman" w:hAnsi="Times New Roman" w:cs="Times New Roman"/>
        </w:rPr>
        <w:t>aware design</w:t>
      </w:r>
      <w:r w:rsidR="00A87B5C" w:rsidRPr="00F17F49">
        <w:rPr>
          <w:rFonts w:ascii="Times New Roman" w:eastAsia="Times New Roman" w:hAnsi="Times New Roman" w:cs="Times New Roman"/>
        </w:rPr>
        <w:t xml:space="preserve"> leads</w:t>
      </w:r>
      <w:r w:rsidR="0091745C" w:rsidRPr="00F17F49">
        <w:rPr>
          <w:rFonts w:ascii="Times New Roman" w:eastAsia="Times New Roman" w:hAnsi="Times New Roman" w:cs="Times New Roman"/>
        </w:rPr>
        <w:t xml:space="preserve"> </w:t>
      </w:r>
      <w:r w:rsidR="00425942" w:rsidRPr="00F17F49">
        <w:rPr>
          <w:rFonts w:ascii="Times New Roman" w:eastAsia="Times New Roman" w:hAnsi="Times New Roman" w:cs="Times New Roman"/>
        </w:rPr>
        <w:t>to</w:t>
      </w:r>
      <w:r w:rsidR="0091745C" w:rsidRPr="00F17F49">
        <w:rPr>
          <w:rFonts w:ascii="Times New Roman" w:eastAsia="Times New Roman" w:hAnsi="Times New Roman" w:cs="Times New Roman"/>
        </w:rPr>
        <w:t xml:space="preserve"> unmatched performance on </w:t>
      </w:r>
      <w:r w:rsidR="008C5287" w:rsidRPr="00F17F49">
        <w:rPr>
          <w:rFonts w:ascii="Times New Roman" w:eastAsia="Times New Roman" w:hAnsi="Times New Roman" w:cs="Times New Roman"/>
        </w:rPr>
        <w:t>large sequencing dataset</w:t>
      </w:r>
      <w:r w:rsidR="0017690C" w:rsidRPr="00F17F49">
        <w:rPr>
          <w:rFonts w:ascii="Times New Roman" w:eastAsia="Times New Roman" w:hAnsi="Times New Roman" w:cs="Times New Roman"/>
        </w:rPr>
        <w:t>s</w:t>
      </w:r>
      <w:r w:rsidR="0091745C" w:rsidRPr="00F17F49">
        <w:rPr>
          <w:rFonts w:ascii="Times New Roman" w:eastAsia="Times New Roman" w:hAnsi="Times New Roman" w:cs="Times New Roman"/>
        </w:rPr>
        <w:t>.</w:t>
      </w:r>
      <w:r w:rsidR="0017690C" w:rsidRPr="00F17F49">
        <w:rPr>
          <w:rFonts w:ascii="Times New Roman" w:eastAsia="Times New Roman" w:hAnsi="Times New Roman" w:cs="Times New Roman"/>
        </w:rPr>
        <w:t xml:space="preserve">  </w:t>
      </w:r>
      <w:r w:rsidR="001513AE" w:rsidRPr="00F17F49">
        <w:rPr>
          <w:rFonts w:ascii="Times New Roman" w:eastAsia="Times New Roman" w:hAnsi="Times New Roman" w:cs="Times New Roman"/>
        </w:rPr>
        <w:t>We apply</w:t>
      </w:r>
      <w:r w:rsidR="00615822" w:rsidRPr="00F17F49">
        <w:rPr>
          <w:rFonts w:ascii="Times New Roman" w:eastAsia="Times New Roman" w:hAnsi="Times New Roman" w:cs="Times New Roman"/>
        </w:rPr>
        <w:t xml:space="preserve"> </w:t>
      </w:r>
      <w:r w:rsidR="001513AE" w:rsidRPr="00F17F49">
        <w:rPr>
          <w:rFonts w:ascii="Times New Roman" w:eastAsia="Times New Roman" w:hAnsi="Times New Roman" w:cs="Times New Roman"/>
        </w:rPr>
        <w:t>our</w:t>
      </w:r>
      <w:r w:rsidR="00615822" w:rsidRPr="00F17F49">
        <w:rPr>
          <w:rFonts w:ascii="Times New Roman" w:eastAsia="Times New Roman" w:hAnsi="Times New Roman" w:cs="Times New Roman"/>
        </w:rPr>
        <w:t xml:space="preserve"> pipeline</w:t>
      </w:r>
      <w:r w:rsidR="00064780" w:rsidRPr="00F17F49">
        <w:rPr>
          <w:rFonts w:ascii="Times New Roman" w:eastAsia="Times New Roman" w:hAnsi="Times New Roman" w:cs="Times New Roman"/>
        </w:rPr>
        <w:t xml:space="preserve"> </w:t>
      </w:r>
      <w:r w:rsidRPr="00F17F49">
        <w:rPr>
          <w:rFonts w:ascii="Times New Roman" w:eastAsia="Times New Roman" w:hAnsi="Times New Roman" w:cs="Times New Roman"/>
        </w:rPr>
        <w:t xml:space="preserve">to the </w:t>
      </w:r>
      <w:r w:rsidR="00615822" w:rsidRPr="00F17F49">
        <w:rPr>
          <w:rFonts w:ascii="Times New Roman" w:eastAsia="Times New Roman" w:hAnsi="Times New Roman" w:cs="Times New Roman"/>
        </w:rPr>
        <w:t xml:space="preserve">1000 Genomes Project Phase </w:t>
      </w:r>
      <w:r w:rsidR="009B6433" w:rsidRPr="00F17F49">
        <w:rPr>
          <w:rFonts w:ascii="Times New Roman" w:eastAsia="Times New Roman" w:hAnsi="Times New Roman" w:cs="Times New Roman"/>
        </w:rPr>
        <w:t xml:space="preserve">1 </w:t>
      </w:r>
      <w:r w:rsidR="006C52B0" w:rsidRPr="00F17F49">
        <w:rPr>
          <w:rFonts w:ascii="Times New Roman" w:eastAsia="SimSun" w:hAnsi="Times New Roman" w:cs="Times New Roman"/>
          <w:lang w:eastAsia="zh-CN"/>
        </w:rPr>
        <w:t>low-</w:t>
      </w:r>
      <w:r w:rsidR="009B6433" w:rsidRPr="00F17F49">
        <w:rPr>
          <w:rFonts w:ascii="Times New Roman" w:eastAsia="SimSun" w:hAnsi="Times New Roman" w:cs="Times New Roman"/>
          <w:lang w:eastAsia="zh-CN"/>
        </w:rPr>
        <w:t>coverage</w:t>
      </w:r>
      <w:r w:rsidR="00B526B6" w:rsidRPr="00F17F49">
        <w:rPr>
          <w:rFonts w:ascii="Times New Roman" w:eastAsia="SimSun" w:hAnsi="Times New Roman" w:cs="Times New Roman"/>
          <w:lang w:eastAsia="zh-CN"/>
        </w:rPr>
        <w:t xml:space="preserve"> </w:t>
      </w:r>
      <w:r w:rsidR="001513AE" w:rsidRPr="00F17F49">
        <w:rPr>
          <w:rFonts w:ascii="Times New Roman" w:eastAsia="Times New Roman" w:hAnsi="Times New Roman" w:cs="Times New Roman"/>
        </w:rPr>
        <w:t xml:space="preserve">dataset and conclude that </w:t>
      </w:r>
      <w:r w:rsidR="006C52B0" w:rsidRPr="00F17F49">
        <w:rPr>
          <w:rFonts w:ascii="Times New Roman" w:eastAsia="SimSun" w:hAnsi="Times New Roman" w:cs="Times New Roman"/>
          <w:lang w:eastAsia="zh-CN"/>
        </w:rPr>
        <w:t xml:space="preserve">low coverage </w:t>
      </w:r>
      <w:r w:rsidR="00D32104" w:rsidRPr="00F17F49">
        <w:rPr>
          <w:rFonts w:ascii="Times New Roman" w:eastAsia="Times New Roman" w:hAnsi="Times New Roman" w:cs="Times New Roman"/>
        </w:rPr>
        <w:t>sequenc</w:t>
      </w:r>
      <w:r w:rsidR="00D32104" w:rsidRPr="00F17F49">
        <w:rPr>
          <w:rFonts w:ascii="Times New Roman" w:eastAsia="SimSun" w:hAnsi="Times New Roman" w:cs="Times New Roman"/>
          <w:lang w:eastAsia="zh-CN"/>
        </w:rPr>
        <w:t>e</w:t>
      </w:r>
      <w:r w:rsidR="001513AE" w:rsidRPr="00F17F49">
        <w:rPr>
          <w:rFonts w:ascii="Times New Roman" w:eastAsia="Times New Roman" w:hAnsi="Times New Roman" w:cs="Times New Roman"/>
        </w:rPr>
        <w:t xml:space="preserve"> </w:t>
      </w:r>
      <w:r w:rsidR="00D32104" w:rsidRPr="00F17F49">
        <w:rPr>
          <w:rFonts w:ascii="Times New Roman" w:eastAsia="Times New Roman" w:hAnsi="Times New Roman" w:cs="Times New Roman"/>
        </w:rPr>
        <w:t>genotyp</w:t>
      </w:r>
      <w:r w:rsidR="00D32104" w:rsidRPr="00F17F49">
        <w:rPr>
          <w:rFonts w:ascii="Times New Roman" w:eastAsia="SimSun" w:hAnsi="Times New Roman" w:cs="Times New Roman"/>
          <w:lang w:eastAsia="zh-CN"/>
        </w:rPr>
        <w:t>ing</w:t>
      </w:r>
      <w:r w:rsidR="009A3264" w:rsidRPr="00F17F49">
        <w:rPr>
          <w:rFonts w:ascii="Times New Roman" w:eastAsia="Times New Roman" w:hAnsi="Times New Roman" w:cs="Times New Roman"/>
        </w:rPr>
        <w:t xml:space="preserve"> </w:t>
      </w:r>
      <w:r w:rsidR="00971676" w:rsidRPr="00F17F49">
        <w:rPr>
          <w:rFonts w:ascii="Times New Roman" w:eastAsia="Times New Roman" w:hAnsi="Times New Roman" w:cs="Times New Roman"/>
        </w:rPr>
        <w:t>accura</w:t>
      </w:r>
      <w:r w:rsidR="00971676" w:rsidRPr="00F17F49">
        <w:rPr>
          <w:rFonts w:ascii="Times New Roman" w:eastAsia="SimSun" w:hAnsi="Times New Roman" w:cs="Times New Roman"/>
          <w:lang w:eastAsia="zh-CN"/>
        </w:rPr>
        <w:t>cy</w:t>
      </w:r>
      <w:r w:rsidR="001513AE" w:rsidRPr="00F17F49">
        <w:rPr>
          <w:rFonts w:ascii="Times New Roman" w:eastAsia="Times New Roman" w:hAnsi="Times New Roman" w:cs="Times New Roman"/>
        </w:rPr>
        <w:t xml:space="preserve"> is comparable with that of microarray </w:t>
      </w:r>
      <w:r w:rsidR="009B6433" w:rsidRPr="00F17F49">
        <w:rPr>
          <w:rFonts w:ascii="Times New Roman" w:eastAsia="Times New Roman" w:hAnsi="Times New Roman" w:cs="Times New Roman"/>
        </w:rPr>
        <w:t xml:space="preserve">with </w:t>
      </w:r>
      <w:r w:rsidR="001513AE" w:rsidRPr="00F17F49">
        <w:rPr>
          <w:rFonts w:ascii="Times New Roman" w:eastAsia="Times New Roman" w:hAnsi="Times New Roman" w:cs="Times New Roman"/>
        </w:rPr>
        <w:t>the aforementioned efforts.</w:t>
      </w:r>
    </w:p>
    <w:p w:rsidR="00852EF1" w:rsidRDefault="004D6EEE" w:rsidP="00875D28">
      <w:pPr>
        <w:spacing w:line="480" w:lineRule="auto"/>
        <w:rPr>
          <w:ins w:id="26" w:author="readm" w:date="2011-11-08T14:18:00Z"/>
          <w:rFonts w:ascii="Times New Roman" w:eastAsia="Times New Roman" w:hAnsi="Times New Roman" w:cs="Times New Roman"/>
          <w:b/>
          <w:bCs/>
        </w:rPr>
        <w:pPrChange w:id="27" w:author="readm" w:date="2011-11-08T14:18:00Z">
          <w:pPr>
            <w:spacing w:line="360" w:lineRule="auto"/>
          </w:pPr>
        </w:pPrChange>
      </w:pPr>
      <w:r w:rsidRPr="00F17F49">
        <w:rPr>
          <w:rFonts w:ascii="Times New Roman" w:eastAsia="Times New Roman" w:hAnsi="Times New Roman" w:cs="Times New Roman"/>
        </w:rPr>
        <w:br w:type="page"/>
      </w:r>
      <w:r w:rsidR="00D100CB" w:rsidRPr="00F17F49">
        <w:rPr>
          <w:rFonts w:ascii="Times New Roman" w:eastAsia="Times New Roman" w:hAnsi="Times New Roman" w:cs="Times New Roman"/>
          <w:b/>
          <w:bCs/>
          <w:sz w:val="28"/>
          <w:szCs w:val="28"/>
        </w:rPr>
        <w:lastRenderedPageBreak/>
        <w:t>INTRODUCTION</w:t>
      </w:r>
      <w:ins w:id="28" w:author="Fuli" w:date="2011-11-04T11:10:00Z">
        <w:r w:rsidR="00E77F12" w:rsidRPr="00F17F49">
          <w:rPr>
            <w:rFonts w:ascii="Times New Roman" w:eastAsia="Times New Roman" w:hAnsi="Times New Roman" w:cs="Times New Roman"/>
            <w:b/>
            <w:bCs/>
          </w:rPr>
          <w:t xml:space="preserve"> [I did not work in this session]</w:t>
        </w:r>
      </w:ins>
    </w:p>
    <w:p w:rsidR="00875D28" w:rsidRPr="00F17F49" w:rsidRDefault="00875D28" w:rsidP="00875D28">
      <w:pPr>
        <w:spacing w:line="480" w:lineRule="auto"/>
        <w:rPr>
          <w:rFonts w:ascii="Times New Roman" w:eastAsia="Times New Roman" w:hAnsi="Times New Roman" w:cs="Times New Roman"/>
          <w:b/>
          <w:bCs/>
        </w:rPr>
        <w:pPrChange w:id="29" w:author="readm" w:date="2011-11-08T14:18:00Z">
          <w:pPr>
            <w:spacing w:line="360" w:lineRule="auto"/>
          </w:pPr>
        </w:pPrChange>
      </w:pPr>
    </w:p>
    <w:p w:rsidR="007435D6" w:rsidRPr="00F17F49" w:rsidRDefault="00EF6110" w:rsidP="00875D28">
      <w:pPr>
        <w:pStyle w:val="NormalWeb"/>
        <w:spacing w:before="0" w:beforeAutospacing="0" w:after="0" w:afterAutospacing="0" w:line="480" w:lineRule="auto"/>
        <w:rPr>
          <w:sz w:val="22"/>
          <w:szCs w:val="22"/>
        </w:rPr>
        <w:pPrChange w:id="30" w:author="readm" w:date="2011-11-08T14:18:00Z">
          <w:pPr>
            <w:pStyle w:val="NormalWeb"/>
            <w:spacing w:before="0" w:beforeAutospacing="0" w:after="0" w:afterAutospacing="0" w:line="360" w:lineRule="auto"/>
          </w:pPr>
        </w:pPrChange>
      </w:pPr>
      <w:r w:rsidRPr="00F17F49">
        <w:rPr>
          <w:sz w:val="22"/>
          <w:szCs w:val="22"/>
        </w:rPr>
        <w:t>N</w:t>
      </w:r>
      <w:r w:rsidR="00E12576" w:rsidRPr="00F17F49">
        <w:rPr>
          <w:sz w:val="22"/>
          <w:szCs w:val="22"/>
        </w:rPr>
        <w:t>ext-generation sequencing technologies</w:t>
      </w:r>
      <w:r w:rsidRPr="00F17F49">
        <w:rPr>
          <w:sz w:val="22"/>
          <w:szCs w:val="22"/>
        </w:rPr>
        <w:t xml:space="preserve"> such as </w:t>
      </w:r>
      <w:proofErr w:type="spellStart"/>
      <w:r w:rsidRPr="00F17F49">
        <w:rPr>
          <w:sz w:val="22"/>
          <w:szCs w:val="22"/>
        </w:rPr>
        <w:t>Illumina</w:t>
      </w:r>
      <w:proofErr w:type="spellEnd"/>
      <w:r w:rsidRPr="00F17F49">
        <w:rPr>
          <w:sz w:val="22"/>
          <w:szCs w:val="22"/>
        </w:rPr>
        <w:t xml:space="preserve"> Hi-</w:t>
      </w:r>
      <w:proofErr w:type="spellStart"/>
      <w:r w:rsidR="0098661E" w:rsidRPr="00F17F49">
        <w:rPr>
          <w:sz w:val="22"/>
          <w:szCs w:val="22"/>
        </w:rPr>
        <w:t>Seq</w:t>
      </w:r>
      <w:proofErr w:type="spellEnd"/>
      <w:r w:rsidR="0098661E" w:rsidRPr="00F17F49">
        <w:rPr>
          <w:sz w:val="22"/>
          <w:szCs w:val="22"/>
        </w:rPr>
        <w:t xml:space="preserve"> and</w:t>
      </w:r>
      <w:r w:rsidRPr="00F17F49">
        <w:rPr>
          <w:sz w:val="22"/>
          <w:szCs w:val="22"/>
        </w:rPr>
        <w:t xml:space="preserve"> Life Technologies </w:t>
      </w:r>
      <w:proofErr w:type="spellStart"/>
      <w:r w:rsidRPr="00F17F49">
        <w:rPr>
          <w:sz w:val="22"/>
          <w:szCs w:val="22"/>
        </w:rPr>
        <w:t>SOLiD</w:t>
      </w:r>
      <w:proofErr w:type="spellEnd"/>
      <w:r w:rsidRPr="00F17F49">
        <w:rPr>
          <w:sz w:val="22"/>
          <w:szCs w:val="22"/>
        </w:rPr>
        <w:t xml:space="preserve"> </w:t>
      </w:r>
      <w:r w:rsidR="00A45A9A" w:rsidRPr="00F17F49">
        <w:rPr>
          <w:sz w:val="22"/>
          <w:szCs w:val="22"/>
        </w:rPr>
        <w:t>are</w:t>
      </w:r>
      <w:r w:rsidRPr="00F17F49">
        <w:rPr>
          <w:sz w:val="22"/>
          <w:szCs w:val="22"/>
        </w:rPr>
        <w:t xml:space="preserve"> fast becoming a realistic choice for population level </w:t>
      </w:r>
      <w:r w:rsidR="00962184" w:rsidRPr="00F17F49">
        <w:rPr>
          <w:sz w:val="22"/>
          <w:szCs w:val="22"/>
        </w:rPr>
        <w:t xml:space="preserve">genomic studies. </w:t>
      </w:r>
      <w:r w:rsidR="008703B0" w:rsidRPr="00F17F49">
        <w:rPr>
          <w:sz w:val="22"/>
          <w:szCs w:val="22"/>
        </w:rPr>
        <w:t>Two cost-e</w:t>
      </w:r>
      <w:r w:rsidR="00EE5FEF" w:rsidRPr="00F17F49">
        <w:rPr>
          <w:sz w:val="22"/>
          <w:szCs w:val="22"/>
        </w:rPr>
        <w:t>ffective strategies are popular</w:t>
      </w:r>
      <w:r w:rsidR="008703B0" w:rsidRPr="00F17F49">
        <w:rPr>
          <w:sz w:val="22"/>
          <w:szCs w:val="22"/>
        </w:rPr>
        <w:t xml:space="preserve"> </w:t>
      </w:r>
      <w:r w:rsidR="0098661E" w:rsidRPr="00F17F49">
        <w:rPr>
          <w:sz w:val="22"/>
          <w:szCs w:val="22"/>
        </w:rPr>
        <w:t>amongst</w:t>
      </w:r>
      <w:r w:rsidR="00275122" w:rsidRPr="00F17F49">
        <w:rPr>
          <w:sz w:val="22"/>
          <w:szCs w:val="22"/>
        </w:rPr>
        <w:t xml:space="preserve"> </w:t>
      </w:r>
      <w:r w:rsidR="008703B0" w:rsidRPr="00F17F49">
        <w:rPr>
          <w:sz w:val="22"/>
          <w:szCs w:val="22"/>
        </w:rPr>
        <w:t xml:space="preserve">large </w:t>
      </w:r>
      <w:r w:rsidR="00275122" w:rsidRPr="00F17F49">
        <w:rPr>
          <w:sz w:val="22"/>
          <w:szCs w:val="22"/>
        </w:rPr>
        <w:t xml:space="preserve">population </w:t>
      </w:r>
      <w:r w:rsidR="008703B0" w:rsidRPr="00F17F49">
        <w:rPr>
          <w:sz w:val="22"/>
          <w:szCs w:val="22"/>
        </w:rPr>
        <w:t xml:space="preserve">sequencing projects </w:t>
      </w:r>
      <w:r w:rsidR="0047783F" w:rsidRPr="00F17F49">
        <w:rPr>
          <w:sz w:val="22"/>
          <w:szCs w:val="22"/>
        </w:rPr>
        <w:t xml:space="preserve">are </w:t>
      </w:r>
      <w:r w:rsidR="008703B0" w:rsidRPr="00F17F49">
        <w:rPr>
          <w:sz w:val="22"/>
          <w:szCs w:val="22"/>
        </w:rPr>
        <w:t xml:space="preserve">high coverage </w:t>
      </w:r>
      <w:proofErr w:type="spellStart"/>
      <w:r w:rsidR="008703B0" w:rsidRPr="00F17F49">
        <w:rPr>
          <w:sz w:val="22"/>
          <w:szCs w:val="22"/>
        </w:rPr>
        <w:t>exon</w:t>
      </w:r>
      <w:proofErr w:type="spellEnd"/>
      <w:r w:rsidR="008703B0" w:rsidRPr="00F17F49">
        <w:rPr>
          <w:sz w:val="22"/>
          <w:szCs w:val="22"/>
        </w:rPr>
        <w:t>-capture sequencing (&gt;20X) and low coverage (</w:t>
      </w:r>
      <w:r w:rsidR="00830D41" w:rsidRPr="00F17F49">
        <w:rPr>
          <w:sz w:val="22"/>
          <w:szCs w:val="22"/>
        </w:rPr>
        <w:t>3-</w:t>
      </w:r>
      <w:r w:rsidR="008703B0" w:rsidRPr="00F17F49">
        <w:rPr>
          <w:sz w:val="22"/>
          <w:szCs w:val="22"/>
        </w:rPr>
        <w:t>5X)</w:t>
      </w:r>
      <w:r w:rsidR="00275122" w:rsidRPr="00F17F49">
        <w:rPr>
          <w:sz w:val="22"/>
          <w:szCs w:val="22"/>
        </w:rPr>
        <w:t xml:space="preserve"> whole genome sequencing.</w:t>
      </w:r>
      <w:r w:rsidR="00BF0F08" w:rsidRPr="00F17F49">
        <w:rPr>
          <w:sz w:val="22"/>
          <w:szCs w:val="22"/>
        </w:rPr>
        <w:t xml:space="preserve"> </w:t>
      </w:r>
      <w:r w:rsidR="00275122" w:rsidRPr="00F17F49">
        <w:rPr>
          <w:sz w:val="22"/>
          <w:szCs w:val="22"/>
        </w:rPr>
        <w:t xml:space="preserve"> The 1000 Genomes Consortium has employed both methods to interrogate population level variation</w:t>
      </w:r>
      <w:r w:rsidR="00A6577B" w:rsidRPr="00F17F49">
        <w:rPr>
          <w:sz w:val="22"/>
          <w:szCs w:val="22"/>
        </w:rPr>
        <w:t xml:space="preserve"> </w:t>
      </w:r>
      <w:r w:rsidR="00A31846" w:rsidRPr="00F17F49">
        <w:rPr>
          <w:sz w:val="22"/>
          <w:szCs w:val="22"/>
        </w:rPr>
        <w:fldChar w:fldCharType="begin" w:fldLock="1"/>
      </w:r>
      <w:r w:rsidR="00A4077B" w:rsidRPr="00F17F49">
        <w:rPr>
          <w:sz w:val="22"/>
          <w:szCs w:val="22"/>
        </w:rPr>
        <w:instrText xml:space="preserve">ADDIN Mendeley Citation{40c2a4d3-dc66-49cc-93d8-fd7ba5e8e76e} CSL_CITATION  { "citationItems" : [ { "id" : "ITEM-1", "itemData" : { "DOI" : "10.1038/nature09534", "abstract" : "The 1000 Genomes Project aims to provide a deep characterization of human genome sequence variation as a foundation for investigating the relationship between genotype and phenotype. Here we present results of the pilot phase of the project, designed to develop and compare different strategies for genome-wide sequencing with high-throughput platforms. We undertook three projects: low-coverage whole-genome sequencing of 179 individuals from four populations; high-coverage sequencing of two mother-father-child trios; and exon-targeted sequencing of 697 individuals from seven populations. We describe the location, allele frequency and local haplotype structure of approximately 15 million single nucleotide polymorphisms, 1 million short insertions and deletions, and 20,000 structural variants, most of which were previously undescribed. We show that, because we have catalogued the vast majority of common variation, over 95% of the currently accessible variants found in any individual are present in this data set. On average, each person is found to carry approximately 250 to 300 loss-of-function variants in annotated genes and 50 to 100 variants previously implicated in inherited disorders. We demonstrate how these results can be used to inform association and functional studies. From the two trios, we directly estimate the rate of de novo germline base substitution mutations to be approximately 10(-8) per base pair per generation. We explore the data with regard to signatures of natural selection, and identify a marked reduction of genetic variation in the neighbourhood of genes, due to selection at linked sites. These methods and public data will support the next phase of human genetic research.", "author" : [ { "family" : "Durbin", "given" : "Richard M" }, { "family" : "Abecasis", "given" : "Gon\u00e7alo R" }, { "family" : "Altshuler", "given" : "David L" }, { "family" : "Auton", "given" : "Adam" }, { "family" : "Brooks", "given" : "Lisa D" }, { "family" : "Gibbs", "given" : "Richard A" }, { "family" : "Hurles", "given" : "Matt E" }, { "family" : "McVean", "given" : "Gil A" } ], "container-title" : "Nature", "id" : "ITEM-1", "issue" : "7319", "issued" : { "date-parts" : [ [ "2010", "10" ] ] }, "page" : "1061-1073", "title" : "A map of human genome variation from population-scale sequencing", "type" : "article-journal", "volume" : "467" }, "uris" : [ "http://www.mendeley.com/documents/?uuid=40c2a4d3-dc66-49cc-93d8-fd7ba5e8e76e" ] } ], "mendeley" : { "previouslyFormattedCitation" : "&lt;i&gt;(1)&lt;/i&gt;" }, "properties" : { "noteIndex" : 0 }, "schema" : "https://github.com/citation-style-language/schema/raw/master/csl-citation.json" } </w:instrText>
      </w:r>
      <w:r w:rsidR="00A31846" w:rsidRPr="00F17F49">
        <w:rPr>
          <w:sz w:val="22"/>
          <w:szCs w:val="22"/>
        </w:rPr>
        <w:fldChar w:fldCharType="separate"/>
      </w:r>
      <w:r w:rsidR="00A4077B" w:rsidRPr="00F17F49">
        <w:rPr>
          <w:i/>
          <w:sz w:val="22"/>
          <w:szCs w:val="22"/>
        </w:rPr>
        <w:t>(1)</w:t>
      </w:r>
      <w:r w:rsidR="00A31846" w:rsidRPr="00F17F49">
        <w:rPr>
          <w:sz w:val="22"/>
          <w:szCs w:val="22"/>
        </w:rPr>
        <w:fldChar w:fldCharType="end"/>
      </w:r>
      <w:r w:rsidR="00275122" w:rsidRPr="00F17F49">
        <w:rPr>
          <w:sz w:val="22"/>
          <w:szCs w:val="22"/>
        </w:rPr>
        <w:t xml:space="preserve">.  </w:t>
      </w:r>
      <w:r w:rsidR="002E2258" w:rsidRPr="00F17F49">
        <w:rPr>
          <w:sz w:val="22"/>
          <w:szCs w:val="22"/>
        </w:rPr>
        <w:t>In this report</w:t>
      </w:r>
      <w:r w:rsidR="00275122" w:rsidRPr="00F17F49">
        <w:rPr>
          <w:sz w:val="22"/>
          <w:szCs w:val="22"/>
        </w:rPr>
        <w:t xml:space="preserve">, </w:t>
      </w:r>
      <w:r w:rsidR="00BF0F08" w:rsidRPr="00F17F49">
        <w:rPr>
          <w:sz w:val="22"/>
          <w:szCs w:val="22"/>
        </w:rPr>
        <w:t xml:space="preserve">we </w:t>
      </w:r>
      <w:r w:rsidR="00275122" w:rsidRPr="00F17F49">
        <w:rPr>
          <w:sz w:val="22"/>
          <w:szCs w:val="22"/>
        </w:rPr>
        <w:t xml:space="preserve">focus on </w:t>
      </w:r>
      <w:r w:rsidR="00BF0F08" w:rsidRPr="00F17F49">
        <w:rPr>
          <w:sz w:val="22"/>
          <w:szCs w:val="22"/>
        </w:rPr>
        <w:t>low coverage</w:t>
      </w:r>
      <w:r w:rsidR="00275122" w:rsidRPr="00F17F49">
        <w:rPr>
          <w:sz w:val="22"/>
          <w:szCs w:val="22"/>
        </w:rPr>
        <w:t xml:space="preserve"> whole genome</w:t>
      </w:r>
      <w:r w:rsidR="00BF0F08" w:rsidRPr="00F17F49">
        <w:rPr>
          <w:sz w:val="22"/>
          <w:szCs w:val="22"/>
        </w:rPr>
        <w:t xml:space="preserve"> </w:t>
      </w:r>
      <w:r w:rsidR="00275122" w:rsidRPr="00F17F49">
        <w:rPr>
          <w:sz w:val="22"/>
          <w:szCs w:val="22"/>
        </w:rPr>
        <w:t xml:space="preserve">data although </w:t>
      </w:r>
      <w:r w:rsidR="00BF0F08" w:rsidRPr="00F17F49">
        <w:rPr>
          <w:sz w:val="22"/>
          <w:szCs w:val="22"/>
        </w:rPr>
        <w:t xml:space="preserve">our methodologies can be applied </w:t>
      </w:r>
      <w:r w:rsidR="00275122" w:rsidRPr="00F17F49">
        <w:rPr>
          <w:sz w:val="22"/>
          <w:szCs w:val="22"/>
        </w:rPr>
        <w:t xml:space="preserve">to high coverage </w:t>
      </w:r>
      <w:proofErr w:type="spellStart"/>
      <w:r w:rsidR="00275122" w:rsidRPr="00F17F49">
        <w:rPr>
          <w:sz w:val="22"/>
          <w:szCs w:val="22"/>
        </w:rPr>
        <w:t>exome</w:t>
      </w:r>
      <w:proofErr w:type="spellEnd"/>
      <w:r w:rsidR="00275122" w:rsidRPr="00F17F49">
        <w:rPr>
          <w:sz w:val="22"/>
          <w:szCs w:val="22"/>
        </w:rPr>
        <w:t xml:space="preserve"> </w:t>
      </w:r>
      <w:r w:rsidR="00BF0F08" w:rsidRPr="00F17F49">
        <w:rPr>
          <w:sz w:val="22"/>
          <w:szCs w:val="22"/>
        </w:rPr>
        <w:t>capture data.</w:t>
      </w:r>
    </w:p>
    <w:p w:rsidR="0047783F" w:rsidRDefault="007F2B31" w:rsidP="00875D28">
      <w:pPr>
        <w:pStyle w:val="NormalWeb"/>
        <w:spacing w:before="0" w:beforeAutospacing="0" w:after="0" w:afterAutospacing="0" w:line="480" w:lineRule="auto"/>
        <w:rPr>
          <w:ins w:id="31" w:author="readm" w:date="2011-11-08T14:18:00Z"/>
          <w:sz w:val="22"/>
          <w:szCs w:val="22"/>
        </w:rPr>
        <w:pPrChange w:id="32" w:author="readm" w:date="2011-11-08T14:18:00Z">
          <w:pPr>
            <w:pStyle w:val="NormalWeb"/>
            <w:spacing w:before="0" w:beforeAutospacing="0" w:after="0" w:afterAutospacing="0" w:line="360" w:lineRule="auto"/>
          </w:pPr>
        </w:pPrChange>
      </w:pPr>
      <w:r w:rsidRPr="00F17F49">
        <w:rPr>
          <w:sz w:val="22"/>
          <w:szCs w:val="22"/>
        </w:rPr>
        <w:t xml:space="preserve">Low coverage population sequencing strategy aims to achieve high sensitivity population level variant discovery and high genotyping accuracy by making use of </w:t>
      </w:r>
      <w:r w:rsidR="00A6577B" w:rsidRPr="00F17F49">
        <w:rPr>
          <w:sz w:val="22"/>
          <w:szCs w:val="22"/>
        </w:rPr>
        <w:t xml:space="preserve">the </w:t>
      </w:r>
      <w:r w:rsidR="00852EF1" w:rsidRPr="00F17F49">
        <w:rPr>
          <w:sz w:val="22"/>
          <w:szCs w:val="22"/>
        </w:rPr>
        <w:t>n</w:t>
      </w:r>
      <w:r w:rsidR="00A6577B" w:rsidRPr="00F17F49">
        <w:rPr>
          <w:sz w:val="22"/>
          <w:szCs w:val="22"/>
        </w:rPr>
        <w:t xml:space="preserve"> redundancy at specific </w:t>
      </w:r>
      <w:r w:rsidR="00852EF1" w:rsidRPr="00F17F49">
        <w:rPr>
          <w:sz w:val="22"/>
          <w:szCs w:val="22"/>
        </w:rPr>
        <w:t xml:space="preserve">nucleotide </w:t>
      </w:r>
      <w:r w:rsidR="00A6577B" w:rsidRPr="00F17F49">
        <w:rPr>
          <w:sz w:val="22"/>
          <w:szCs w:val="22"/>
        </w:rPr>
        <w:t xml:space="preserve">sites </w:t>
      </w:r>
      <w:r w:rsidR="00852EF1" w:rsidRPr="00F17F49">
        <w:rPr>
          <w:sz w:val="22"/>
          <w:szCs w:val="22"/>
        </w:rPr>
        <w:t>across</w:t>
      </w:r>
      <w:r w:rsidR="00A6577B" w:rsidRPr="00F17F49">
        <w:rPr>
          <w:sz w:val="22"/>
          <w:szCs w:val="22"/>
        </w:rPr>
        <w:t xml:space="preserve"> </w:t>
      </w:r>
      <w:r w:rsidR="00F5644E" w:rsidRPr="00F17F49">
        <w:rPr>
          <w:sz w:val="22"/>
          <w:szCs w:val="22"/>
        </w:rPr>
        <w:t>multiple samples</w:t>
      </w:r>
      <w:r w:rsidR="00275122" w:rsidRPr="00F17F49">
        <w:rPr>
          <w:sz w:val="22"/>
          <w:szCs w:val="22"/>
        </w:rPr>
        <w:t xml:space="preserve">.  </w:t>
      </w:r>
      <w:r w:rsidR="00F679EA" w:rsidRPr="00F17F49">
        <w:rPr>
          <w:sz w:val="22"/>
          <w:szCs w:val="22"/>
        </w:rPr>
        <w:t>As most</w:t>
      </w:r>
      <w:r w:rsidR="00F5644E" w:rsidRPr="00F17F49">
        <w:rPr>
          <w:sz w:val="22"/>
          <w:szCs w:val="22"/>
        </w:rPr>
        <w:t xml:space="preserve"> genetic </w:t>
      </w:r>
      <w:r w:rsidR="00A6577B" w:rsidRPr="00F17F49">
        <w:rPr>
          <w:sz w:val="22"/>
          <w:szCs w:val="22"/>
        </w:rPr>
        <w:t>variants</w:t>
      </w:r>
      <w:r w:rsidR="00F5644E" w:rsidRPr="00F17F49">
        <w:rPr>
          <w:sz w:val="22"/>
          <w:szCs w:val="22"/>
        </w:rPr>
        <w:t xml:space="preserve"> </w:t>
      </w:r>
      <w:r w:rsidR="00830D41" w:rsidRPr="00F17F49">
        <w:rPr>
          <w:sz w:val="22"/>
          <w:szCs w:val="22"/>
        </w:rPr>
        <w:t>are</w:t>
      </w:r>
      <w:r w:rsidR="00F679EA" w:rsidRPr="00F17F49">
        <w:rPr>
          <w:sz w:val="22"/>
          <w:szCs w:val="22"/>
        </w:rPr>
        <w:t xml:space="preserve"> </w:t>
      </w:r>
      <w:r w:rsidR="00F5644E" w:rsidRPr="00F17F49">
        <w:rPr>
          <w:sz w:val="22"/>
          <w:szCs w:val="22"/>
        </w:rPr>
        <w:t xml:space="preserve">inherited rather than </w:t>
      </w:r>
      <w:r w:rsidR="00830D41" w:rsidRPr="00F17F49">
        <w:rPr>
          <w:sz w:val="22"/>
          <w:szCs w:val="22"/>
        </w:rPr>
        <w:t xml:space="preserve">generated from </w:t>
      </w:r>
      <w:r w:rsidR="00F5644E" w:rsidRPr="00F17F49">
        <w:rPr>
          <w:i/>
          <w:sz w:val="22"/>
          <w:szCs w:val="22"/>
        </w:rPr>
        <w:t>de novo</w:t>
      </w:r>
      <w:r w:rsidR="00F5644E" w:rsidRPr="00F17F49">
        <w:rPr>
          <w:sz w:val="22"/>
          <w:szCs w:val="22"/>
        </w:rPr>
        <w:t xml:space="preserve"> </w:t>
      </w:r>
      <w:r w:rsidR="00464311" w:rsidRPr="00F17F49">
        <w:rPr>
          <w:sz w:val="22"/>
          <w:szCs w:val="22"/>
        </w:rPr>
        <w:t>mutations (</w:t>
      </w:r>
      <w:r w:rsidR="00867C2B" w:rsidRPr="00F17F49">
        <w:rPr>
          <w:sz w:val="22"/>
          <w:szCs w:val="22"/>
        </w:rPr>
        <w:t xml:space="preserve">e.g. </w:t>
      </w:r>
      <w:r w:rsidR="00B55A9C" w:rsidRPr="00F17F49">
        <w:rPr>
          <w:sz w:val="22"/>
          <w:szCs w:val="22"/>
        </w:rPr>
        <w:t>mutation rate of ~1.1 x 10</w:t>
      </w:r>
      <w:r w:rsidR="00B55A9C" w:rsidRPr="00F17F49">
        <w:rPr>
          <w:sz w:val="22"/>
          <w:szCs w:val="22"/>
          <w:vertAlign w:val="superscript"/>
        </w:rPr>
        <w:t>-8</w:t>
      </w:r>
      <w:r w:rsidR="00EA67C2" w:rsidRPr="00F17F49">
        <w:rPr>
          <w:sz w:val="22"/>
          <w:szCs w:val="22"/>
        </w:rPr>
        <w:t>)</w:t>
      </w:r>
      <w:r w:rsidR="00B55A9C" w:rsidRPr="00F17F49">
        <w:rPr>
          <w:sz w:val="22"/>
          <w:szCs w:val="22"/>
          <w:vertAlign w:val="superscript"/>
        </w:rPr>
        <w:t xml:space="preserve"> </w:t>
      </w:r>
      <w:r w:rsidR="00852EF1" w:rsidRPr="00F17F49">
        <w:rPr>
          <w:sz w:val="22"/>
          <w:szCs w:val="22"/>
          <w:vertAlign w:val="superscript"/>
        </w:rPr>
        <w:t xml:space="preserve"> </w:t>
      </w:r>
      <w:r w:rsidR="00A31846" w:rsidRPr="00F17F49">
        <w:rPr>
          <w:sz w:val="22"/>
          <w:szCs w:val="22"/>
        </w:rPr>
        <w:fldChar w:fldCharType="begin" w:fldLock="1"/>
      </w:r>
      <w:r w:rsidR="00A4077B" w:rsidRPr="00F17F49">
        <w:rPr>
          <w:sz w:val="22"/>
          <w:szCs w:val="22"/>
        </w:rPr>
        <w:instrText xml:space="preserve">ADDIN Mendeley Citation{41b72316-b4a4-4415-95e9-33626d514f16} CSL_CITATION  { "citationItems" : [ { "id" : "ITEM-1", "itemData" : { "DOI" : "10.1126/science.1186802", "abstract" : "We analyzed the whole-genome sequences of a family of four, consisting of two siblings and their parents. Family-based sequencing allowed us to delineate recombination sites precisely, identify 70% of the sequencing errors (resulting in &gt; 99.999% accuracy), and identify very rare single-nucleotide polymorphisms. We also directly estimated a human intergeneration mutation rate of approximately 1.1 x 10(-8) per position per haploid genome. Both offspring in this family have two recessive disorders: Miller syndrome, for which the gene was concurrently identified, and primary ciliary dyskinesia, for which causative genes have been previously identified. Family-based genome analysis enabled us to narrow the candidate genes for both of these Mendelian disorders to only four. Our results demonstrate the value of complete genome sequencing in families.", "author" : [ { "family" : "Roach", "given" : "Jared C" }, { "family" : "Glusman", "given" : "Gustavo" }, { "family" : "Smit", "given" : "Arian F a" }, { "family" : "Huff", "given" : "Chad D" }, { "family" : "Hubley", "given" : "Robert" }, { "family" : "Shannon", "given" : "Paul T" }, { "family" : "Rowen", "given" : "Lee" }, { "family" : "Pant", "given" : "Krishna P" }, { "family" : "Goodman", "given" : "Nathan" }, { "family" : "Bamshad", "given" : "Michael" }, { "family" : "Shendure", "given" : "Jay" }, { "family" : "Drmanac", "given" : "Radoje" }, { "family" : "Jorde", "given" : "Lynn B" }, { "family" : "Hood", "given" : "Leroy" }, { "family" : "Galas", "given" : "David J" } ], "container-title" : "Science (New York, N.Y.)", "id" : "ITEM-1", "issue" : "5978", "issued" : { "date-parts" : [ [ "2010", "4", "30" ] ] }, "note" : "&lt;m:note&gt;&lt;/m:note&gt;", "page" : "636-9", "title" : "Analysis of genetic inheritance in a family quartet by whole-genome sequencing.", "type" : "article-journal", "volume" : "328" }, "uris" : [ "http://www.mendeley.com/documents/?uuid=41b72316-b4a4-4415-95e9-33626d514f16" ] } ], "mendeley" : { "previouslyFormattedCitation" : "&lt;i&gt;(2)&lt;/i&gt;" }, "properties" : { "noteIndex" : 0 }, "schema" : "https://github.com/citation-style-language/schema/raw/master/csl-citation.json" } </w:instrText>
      </w:r>
      <w:r w:rsidR="00A31846" w:rsidRPr="00F17F49">
        <w:rPr>
          <w:sz w:val="22"/>
          <w:szCs w:val="22"/>
        </w:rPr>
        <w:fldChar w:fldCharType="separate"/>
      </w:r>
      <w:r w:rsidR="00A4077B" w:rsidRPr="00F17F49">
        <w:rPr>
          <w:i/>
          <w:sz w:val="22"/>
          <w:szCs w:val="22"/>
        </w:rPr>
        <w:t>(2)</w:t>
      </w:r>
      <w:r w:rsidR="00A31846" w:rsidRPr="00F17F49">
        <w:rPr>
          <w:sz w:val="22"/>
          <w:szCs w:val="22"/>
        </w:rPr>
        <w:fldChar w:fldCharType="end"/>
      </w:r>
      <w:r w:rsidR="00F679EA" w:rsidRPr="00F17F49">
        <w:rPr>
          <w:sz w:val="22"/>
          <w:szCs w:val="22"/>
        </w:rPr>
        <w:t xml:space="preserve">, </w:t>
      </w:r>
      <w:r w:rsidR="003A5BA9" w:rsidRPr="00F17F49">
        <w:rPr>
          <w:sz w:val="22"/>
          <w:szCs w:val="22"/>
        </w:rPr>
        <w:t>i</w:t>
      </w:r>
      <w:r w:rsidR="001604B0" w:rsidRPr="00F17F49">
        <w:rPr>
          <w:sz w:val="22"/>
          <w:szCs w:val="22"/>
        </w:rPr>
        <w:t>t is possible to disc</w:t>
      </w:r>
      <w:fldSimple w:instr="" w:fldLock="1">
        <w:r w:rsidR="00B55A9C" w:rsidRPr="00F17F49">
          <w:rPr>
            <w:sz w:val="22"/>
            <w:szCs w:val="22"/>
          </w:rPr>
          <w:t>{Formatting Citation}</w:t>
        </w:r>
      </w:fldSimple>
      <w:r w:rsidR="001604B0" w:rsidRPr="00F17F49">
        <w:rPr>
          <w:sz w:val="22"/>
          <w:szCs w:val="22"/>
        </w:rPr>
        <w:t xml:space="preserve">over </w:t>
      </w:r>
      <w:r w:rsidR="006D5BF6" w:rsidRPr="00F17F49">
        <w:rPr>
          <w:sz w:val="22"/>
          <w:szCs w:val="22"/>
        </w:rPr>
        <w:t xml:space="preserve">most </w:t>
      </w:r>
      <w:r w:rsidR="00410A2F" w:rsidRPr="00F17F49">
        <w:rPr>
          <w:sz w:val="22"/>
          <w:szCs w:val="22"/>
        </w:rPr>
        <w:t xml:space="preserve">genetic </w:t>
      </w:r>
      <w:r w:rsidR="006D5BF6" w:rsidRPr="00F17F49">
        <w:rPr>
          <w:sz w:val="22"/>
          <w:szCs w:val="22"/>
        </w:rPr>
        <w:t>variant</w:t>
      </w:r>
      <w:r w:rsidR="003A5BA9" w:rsidRPr="00F17F49">
        <w:rPr>
          <w:sz w:val="22"/>
          <w:szCs w:val="22"/>
        </w:rPr>
        <w:t>s</w:t>
      </w:r>
      <w:r w:rsidR="00D006DB" w:rsidRPr="00F17F49">
        <w:rPr>
          <w:sz w:val="22"/>
          <w:szCs w:val="22"/>
        </w:rPr>
        <w:t xml:space="preserve"> by combining large sample information </w:t>
      </w:r>
      <w:r w:rsidR="00335F1D" w:rsidRPr="00F17F49">
        <w:rPr>
          <w:sz w:val="22"/>
          <w:szCs w:val="22"/>
        </w:rPr>
        <w:t>with</w:t>
      </w:r>
      <w:r w:rsidR="00D006DB" w:rsidRPr="00F17F49">
        <w:rPr>
          <w:sz w:val="22"/>
          <w:szCs w:val="22"/>
        </w:rPr>
        <w:t xml:space="preserve"> low coverage</w:t>
      </w:r>
      <w:r w:rsidR="00852EF1" w:rsidRPr="00F17F49">
        <w:rPr>
          <w:sz w:val="22"/>
          <w:szCs w:val="22"/>
        </w:rPr>
        <w:t xml:space="preserve"> sequencing.  This was </w:t>
      </w:r>
      <w:r w:rsidR="00335F1D" w:rsidRPr="00F17F49">
        <w:rPr>
          <w:sz w:val="22"/>
          <w:szCs w:val="22"/>
        </w:rPr>
        <w:t xml:space="preserve">initially demonstrated by </w:t>
      </w:r>
      <w:proofErr w:type="spellStart"/>
      <w:r w:rsidR="00335F1D" w:rsidRPr="00F17F49">
        <w:rPr>
          <w:sz w:val="22"/>
          <w:szCs w:val="22"/>
        </w:rPr>
        <w:t>Liti</w:t>
      </w:r>
      <w:proofErr w:type="spellEnd"/>
      <w:r w:rsidR="00335F1D" w:rsidRPr="00F17F49">
        <w:rPr>
          <w:sz w:val="22"/>
          <w:szCs w:val="22"/>
        </w:rPr>
        <w:t xml:space="preserve"> el al., </w:t>
      </w:r>
      <w:r w:rsidR="00A31846" w:rsidRPr="00F17F49">
        <w:rPr>
          <w:sz w:val="22"/>
          <w:szCs w:val="22"/>
        </w:rPr>
        <w:fldChar w:fldCharType="begin" w:fldLock="1"/>
      </w:r>
      <w:r w:rsidR="00A4077B" w:rsidRPr="00F17F49">
        <w:rPr>
          <w:sz w:val="22"/>
          <w:szCs w:val="22"/>
        </w:rPr>
        <w:instrText xml:space="preserve">ADDIN Mendeley Citation{bdc66b44-bb9a-442d-b081-4b1a9ff493cc} CSL_CITATION  { "citationItems" : [ { "id" : "ITEM-1", "itemData" : { "DOI" : "10.1038/nature07743", "abstract" : "Since the completion of the genome sequence of Saccharomyces cerevisiae in 1996 (refs 1, 2), there has been a large increase in complete genome sequences, accompanied by great advances in our understanding of genome evolution. Although little is known about the natural and life histories of yeasts in the wild, there are an increasing number of studies looking at ecological and geographic distributions, population structure and sexual versus asexual reproduction. Less well understood at the whole genome level are the evolutionary processes acting within populations and species that lead to adaptation to different environments, phenotypic differences and reproductive isolation. Here we present one- to fourfold or more coverage of the genome sequences of over seventy isolates of the baker's yeast S. cerevisiae and its closest relative, Saccharomyces paradoxus. We examine variation in gene content, single nucleotide polymorphisms, nucleotide insertions and deletions, copy numbers and transposable elements. We find that phenotypic variation broadly correlates with global genome-wide phylogenetic relationships. S. paradoxus populations are well delineated along geographic boundaries, whereas the variation among worldwide S. cerevisiae isolates shows less differentiation and is comparable to a single S. paradoxus population. Rather than one or two domestication events leading to the extant baker's yeasts, the population structure of S. cerevisiae consists of a few well-defined, geographically isolated lineages and many different mosaics of these lineages, supporting the idea that human influence provided the opportunity for cross-breeding and production of new combinations of pre-existing variations.", "author" : [ { "family" : "Liti", "given" : "Gianni" }, { "family" : "Carter", "given" : "David M" }, { "family" : "Moses", "given" : "Alan M" }, { "family" : "Warringer", "given" : "Jonas" }, { "family" : "Parts", "given" : "Leopold" }, { "family" : "James", "given" : "Stephen a" }, { "family" : "Davey", "given" : "Robert P" }, { "family" : "Roberts", "given" : "Ian N" }, { "family" : "Burt", "given" : "Austin" }, { "family" : "Koufopanou", "given" : "Vassiliki" }, { "family" : "Tsai", "given" : "Isheng J" }, { "family" : "Bergman", "given" : "Casey M" }, { "family" : "Bensasson", "given" : "Douda" }, { "family" : "O'Kelly", "given" : "Michael J T" }, { "family" : "van Oudenaarden", "given" : "Alexander" }, { "family" : "Barton", "given" : "David B H" }, { "family" : "Bailes", "given" : "Elizabeth" }, { "family" : "Nguyen", "given" : "Alex N" }, { "family" : "Jones", "given" : "Matthew" }, { "family" : "Quail", "given" : "Michael a" }, { "family" : "Goodhead", "given" : "Ian" }, { "family" : "Sims", "given" : "Sarah" }, { "family" : "Smith", "given" : "Frances" }, { "family" : "Blomberg", "given" : "Anders" }, { "family" : "Durbin", "given" : "Richard" }, { "family" : "Louis", "given" : "Edward J" } ], "container-title" : "Nature", "id" : "ITEM-1", "issue" : "7236", "issued" : { "date-parts" : [ [ "2009", "3", "19" ] ] }, "page" : "337-41", "publisher" : "Nature Publishing Group", "title" : "Population genomics of domestic and wild yeasts.", "type" : "article-journal", "volume" : "458" }, "uris" : [ "http://www.mendeley.com/documents/?uuid=bdc66b44-bb9a-442d-b081-4b1a9ff493cc" ] } ], "mendeley" : { "previouslyFormattedCitation" : "&lt;i&gt;(3)&lt;/i&gt;" }, "properties" : { "noteIndex" : 0 }, "schema" : "https://github.com/citation-style-language/schema/raw/master/csl-citation.json" } </w:instrText>
      </w:r>
      <w:r w:rsidR="00A31846" w:rsidRPr="00F17F49">
        <w:rPr>
          <w:sz w:val="22"/>
          <w:szCs w:val="22"/>
        </w:rPr>
        <w:fldChar w:fldCharType="separate"/>
      </w:r>
      <w:r w:rsidR="00A4077B" w:rsidRPr="00F17F49">
        <w:rPr>
          <w:i/>
          <w:noProof/>
          <w:sz w:val="22"/>
          <w:szCs w:val="22"/>
        </w:rPr>
        <w:t>(3)</w:t>
      </w:r>
      <w:r w:rsidR="00A31846" w:rsidRPr="00F17F49">
        <w:rPr>
          <w:sz w:val="22"/>
          <w:szCs w:val="22"/>
        </w:rPr>
        <w:fldChar w:fldCharType="end"/>
      </w:r>
      <w:r w:rsidR="00335F1D" w:rsidRPr="00F17F49">
        <w:rPr>
          <w:sz w:val="22"/>
          <w:szCs w:val="22"/>
        </w:rPr>
        <w:t xml:space="preserve"> and more recently </w:t>
      </w:r>
      <w:r w:rsidR="00852EF1" w:rsidRPr="00F17F49">
        <w:rPr>
          <w:sz w:val="22"/>
          <w:szCs w:val="22"/>
        </w:rPr>
        <w:t xml:space="preserve">in the 1000 Genomes low coverage pilot </w:t>
      </w:r>
      <w:r w:rsidR="00A31846" w:rsidRPr="00F17F49">
        <w:rPr>
          <w:sz w:val="22"/>
          <w:szCs w:val="22"/>
        </w:rPr>
        <w:fldChar w:fldCharType="begin" w:fldLock="1"/>
      </w:r>
      <w:r w:rsidR="00A4077B" w:rsidRPr="00F17F49">
        <w:rPr>
          <w:sz w:val="22"/>
          <w:szCs w:val="22"/>
        </w:rPr>
        <w:instrText xml:space="preserve">ADDIN Mendeley Citation{40c2a4d3-dc66-49cc-93d8-fd7ba5e8e76e} CSL_CITATION  { "citationItems" : [ { "id" : "ITEM-1", "itemData" : { "DOI" : "10.1038/nature09534", "abstract" : "The 1000 Genomes Project aims to provide a deep characterization of human genome sequence variation as a foundation for investigating the relationship between genotype and phenotype. Here we present results of the pilot phase of the project, designed to develop and compare different strategies for genome-wide sequencing with high-throughput platforms. We undertook three projects: low-coverage whole-genome sequencing of 179 individuals from four populations; high-coverage sequencing of two mother-father-child trios; and exon-targeted sequencing of 697 individuals from seven populations. We describe the location, allele frequency and local haplotype structure of approximately 15 million single nucleotide polymorphisms, 1 million short insertions and deletions, and 20,000 structural variants, most of which were previously undescribed. We show that, because we have catalogued the vast majority of common variation, over 95% of the currently accessible variants found in any individual are present in this data set. On average, each person is found to carry approximately 250 to 300 loss-of-function variants in annotated genes and 50 to 100 variants previously implicated in inherited disorders. We demonstrate how these results can be used to inform association and functional studies. From the two trios, we directly estimate the rate of de novo germline base substitution mutations to be approximately 10(-8) per base pair per generation. We explore the data with regard to signatures of natural selection, and identify a marked reduction of genetic variation in the neighbourhood of genes, due to selection at linked sites. These methods and public data will support the next phase of human genetic research.", "author" : [ { "family" : "Durbin", "given" : "Richard M" }, { "family" : "Abecasis", "given" : "Gon\u00e7alo R" }, { "family" : "Altshuler", "given" : "David L" }, { "family" : "Auton", "given" : "Adam" }, { "family" : "Brooks", "given" : "Lisa D" }, { "family" : "Gibbs", "given" : "Richard A" }, { "family" : "Hurles", "given" : "Matt E" }, { "family" : "McVean", "given" : "Gil A" } ], "container-title" : "Nature", "id" : "ITEM-1", "issue" : "7319", "issued" : { "date-parts" : [ [ "2010", "10" ] ] }, "page" : "1061-1073", "title" : "A map of human genome variation from population-scale sequencing", "type" : "article-journal", "volume" : "467" }, "uris" : [ "http://www.mendeley.com/documents/?uuid=40c2a4d3-dc66-49cc-93d8-fd7ba5e8e76e" ] } ], "mendeley" : { "previouslyFormattedCitation" : "&lt;i&gt;(1)&lt;/i&gt;" }, "properties" : { "noteIndex" : 0 }, "schema" : "https://github.com/citation-style-language/schema/raw/master/csl-citation.json" } </w:instrText>
      </w:r>
      <w:r w:rsidR="00A31846" w:rsidRPr="00F17F49">
        <w:rPr>
          <w:sz w:val="22"/>
          <w:szCs w:val="22"/>
        </w:rPr>
        <w:fldChar w:fldCharType="separate"/>
      </w:r>
      <w:r w:rsidR="00A4077B" w:rsidRPr="00F17F49">
        <w:rPr>
          <w:i/>
          <w:sz w:val="22"/>
          <w:szCs w:val="22"/>
        </w:rPr>
        <w:t>(1)</w:t>
      </w:r>
      <w:r w:rsidR="00A31846" w:rsidRPr="00F17F49">
        <w:rPr>
          <w:sz w:val="22"/>
          <w:szCs w:val="22"/>
        </w:rPr>
        <w:fldChar w:fldCharType="end"/>
      </w:r>
      <w:r w:rsidR="003A5BA9" w:rsidRPr="00F17F49">
        <w:rPr>
          <w:sz w:val="22"/>
          <w:szCs w:val="22"/>
        </w:rPr>
        <w:t xml:space="preserve">.  </w:t>
      </w:r>
      <w:r w:rsidR="00F679EA" w:rsidRPr="00F17F49">
        <w:rPr>
          <w:sz w:val="22"/>
          <w:szCs w:val="22"/>
        </w:rPr>
        <w:t xml:space="preserve">Further, </w:t>
      </w:r>
      <w:r w:rsidR="00A7672F" w:rsidRPr="00F17F49">
        <w:rPr>
          <w:sz w:val="22"/>
          <w:szCs w:val="22"/>
        </w:rPr>
        <w:t xml:space="preserve">linkage disequilibrium (LD) </w:t>
      </w:r>
      <w:r w:rsidR="00B55A9C" w:rsidRPr="00F17F49">
        <w:rPr>
          <w:sz w:val="22"/>
          <w:szCs w:val="22"/>
        </w:rPr>
        <w:t xml:space="preserve">between </w:t>
      </w:r>
      <w:r w:rsidR="00852EF1" w:rsidRPr="00F17F49">
        <w:rPr>
          <w:sz w:val="22"/>
          <w:szCs w:val="22"/>
        </w:rPr>
        <w:t>neighbouring</w:t>
      </w:r>
      <w:r w:rsidR="00F679EA" w:rsidRPr="00F17F49">
        <w:rPr>
          <w:sz w:val="22"/>
          <w:szCs w:val="22"/>
        </w:rPr>
        <w:t xml:space="preserve"> </w:t>
      </w:r>
      <w:r w:rsidR="00A7672F" w:rsidRPr="00F17F49">
        <w:rPr>
          <w:sz w:val="22"/>
          <w:szCs w:val="22"/>
        </w:rPr>
        <w:t>variants</w:t>
      </w:r>
      <w:r w:rsidR="005902D1" w:rsidRPr="00F17F49">
        <w:rPr>
          <w:sz w:val="22"/>
          <w:szCs w:val="22"/>
        </w:rPr>
        <w:t xml:space="preserve"> </w:t>
      </w:r>
      <w:r w:rsidR="00A7672F" w:rsidRPr="00F17F49">
        <w:rPr>
          <w:sz w:val="22"/>
          <w:szCs w:val="22"/>
        </w:rPr>
        <w:t xml:space="preserve">can be used for joint genotype </w:t>
      </w:r>
      <w:r w:rsidR="00B55A9C" w:rsidRPr="00F17F49">
        <w:rPr>
          <w:sz w:val="22"/>
          <w:szCs w:val="22"/>
        </w:rPr>
        <w:t>imputation</w:t>
      </w:r>
      <w:r w:rsidR="00A7672F" w:rsidRPr="00F17F49">
        <w:rPr>
          <w:sz w:val="22"/>
          <w:szCs w:val="22"/>
        </w:rPr>
        <w:t xml:space="preserve">. For example, </w:t>
      </w:r>
      <w:r w:rsidR="00F679EA" w:rsidRPr="00F17F49">
        <w:rPr>
          <w:sz w:val="22"/>
          <w:szCs w:val="22"/>
        </w:rPr>
        <w:t xml:space="preserve">if </w:t>
      </w:r>
      <w:r w:rsidR="00A7672F" w:rsidRPr="00F17F49">
        <w:rPr>
          <w:sz w:val="22"/>
          <w:szCs w:val="22"/>
        </w:rPr>
        <w:t xml:space="preserve">two </w:t>
      </w:r>
      <w:proofErr w:type="spellStart"/>
      <w:r w:rsidR="00A7672F" w:rsidRPr="00F17F49">
        <w:rPr>
          <w:sz w:val="22"/>
          <w:szCs w:val="22"/>
        </w:rPr>
        <w:t>SNPs</w:t>
      </w:r>
      <w:proofErr w:type="spellEnd"/>
      <w:r w:rsidR="00A7672F" w:rsidRPr="00F17F49">
        <w:rPr>
          <w:sz w:val="22"/>
          <w:szCs w:val="22"/>
        </w:rPr>
        <w:t xml:space="preserve"> are tightly linked in the population</w:t>
      </w:r>
      <w:r w:rsidR="00944D2A" w:rsidRPr="00F17F49">
        <w:rPr>
          <w:sz w:val="22"/>
          <w:szCs w:val="22"/>
        </w:rPr>
        <w:t xml:space="preserve"> (r</w:t>
      </w:r>
      <w:r w:rsidR="00944D2A" w:rsidRPr="00F17F49">
        <w:rPr>
          <w:sz w:val="22"/>
          <w:szCs w:val="22"/>
          <w:vertAlign w:val="superscript"/>
        </w:rPr>
        <w:t>2</w:t>
      </w:r>
      <w:r w:rsidR="00944D2A" w:rsidRPr="00F17F49">
        <w:rPr>
          <w:sz w:val="22"/>
          <w:szCs w:val="22"/>
        </w:rPr>
        <w:t>=1)</w:t>
      </w:r>
      <w:r w:rsidR="00A7672F" w:rsidRPr="00F17F49">
        <w:rPr>
          <w:sz w:val="22"/>
          <w:szCs w:val="22"/>
        </w:rPr>
        <w:t>, then their</w:t>
      </w:r>
      <w:r w:rsidR="00F679EA" w:rsidRPr="00F17F49">
        <w:rPr>
          <w:sz w:val="22"/>
          <w:szCs w:val="22"/>
        </w:rPr>
        <w:t xml:space="preserve"> respective</w:t>
      </w:r>
      <w:r w:rsidR="00A7672F" w:rsidRPr="00F17F49">
        <w:rPr>
          <w:sz w:val="22"/>
          <w:szCs w:val="22"/>
        </w:rPr>
        <w:t xml:space="preserve"> read depth can be </w:t>
      </w:r>
      <w:r w:rsidR="00944D2A" w:rsidRPr="00F17F49">
        <w:rPr>
          <w:sz w:val="22"/>
          <w:szCs w:val="22"/>
        </w:rPr>
        <w:t>shared/</w:t>
      </w:r>
      <w:r w:rsidR="00A7672F" w:rsidRPr="00F17F49">
        <w:rPr>
          <w:sz w:val="22"/>
          <w:szCs w:val="22"/>
        </w:rPr>
        <w:t xml:space="preserve">summed to obtain </w:t>
      </w:r>
      <w:r w:rsidR="00271803" w:rsidRPr="00F17F49">
        <w:rPr>
          <w:sz w:val="22"/>
          <w:szCs w:val="22"/>
        </w:rPr>
        <w:t xml:space="preserve">much </w:t>
      </w:r>
      <w:r w:rsidR="00A7672F" w:rsidRPr="00F17F49">
        <w:rPr>
          <w:sz w:val="22"/>
          <w:szCs w:val="22"/>
        </w:rPr>
        <w:t xml:space="preserve">more accurate </w:t>
      </w:r>
      <w:r w:rsidR="004D42B8" w:rsidRPr="00F17F49">
        <w:rPr>
          <w:rFonts w:eastAsia="SimSun"/>
          <w:sz w:val="22"/>
          <w:szCs w:val="22"/>
          <w:lang w:eastAsia="zh-CN"/>
        </w:rPr>
        <w:t xml:space="preserve">genotype calls </w:t>
      </w:r>
      <w:r w:rsidR="00830D41" w:rsidRPr="00F17F49">
        <w:rPr>
          <w:rFonts w:eastAsia="SimSun"/>
          <w:sz w:val="22"/>
          <w:szCs w:val="22"/>
          <w:lang w:eastAsia="zh-CN"/>
        </w:rPr>
        <w:t xml:space="preserve">at </w:t>
      </w:r>
      <w:r w:rsidR="00A7672F" w:rsidRPr="00F17F49">
        <w:rPr>
          <w:sz w:val="22"/>
          <w:szCs w:val="22"/>
        </w:rPr>
        <w:t>both site</w:t>
      </w:r>
      <w:r w:rsidR="00852EF1" w:rsidRPr="00F17F49">
        <w:rPr>
          <w:sz w:val="22"/>
          <w:szCs w:val="22"/>
        </w:rPr>
        <w:t>s</w:t>
      </w:r>
      <w:r w:rsidR="00EA67C2" w:rsidRPr="00F17F49">
        <w:rPr>
          <w:sz w:val="22"/>
          <w:szCs w:val="22"/>
        </w:rPr>
        <w:t xml:space="preserve"> </w:t>
      </w:r>
      <w:r w:rsidR="00A31846" w:rsidRPr="00F17F49">
        <w:rPr>
          <w:sz w:val="22"/>
          <w:szCs w:val="22"/>
        </w:rPr>
        <w:fldChar w:fldCharType="begin" w:fldLock="1"/>
      </w:r>
      <w:r w:rsidR="00A4077B" w:rsidRPr="00F17F49">
        <w:rPr>
          <w:sz w:val="22"/>
          <w:szCs w:val="22"/>
        </w:rPr>
        <w:instrText xml:space="preserve">ADDIN Mendeley Citation{ca37b37f-d9c4-446d-9701-b35aaf629bff};{18aa91b6-2c8d-48ac-bbcb-f6c1d2b080cc};{bd29a0a3-ecd4-4129-a42d-1fc2471b8e81};{a2ea65aa-c182-4df5-bcb5-cc398f913c3e} CSL_CITATION  { "citationItems" : [ { "id" : "ITEM-1", "itemData" : { "DOI" : "10.1038/nature04226", "abstract" : "Inherited genetic variation has a critical but as yet largely uncharacterized role in human disease. Here we report a public database of common variation in the human genome: more than one million single nucleotide polymorphisms (SNPs) for which accurate and complete genotypes have been obtained in 269 DNA samples from four populations, including ten 500-kilobase regions in which essentially all information about common DNA variation has been extracted. These data document the generality of recombination hotspots, a block-like structure of linkage disequilibrium and low haplotype diversity, leading to substantial correlations of SNPs with many of their neighbours. We show how the HapMap resource can guide the design and analysis of genetic association studies, shed light on structural variation and recombination, and identify loci that may have been subject to natural selection during human evolution.", "author" : [ { "family" : "International", "given" : "The" }, { "family" : "Consortium", "given" : "Hapmap" } ], "container-title" : "Nature", "id" : "ITEM-1", "issue" : "7063", "issued" : { "date-parts" : [ [ "2005", "10", "27" ] ] }, "note" : "&lt;m:note&gt;&lt;/m:note&gt;", "page" : "1299-320", "title" : "A haplotype map of the human genome.", "type" : "article-journal", "volume" : "437" }, "uris" : [ "http://www.mendeley.com/documents/?uuid=ca37b37f-d9c4-446d-9701-b35aaf629bff" ] }, { "DOI" : "10.1086/381000", "abstract" : "Common genetic polymorphisms may explain a portion of the heritable risk for common diseases. Within candidate genes, the number of common polymorphisms is finite, but direct assay of all existing common polymorphism is inefficient, because genotypes at many of these sites are strongly correlated. Thus, it is not necessary to assay all common variants if the patterns of allelic association between common variants can be described. We have developed an algorithm to select the maximally informative set of common single-nucleotide polymorphisms (tagSNPs) to assay in candidate-gene association studies, such that all known common polymorphisms either are directly assayed or exceed a threshold level of association with a tagSNP. The algorithm is based on the r(2) linkage disequilibrium (LD) statistic, because r(2) is directly related to statistical power to detect disease associations with unassayed sites. We show that, at a relatively stringent r(2) threshold (r2&gt;0.8), the LD-selected tagSNPs resolve &gt;80% of all haplotypes across a set of 100 candidate genes, regardless of recombination, and tag specific haplotypes and clades of related haplotypes in nonrecombinant regions. Thus, if the patterns of common variation are described for a candidate gene, analysis of the tagSNP set can comprehensively interrogate for main effects from common functional variation. We demonstrate that, although common variation tends to be shared between populations, tagSNPs should be selected separately for populations with different ancestries.", "author" : [ { "family" : "Carlson", "given" : "Christopher S" }, { "family" : "Eberle", "given" : "Michael a" }, { "family" : "Rieder", "given" : "Mark J" }, { "family" : "Yi", "given" : "Qian" }, { "family" : "Kruglyak", "given" : "Leonid" }, { "family" : "Nickerson", "given" : "Deborah a" } ], "container-title" : "American journal of human genetics", "id" : "ITEM-2", "issue" : "1", "issued" : { "date-parts" : [ [ "2004", "1" ] ] }, "itemData" : { "DOI" : "10.1086/381000", "abstract" : "Common genetic polymorphisms may explain a portion of the heritable risk for common diseases. Within candidate genes, the number of common polymorphisms is finite, but direct assay of all existing common polymorphism is inefficient, because genotypes at many of these sites are strongly correlated. Thus, it is not necessary to assay all common variants if the patterns of allelic association between common variants can be described. We have developed an algorithm to select the maximally informative set of common single-nucleotide polymorphisms (tagSNPs) to assay in candidate-gene association studies, such that all known common polymorphisms either are directly assayed or exceed a threshold level of association with a tagSNP. The algorithm is based on the r(2) linkage disequilibrium (LD) statistic, because r(2) is directly related to statistical power to detect disease associations with unassayed sites. We show that, at a relatively stringent r(2) threshold (r2&gt;0.8), the LD-selected tagSNPs resolve &gt;80% of all haplotypes across a set of 100 candidate genes, regardless of recombination, and tag specific haplotypes and clades of related haplotypes in nonrecombinant regions. Thus, if the patterns of common variation are described for a candidate gene, analysis of the tagSNP set can comprehensively interrogate for main effects from common functional variation. We demonstrate that, although common variation tends to be shared between populations, tagSNPs should be selected separately for populations with different ancestries.", "author" : [ { "family" : "Carlson", "given" : "Christopher S" }, { "family" : "Eberle", "given" : "Michael a" }, { "family" : "Rieder", "given" : "Mark J" }, { "family" : "Yi", "given" : "Qian" }, { "family" : "Kruglyak", "given" : "Leonid" }, { "family" : "Nickerson", "given" : "Deborah a" } ], "container-title" : "American journal of human genetics", "id" : "ITEM-2", "issue" : "1", "issued" : { "date-parts" : [ [ "2004", "1" ] ] }, "page" : "106-20", "title" : "Selecting a maximally informative set of single-nucleotide polymorphisms for association analyses using linkage disequilibrium.", "type" : "article-journal", "volume" : "74" }, "page" : "106-20", "title" : "Selecting a maximally informative set of single-nucleotide polymorphisms for association analyses using linkage disequilibrium.", "type" : "article-journal", "uris" : [ "http://www.mendeley.com/documents/?uuid=18aa91b6-2c8d-48ac-bbcb-f6c1d2b080cc" ], "volume" : "74" }, { "DOI" : "10.1186/1471-2105-12-S1-S53", "abstract" : "Recent technology advances have enabled sequencing of individual genomes, promising to revolutionize biomedical research. However, deep sequencing remains more expensive than microarrays for performing whole-genome SNP genotyping.", "author" : [ { "family" : "Duitama", "given" : "Jorge" }, { "family" : "Kennedy", "given" : "Justin" }, { "family" : "Dinakar", "given" : "Sanjiv" }, { "family" : "Hern\u00e1ndez", "given" : "Y\u00f6zen" }, { "family" : "Wu", "given" : "Yufeng" }, { "family" : "M\u0103ndoiu", "given" : "Ion I" } ], "container-title" : "BMC bioinformatics", "id" : "ITEM-3", "issue" : "Suppl 1", "issued" : { "date-parts" : [ [ "2011", "1" ] ] }, "itemData" : { "DOI" : "10.1186/1471-2105-12-S1-S53", "abstract" : "Recent technology advances have enabled sequencing of individual genomes, promising to revolutionize biomedical research. However, deep sequencing remains more expensive than microarrays for performing whole-genome SNP genotyping.", "author" : [ { "family" : "Duitama", "given" : "Jorge" }, { "family" : "Kennedy", "given" : "Justin" }, { "family" : "Dinakar", "given" : "Sanjiv" }, { "family" : "Hern\u00e1ndez", "given" : "Y\u00f6zen" }, { "family" : "Wu", "given" : "Yufeng" }, { "family" : "M\u0103ndoiu", "given" : "Ion I" } ], "container-title" : "BMC bioinformatics", "id" : "ITEM-3", "issue" : "Suppl 1", "issued" : { "date-parts" : [ [ "2011", "1" ] ] }, "page" : "S53", "publisher" : "BioMed Central Ltd", "title" : "Linkage disequilibrium based genotype calling from low-coverage shotgun sequencing reads.", "type" : "article-journal", "volume" : "12 Suppl 1" }, "page" : "S53", "publisher" : "BioMed Central Ltd", "title" : "Linkage disequilibrium based genotype calling from low-coverage shotgun sequencing reads.", "type" : "article-journal", "uris" : [ "http://www.mendeley.com/documents/?uuid=bd29a0a3-ecd4-4129-a42d-1fc2471b8e81" ], "volume" : "12 Suppl 1" }, { "id" : "ITEM-4", "itemData" : { "DOI" : "10.1101/gr.113084.110", "abstract" : "Reductions in the cost of sequencing have enabled whole-genome sequencing to identify sequence variants segregating in a population. An efficient approach is to sequence many samples at low coverage, then to combine data across samples to detect shared variants. Here, we present methods to discover and genotype single-nucleotide polymorphism (SNP) sites from low-coverage sequencing data, making use of shared haplotype (linkage disequilibrium) information. For each population, we first collect SNP candidates based on independent sequence calls per site. We then use MARGARITA with genotype or phased haplotype data from the same samples to collect 20 ancestral recombination graphs (ARGs). We refine the posterior probability of SNP candidates by considering possible mutations at internal branches of the 40 marginal ancestral trees inferred from the 20 ARGs at the left and right flanking genotype sites. Using a population genetic prior distribution on tree-branch length and Bayesian inference, we determine a posterior probability of the SNP being real and also the most probable phased genotype call for each individual. We present experiments on both simulation data and real data from the 1000 Genomes Project to prove the applicability of the methods. We also explore the relative tradeoff between sequencing depth and the number of sequenced samples.", "author" : [ { "family" : "Le", "given" : "Si Quang" }, { "family" : "Durbin", "given" : "Richard" } ], "container-title" : "Genome research", "id" : "ITEM-4", "issue" : "6", "issued" : { "date-parts" : [ [ "2011", "6" ] ] }, "page" : "952-60", "title" : "SNP detection and genotyping from low-coverage sequencing data on multiple diploid samples.", "type" : "article-journal", "volume" : "21" }, "uris" : [ "http://www.mendeley.com/documents/?uuid=a2ea65aa-c182-4df5-bcb5-cc398f913c3e" ] } ], "mendeley" : { "previouslyFormattedCitation" : "&lt;i&gt;(4-7)&lt;/i&gt;" }, "properties" : { "noteIndex" : 0 }, "schema" : "https://github.com/citation-style-language/schema/raw/master/csl-citation.json" } </w:instrText>
      </w:r>
      <w:r w:rsidR="00A31846" w:rsidRPr="00F17F49">
        <w:rPr>
          <w:sz w:val="22"/>
          <w:szCs w:val="22"/>
        </w:rPr>
        <w:fldChar w:fldCharType="separate"/>
      </w:r>
      <w:r w:rsidR="00A4077B" w:rsidRPr="00F17F49">
        <w:rPr>
          <w:i/>
          <w:noProof/>
          <w:sz w:val="22"/>
          <w:szCs w:val="22"/>
        </w:rPr>
        <w:t>(4-7)</w:t>
      </w:r>
      <w:r w:rsidR="00A31846" w:rsidRPr="00F17F49">
        <w:rPr>
          <w:sz w:val="22"/>
          <w:szCs w:val="22"/>
        </w:rPr>
        <w:fldChar w:fldCharType="end"/>
      </w:r>
      <w:r w:rsidR="00852EF1" w:rsidRPr="00F17F49">
        <w:rPr>
          <w:sz w:val="22"/>
          <w:szCs w:val="22"/>
        </w:rPr>
        <w:t xml:space="preserve">.  </w:t>
      </w:r>
    </w:p>
    <w:p w:rsidR="00875D28" w:rsidRPr="00F17F49" w:rsidRDefault="00875D28" w:rsidP="00875D28">
      <w:pPr>
        <w:pStyle w:val="NormalWeb"/>
        <w:spacing w:before="0" w:beforeAutospacing="0" w:after="0" w:afterAutospacing="0" w:line="480" w:lineRule="auto"/>
        <w:rPr>
          <w:sz w:val="22"/>
          <w:szCs w:val="22"/>
        </w:rPr>
        <w:pPrChange w:id="33" w:author="readm" w:date="2011-11-08T14:18:00Z">
          <w:pPr>
            <w:pStyle w:val="NormalWeb"/>
            <w:spacing w:before="0" w:beforeAutospacing="0" w:after="0" w:afterAutospacing="0" w:line="360" w:lineRule="auto"/>
          </w:pPr>
        </w:pPrChange>
      </w:pPr>
    </w:p>
    <w:p w:rsidR="00852EF1" w:rsidRPr="00F17F49" w:rsidRDefault="00852EF1" w:rsidP="00875D28">
      <w:pPr>
        <w:spacing w:line="480" w:lineRule="auto"/>
        <w:rPr>
          <w:rFonts w:ascii="Times New Roman" w:eastAsia="Times New Roman" w:hAnsi="Times New Roman" w:cs="Times New Roman"/>
        </w:rPr>
        <w:pPrChange w:id="34" w:author="readm" w:date="2011-11-08T14:18:00Z">
          <w:pPr>
            <w:spacing w:line="360" w:lineRule="auto"/>
          </w:pPr>
        </w:pPrChange>
      </w:pPr>
      <w:r w:rsidRPr="00F17F49">
        <w:rPr>
          <w:rFonts w:ascii="Times New Roman" w:eastAsia="Times New Roman" w:hAnsi="Times New Roman" w:cs="Times New Roman"/>
        </w:rPr>
        <w:t xml:space="preserve">Currently, SNP discovery methods such as </w:t>
      </w:r>
      <w:proofErr w:type="spellStart"/>
      <w:r w:rsidRPr="00F17F49">
        <w:rPr>
          <w:rFonts w:ascii="Times New Roman" w:eastAsia="Times New Roman" w:hAnsi="Times New Roman" w:cs="Times New Roman"/>
        </w:rPr>
        <w:t>Samtools</w:t>
      </w:r>
      <w:proofErr w:type="spellEnd"/>
      <w:r w:rsidRPr="00F17F49">
        <w:rPr>
          <w:rFonts w:ascii="Times New Roman" w:eastAsia="Times New Roman" w:hAnsi="Times New Roman" w:cs="Times New Roman"/>
        </w:rPr>
        <w:t xml:space="preserve"> </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Citation{014fefb0-dc22-45f1-bd19-7f1da8385859} CSL_CITATION  { "citationItems" : [ { "id" : "ITEM-1", "itemData" : { "DOI" : "10.1093/bioinformatics/btp352",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"family" : "Li", "given" : "Heng" }, { "family" : "Handsaker", "given" : "Bob" }, { "family" : "Wysoker", "given" : "Alec" }, { "family" : "Fennell", "given" : "Tim" }, { "family" : "Ruan", "given" : "Jue" }, { "family" : "Homer", "given" : "Nils" }, { "family" : "Marth", "given" : "Gabor" }, { "family" : "Abecasis", "given" : "Goncalo" }, { "family" : "Durbin", "given" : "Richard" } ], "container-title" : "Bioinformatics (Oxford, England)", "id" : "ITEM-1", "issue" : "16", "issued" : { "date-parts" : [ [ "2009", "8", "15" ] ] }, "note" : "&lt;m:note&gt;&lt;/m:note&gt;", "page" : "2078-9", "title" : "The Sequence Alignment/Map format and SAMtools.", "type" : "article-journal", "volume" : "25" }, "uris" : [ "http://www.mendeley.com/documents/?uuid=014fefb0-dc22-45f1-bd19-7f1da8385859" ] } ], "mendeley" : { "previouslyFormattedCitation" : "&lt;i&gt;(8)&lt;/i&gt;"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(8)</w:t>
      </w:r>
      <w:r w:rsidR="00A31846" w:rsidRPr="00F17F49">
        <w:rPr>
          <w:rFonts w:ascii="Times New Roman" w:eastAsia="Times New Roman" w:hAnsi="Times New Roman" w:cs="Times New Roman"/>
        </w:rPr>
        <w:fldChar w:fldCharType="end"/>
      </w:r>
      <w:r w:rsidRPr="00F17F49">
        <w:rPr>
          <w:rFonts w:ascii="Times New Roman" w:eastAsia="Times New Roman" w:hAnsi="Times New Roman" w:cs="Times New Roman"/>
        </w:rPr>
        <w:t xml:space="preserve"> and </w:t>
      </w:r>
      <w:proofErr w:type="spellStart"/>
      <w:r w:rsidRPr="00F17F49">
        <w:rPr>
          <w:rFonts w:ascii="Times New Roman" w:eastAsia="Times New Roman" w:hAnsi="Times New Roman" w:cs="Times New Roman"/>
        </w:rPr>
        <w:t>SOAPsnp</w:t>
      </w:r>
      <w:proofErr w:type="spellEnd"/>
      <w:r w:rsidRPr="00F17F49">
        <w:rPr>
          <w:rFonts w:ascii="Times New Roman" w:eastAsia="Times New Roman" w:hAnsi="Times New Roman" w:cs="Times New Roman"/>
        </w:rPr>
        <w:t xml:space="preserve"> </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Citation{53926519-323f-4230-95d3-6fc6b24fde78} CSL_CITATION  { "citationItems" : [ { "id" : "ITEM-1", "itemData" : { "DOI" : "10.1101/gr.078212.108", "abstract" : "New sequencing technologies promise a new era in the use of DNA sequence. However, some of these technologies produce very short reads, typically of a few tens of base pairs, and to use these reads effectively requires new algorithms and software. In particular, there is a major issue in efficiently aligning short reads to a reference genome and handling ambiguity or lack of accuracy in this alignment. Here we introduce the concept of mapping quality, a measure of the confidence that a read actually comes from the position it is aligned to by the mapping algorithm. We describe the software MAQ that can build assemblies by mapping shotgun short reads to a reference genome, using quality scores to derive genotype calls of the consensus sequence of a diploid genome, e.g., from a human sample. MAQ makes full use of mate-pair information and estimates the error probability of each read alignment. Error probabilities are also derived for the final genotype calls, using a Bayesian statistical model that incorporates the mapping qualities, error probabilities from the raw sequence quality scores, sampling of the two haplotypes, and an empirical model for correlated errors at a site. Both read mapping and genotype calling are evaluated on simulated data and real data. MAQ is accurate, efficient, versatile, and user-friendly. It is freely available at http://maq.sourceforge.net.", "author" : [ { "family" : "Li", "given" : "Heng" }, { "family" : "Ruan", "given" : "Jue" }, { "family" : "Durbin", "given" : "Richard" } ], "container-title" : "Genome research", "id" : "ITEM-1", "issue" : "11", "issued" : { "date-parts" : [ [ "2008", "11" ] ] }, "note" : "&lt;m:note&gt;&lt;/m:note&gt;", "page" : "1851-8", "title" : "Mapping short DNA sequencing reads and calling variants using mapping quality scores.", "type" : "article-journal", "volume" : "18" }, "uris" : [ "http://www.mendeley.com/documents/?uuid=53926519-323f-4230-95d3-6fc6b24fde78" ] } ], "mendeley" : { "previouslyFormattedCitation" : "&lt;i&gt;(9)&lt;/i&gt;"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(9)</w:t>
      </w:r>
      <w:r w:rsidR="00A31846" w:rsidRPr="00F17F49">
        <w:rPr>
          <w:rFonts w:ascii="Times New Roman" w:eastAsia="Times New Roman" w:hAnsi="Times New Roman" w:cs="Times New Roman"/>
        </w:rPr>
        <w:fldChar w:fldCharType="end"/>
      </w:r>
      <w:r w:rsidRPr="00F17F49">
        <w:rPr>
          <w:rFonts w:ascii="Times New Roman" w:eastAsia="Times New Roman" w:hAnsi="Times New Roman" w:cs="Times New Roman"/>
        </w:rPr>
        <w:t xml:space="preserve"> detect SNP sites by evaluating neighborhood sequence information, read alignment quality and other measures in relation to the reference genome for a single sample.  </w:t>
      </w:r>
      <w:r w:rsidR="00700673" w:rsidRPr="00F17F49">
        <w:rPr>
          <w:rFonts w:ascii="Times New Roman" w:eastAsia="Times New Roman" w:hAnsi="Times New Roman" w:cs="Times New Roman"/>
        </w:rPr>
        <w:t>F</w:t>
      </w:r>
      <w:r w:rsidRPr="00F17F49">
        <w:rPr>
          <w:rFonts w:ascii="Times New Roman" w:eastAsia="Times New Roman" w:hAnsi="Times New Roman" w:cs="Times New Roman"/>
        </w:rPr>
        <w:t>or a population based studies, each sample is evaluated separately</w:t>
      </w:r>
      <w:r w:rsidR="00700673" w:rsidRPr="00F17F49">
        <w:rPr>
          <w:rFonts w:ascii="Times New Roman" w:eastAsia="Times New Roman" w:hAnsi="Times New Roman" w:cs="Times New Roman"/>
        </w:rPr>
        <w:t xml:space="preserve"> and then aggregated</w:t>
      </w:r>
      <w:r w:rsidRPr="00F17F49">
        <w:rPr>
          <w:rFonts w:ascii="Times New Roman" w:eastAsia="Times New Roman" w:hAnsi="Times New Roman" w:cs="Times New Roman"/>
        </w:rPr>
        <w:t xml:space="preserve">.  For </w:t>
      </w:r>
      <w:r w:rsidR="00AD7453" w:rsidRPr="00F17F49">
        <w:rPr>
          <w:rFonts w:ascii="Times New Roman" w:eastAsia="Times New Roman" w:hAnsi="Times New Roman" w:cs="Times New Roman"/>
        </w:rPr>
        <w:t>read level information such as mapping and base quality</w:t>
      </w:r>
      <w:r w:rsidRPr="00F17F49">
        <w:rPr>
          <w:rFonts w:ascii="Times New Roman" w:eastAsia="Times New Roman" w:hAnsi="Times New Roman" w:cs="Times New Roman"/>
        </w:rPr>
        <w:t xml:space="preserve">, these methods </w:t>
      </w:r>
      <w:r w:rsidR="00335F1D" w:rsidRPr="00F17F49">
        <w:rPr>
          <w:rFonts w:ascii="Times New Roman" w:eastAsia="Times New Roman" w:hAnsi="Times New Roman" w:cs="Times New Roman"/>
        </w:rPr>
        <w:t>apply</w:t>
      </w:r>
      <w:r w:rsidRPr="00F17F49">
        <w:rPr>
          <w:rFonts w:ascii="Times New Roman" w:eastAsia="Times New Roman" w:hAnsi="Times New Roman" w:cs="Times New Roman"/>
        </w:rPr>
        <w:t xml:space="preserve"> simple heuristics </w:t>
      </w:r>
      <w:r w:rsidR="005902D1" w:rsidRPr="00F17F49">
        <w:rPr>
          <w:rFonts w:ascii="Times New Roman" w:eastAsia="Times New Roman" w:hAnsi="Times New Roman" w:cs="Times New Roman"/>
        </w:rPr>
        <w:t>to detect SNP variants</w:t>
      </w:r>
      <w:r w:rsidRPr="00F17F49">
        <w:rPr>
          <w:rFonts w:ascii="Times New Roman" w:eastAsia="Times New Roman" w:hAnsi="Times New Roman" w:cs="Times New Roman"/>
        </w:rPr>
        <w:t>; t</w:t>
      </w:r>
      <w:r w:rsidR="00AD7453" w:rsidRPr="00F17F49">
        <w:rPr>
          <w:rFonts w:ascii="Times New Roman" w:eastAsia="Times New Roman" w:hAnsi="Times New Roman" w:cs="Times New Roman"/>
        </w:rPr>
        <w:t>his</w:t>
      </w:r>
      <w:r w:rsidR="00754710" w:rsidRPr="00F17F49">
        <w:rPr>
          <w:rFonts w:ascii="Times New Roman" w:eastAsia="Times New Roman" w:hAnsi="Times New Roman" w:cs="Times New Roman"/>
        </w:rPr>
        <w:t xml:space="preserve"> r</w:t>
      </w:r>
      <w:r w:rsidR="00D81D6E" w:rsidRPr="00F17F49">
        <w:rPr>
          <w:rFonts w:ascii="Times New Roman" w:eastAsia="Times New Roman" w:hAnsi="Times New Roman" w:cs="Times New Roman"/>
        </w:rPr>
        <w:t xml:space="preserve">ead level information </w:t>
      </w:r>
      <w:r w:rsidR="00452F13" w:rsidRPr="00F17F49">
        <w:rPr>
          <w:rFonts w:ascii="Times New Roman" w:eastAsia="Times New Roman" w:hAnsi="Times New Roman" w:cs="Times New Roman"/>
        </w:rPr>
        <w:t xml:space="preserve">is not summarized for </w:t>
      </w:r>
      <w:r w:rsidR="009B4D3E" w:rsidRPr="00F17F49">
        <w:rPr>
          <w:rFonts w:ascii="Times New Roman" w:eastAsia="Times New Roman" w:hAnsi="Times New Roman" w:cs="Times New Roman"/>
        </w:rPr>
        <w:t xml:space="preserve">formal </w:t>
      </w:r>
      <w:r w:rsidR="00452F13" w:rsidRPr="00F17F49">
        <w:rPr>
          <w:rFonts w:ascii="Times New Roman" w:eastAsia="Times New Roman" w:hAnsi="Times New Roman" w:cs="Times New Roman"/>
        </w:rPr>
        <w:t>statistical modeling of the data</w:t>
      </w:r>
      <w:r w:rsidR="00335F1D" w:rsidRPr="00F17F49">
        <w:rPr>
          <w:rFonts w:ascii="Times New Roman" w:eastAsia="Times New Roman" w:hAnsi="Times New Roman" w:cs="Times New Roman"/>
        </w:rPr>
        <w:t>,</w:t>
      </w:r>
      <w:r w:rsidR="00525477" w:rsidRPr="00F17F49">
        <w:rPr>
          <w:rFonts w:ascii="Times New Roman" w:eastAsia="Times New Roman" w:hAnsi="Times New Roman" w:cs="Times New Roman"/>
        </w:rPr>
        <w:t xml:space="preserve"> </w:t>
      </w:r>
      <w:r w:rsidR="00754710" w:rsidRPr="00F17F49">
        <w:rPr>
          <w:rFonts w:ascii="Times New Roman" w:eastAsia="Times New Roman" w:hAnsi="Times New Roman" w:cs="Times New Roman"/>
        </w:rPr>
        <w:t>rather</w:t>
      </w:r>
      <w:r w:rsidR="00335F1D" w:rsidRPr="00F17F49">
        <w:rPr>
          <w:rFonts w:ascii="Times New Roman" w:eastAsia="Times New Roman" w:hAnsi="Times New Roman" w:cs="Times New Roman"/>
        </w:rPr>
        <w:t>,</w:t>
      </w:r>
      <w:r w:rsidRPr="00F17F49">
        <w:rPr>
          <w:rFonts w:ascii="Times New Roman" w:eastAsia="Times New Roman" w:hAnsi="Times New Roman" w:cs="Times New Roman"/>
        </w:rPr>
        <w:t xml:space="preserve"> thresholds </w:t>
      </w:r>
      <w:r w:rsidR="00754710" w:rsidRPr="00F17F49">
        <w:rPr>
          <w:rFonts w:ascii="Times New Roman" w:eastAsia="Times New Roman" w:hAnsi="Times New Roman" w:cs="Times New Roman"/>
        </w:rPr>
        <w:t xml:space="preserve">are tuned </w:t>
      </w:r>
      <w:r w:rsidR="00525477" w:rsidRPr="00F17F49">
        <w:rPr>
          <w:rFonts w:ascii="Times New Roman" w:eastAsia="Times New Roman" w:hAnsi="Times New Roman" w:cs="Times New Roman"/>
        </w:rPr>
        <w:t>for</w:t>
      </w:r>
      <w:r w:rsidR="00754710" w:rsidRPr="00F17F49">
        <w:rPr>
          <w:rFonts w:ascii="Times New Roman" w:eastAsia="Times New Roman" w:hAnsi="Times New Roman" w:cs="Times New Roman"/>
        </w:rPr>
        <w:t xml:space="preserve"> single or multiple variables </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Citation{53926519-323f-4230-95d3-6fc6b24fde78};{be61fbc4-3b43-439e-a284-902520773169} CSL_CITATION  { "citationItems" : [ { "id" : "ITEM-1", "itemData" : { "DOI" : "10.1101/gr.078212.108", "abstract" : "New sequencing technologies promise a new era in the use of DNA sequence. However, some of these technologies produce very short reads, typically of a few tens of base pairs, and to use these reads effectively requires new algorithms and software. In particular, there is a major issue in efficiently aligning short reads to a reference genome and handling ambiguity or lack of accuracy in this alignment. Here we introduce the concept of mapping quality, a measure of the confidence that a read actually comes from the position it is aligned to by the mapping algorithm. We describe the software MAQ that can build assemblies by mapping shotgun short reads to a reference genome, using quality scores to derive genotype calls of the consensus sequence of a diploid genome, e.g., from a human sample. MAQ makes full use of mate-pair information and estimates the error probability of each read alignment. Error probabilities are also derived for the final genotype calls, using a Bayesian statistical model that incorporates the mapping qualities, error probabilities from the raw sequence quality scores, sampling of the two haplotypes, and an empirical model for correlated errors at a site. Both read mapping and genotype calling are evaluated on simulated data and real data. MAQ is accurate, efficient, versatile, and user-friendly. It is freely available at http://maq.sourceforge.net.", "author" : [ { "family" : "Li", "given" : "Heng" }, { "family" : "Ruan", "given" : "Jue" }, { "family" : "Durbin", "given" : "Richard" } ], "container-title" : "Genome research", "id" : "ITEM-1", "issue" : "11", "issued" : { "date-parts" : [ [ "2008", "11" ] ] }, "note" : "&lt;m:note&gt;&lt;/m:note&gt;", "page" : "1851-8", "title" : "Mapping short DNA sequencing reads and calling variants using mapping quality scores.", "type" : "article-journal", "volume" : "18" }, "uris" : [ "http://www.mendeley.com/documents/?uuid=53926519-323f-4230-95d3-6fc6b24fde78" ] }, { "id" : "ITEM-2", "itemData" : { "DOI" : "10.1101/gr.088013.108", "ISBN" : "8675525274247", "abstract" : "Next-generation massively parallel sequencing technologies provide ultrahigh throughput at two orders of magnitude lower unit cost than capillary Sanger sequencing technology. One of the key applications of next-generation sequencing is studying genetic variation between individuals using whole-genome or target region resequencing. Here, we have developed a consensus-calling and SNP-detection method for sequencing-by-synthesis Illumina Genome Analyzer technology. We designed this method by carefully considering the data quality, alignment, and experimental errors common to this technology. All of this information was integrated into a single quality score for each base under Bayesian theory to measure the accuracy of consensus calling. We tested this methodology using a large-scale human resequencing data set of 36x coverage and assembled a high-quality nonrepetitive consensus sequence for 92.25% of the diploid autosomes and 88.07% of the haploid X chromosome. Comparison of the consensus sequence with Illumina human 1M BeadChip genotyped alleles from the same DNA sample showed that 98.6% of the 37,933 genotyped alleles on the X chromosome and 98% of 999,981 genotyped alleles on autosomes were covered at 99.97% and 99.84% consistency, respectively. At a low sequencing depth, we used prior probability of dbSNP alleles and were able to improve coverage of the dbSNP sites significantly as compared to that obtained using a nonimputation model. Our analyses demonstrate that our method has a very low false call rate at any sequencing depth and excellent genome coverage at a high sequencing depth.", "author" : [ { "family" : "Li", "given" : "Ruiqiang" }, { "family" : "Li", "given" : "Yingrui" }, { "family" : "Fang", "given" : "Xiaodong" }, { "family" : "Yang", "given" : "Huanming" }, { "family" : "Wang", "given" : "Jian" }, { "family" : "Kristiansen", "given" : "Karsten" }, { "family" : "Wang", "given" : "Jun" } ], "container-title" : "Genome research", "id" : "ITEM-2", "issue" : "6", "issued" : { "date-parts" : [ [ "2009", "6" ] ] }, "note" : "&lt;m:note&gt;&lt;/m:note&gt;", "page" : "1124-32", "title" : "SNP detection for massively parallel whole-genome resequencing.", "type" : "article-journal", "volume" : "19" }, "uris" : [ "http://www.mendeley.com/documents/?uuid=be61fbc4-3b43-439e-a284-902520773169" ] } ], "mendeley" : { "previouslyFormattedCitation" : "&lt;i&gt;(9, 10)&lt;/i&gt;"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(9, 10)</w:t>
      </w:r>
      <w:r w:rsidR="00A31846" w:rsidRPr="00F17F49">
        <w:rPr>
          <w:rFonts w:ascii="Times New Roman" w:eastAsia="Times New Roman" w:hAnsi="Times New Roman" w:cs="Times New Roman"/>
        </w:rPr>
        <w:fldChar w:fldCharType="end"/>
      </w:r>
      <w:r w:rsidR="00754710" w:rsidRPr="00F17F49">
        <w:rPr>
          <w:rFonts w:ascii="Times New Roman" w:eastAsia="Times New Roman" w:hAnsi="Times New Roman" w:cs="Times New Roman"/>
        </w:rPr>
        <w:t xml:space="preserve">. </w:t>
      </w:r>
      <w:r w:rsidRPr="00F17F49">
        <w:rPr>
          <w:rFonts w:ascii="Times New Roman" w:eastAsia="Times New Roman" w:hAnsi="Times New Roman" w:cs="Times New Roman"/>
        </w:rPr>
        <w:t xml:space="preserve"> Filtering based on cutoffs for these parameters, while straightforward, reduces power to detect variants </w:t>
      </w:r>
      <w:r w:rsidRPr="00F17F49">
        <w:rPr>
          <w:rFonts w:ascii="Times New Roman" w:eastAsia="Times New Roman" w:hAnsi="Times New Roman" w:cs="Times New Roman"/>
        </w:rPr>
        <w:lastRenderedPageBreak/>
        <w:t>because</w:t>
      </w:r>
      <w:r w:rsidR="00F235C8" w:rsidRPr="00F17F49">
        <w:rPr>
          <w:rFonts w:ascii="Times New Roman" w:eastAsia="Times New Roman" w:hAnsi="Times New Roman" w:cs="Times New Roman"/>
        </w:rPr>
        <w:t xml:space="preserve"> variants cannot be jointly analyzed across a population</w:t>
      </w:r>
      <w:r w:rsidRPr="00F17F49">
        <w:rPr>
          <w:rFonts w:ascii="Times New Roman" w:eastAsia="Times New Roman" w:hAnsi="Times New Roman" w:cs="Times New Roman"/>
        </w:rPr>
        <w:t>.  Further, d</w:t>
      </w:r>
      <w:r w:rsidR="00E10A77" w:rsidRPr="00F17F49">
        <w:rPr>
          <w:rFonts w:ascii="Times New Roman" w:eastAsia="Times New Roman" w:hAnsi="Times New Roman" w:cs="Times New Roman"/>
        </w:rPr>
        <w:t>ifferences in sequencers, reagents, and mapping</w:t>
      </w:r>
      <w:r w:rsidR="00E10A77" w:rsidRPr="00F17F49" w:rsidDel="00754710">
        <w:rPr>
          <w:rFonts w:ascii="Times New Roman" w:eastAsia="Times New Roman" w:hAnsi="Times New Roman" w:cs="Times New Roman"/>
        </w:rPr>
        <w:t xml:space="preserve"> </w:t>
      </w:r>
      <w:r w:rsidR="00F235C8" w:rsidRPr="00F17F49">
        <w:rPr>
          <w:rFonts w:ascii="Times New Roman" w:eastAsia="Times New Roman" w:hAnsi="Times New Roman" w:cs="Times New Roman"/>
        </w:rPr>
        <w:t xml:space="preserve">make these methods </w:t>
      </w:r>
      <w:r w:rsidR="00AD7453" w:rsidRPr="00F17F49">
        <w:rPr>
          <w:rFonts w:ascii="Times New Roman" w:eastAsia="Times New Roman" w:hAnsi="Times New Roman" w:cs="Times New Roman"/>
        </w:rPr>
        <w:t xml:space="preserve">difficult to generalize to </w:t>
      </w:r>
      <w:r w:rsidR="00754710" w:rsidRPr="00F17F49">
        <w:rPr>
          <w:rFonts w:ascii="Times New Roman" w:eastAsia="Times New Roman" w:hAnsi="Times New Roman" w:cs="Times New Roman"/>
        </w:rPr>
        <w:t>n</w:t>
      </w:r>
      <w:r w:rsidR="00525477" w:rsidRPr="00F17F49">
        <w:rPr>
          <w:rFonts w:ascii="Times New Roman" w:eastAsia="Times New Roman" w:hAnsi="Times New Roman" w:cs="Times New Roman"/>
        </w:rPr>
        <w:t>ew data</w:t>
      </w:r>
      <w:r w:rsidR="002258DD" w:rsidRPr="00F17F49">
        <w:rPr>
          <w:rFonts w:ascii="Times New Roman" w:eastAsia="Times New Roman" w:hAnsi="Times New Roman" w:cs="Times New Roman"/>
        </w:rPr>
        <w:t xml:space="preserve"> due to heterogeneity</w:t>
      </w:r>
      <w:r w:rsidR="00AD7453" w:rsidRPr="00F17F49">
        <w:rPr>
          <w:rFonts w:ascii="Times New Roman" w:eastAsia="Times New Roman" w:hAnsi="Times New Roman" w:cs="Times New Roman"/>
        </w:rPr>
        <w:t xml:space="preserve"> </w:t>
      </w:r>
      <w:r w:rsidR="00F235C8" w:rsidRPr="00F17F49">
        <w:rPr>
          <w:rFonts w:ascii="Times New Roman" w:eastAsia="Times New Roman" w:hAnsi="Times New Roman" w:cs="Times New Roman"/>
        </w:rPr>
        <w:t xml:space="preserve">across sequencing platforms </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Citation{9b06b227-082f-4153-8f24-6921d45305da};{77339e0c-b54a-4f7e-9813-634ef4cacfe1} CSL_CITATION  { "citationItems" : [ { "id" : "ITEM-1", "itemData" : { "DOI" : "10.1371/journal.pone.0019534", "abstract" : "Next-generation sequencing technologies enable the rapid cost-effective production of sequence data. To evaluate the performance of these sequencing technologies, investigation of the quality of sequence reads obtained from these methods is important. In this study, we analyzed the quality of sequence reads and SNP detection performance using three commercially available next-generation sequencers, i.e., Roche Genome Sequencer FLX System (FLX), Illumina Genome Analyzer (GA), and Applied Biosystems SOLiD system (SOLiD). A common genomic DNA sample obtained from Escherichia coli strain DH1 was applied to these sequencers. The obtained sequence reads were aligned to the complete genome sequence of E. coli DH1, to evaluate the accuracy and sequence bias of these sequence methods. We found that the fraction of \"junk\" data, which could not be aligned to the reference genome, was largest in the data set of SOLiD, in which about half of reads could not be aligned. Among data sets after alignment to the reference, sequence accuracy was poorest in GA data sets, suggesting relatively low fidelity of the elongation reaction in the GA method. Furthermore, by aligning the sequence reads to the E. coli strain W3110, we screened sequence differences between two E. coli strains using data sets of three different next-generation platforms. The results revealed that the detected sequence differences were similar among these three methods, while the sequence coverage required for the detection was significantly small in the FLX data set. These results provided valuable information on the quality of short sequence reads and the performance of SNP detection in three next-generation sequencing platforms.", "author" : [ { "family" : "Suzuki", "given" : "Shingo" }, { "family" : "Ono", "given" : "Naoaki" }, { "family" : "Furusawa", "given" : "Chikara" }, { "family" : "Ying", "given" : "Bei-Wen" }, { "family" : "Yomo", "given" : "Tetsuya" } ], "container-title" : "PloS one", "id" : "ITEM-1", "issue" : "5", "issued" : { "date-parts" : [ [ "2011", "1" ] ] }, "page" : "e19534", "title" : "Comparison of sequence reads obtained from three next-generation sequencing platforms.", "type" : "article-journal", "volume" : "6" }, "uris" : [ "http://www.mendeley.com/documents/?uuid=9b06b227-082f-4153-8f24-6921d45305da" ] }, { "id" : "ITEM-2", "itemData" : { "DOI" : "10.1186/gb-2009-10-3-r32", "abstract" : "Next generation sequencing (NGS) platforms are currently being utilized for targeted sequencing of candidate genes or genomic intervals to perform sequence-based association studies. To evaluate these platforms for this application, we analyzed human sequence generated by the Roche 454, Illumina GA, and the ABI SOLiD technologies for the same 260 kb in four individuals.", "author" : [ { "family" : "Harismendy", "given" : "Olivier" }, { "family" : "Ng", "given" : "Pauline C" }, { "family" : "Strausberg", "given" : "Robert L" }, { "family" : "Wang", "given" : "Xiaoyun" }, { "family" : "Stockwell", "given" : "Timothy B" }, { "family" : "Beeson", "given" : "Karen Y" }, { "family" : "Schork", "given" : "Nicholas J" }, { "family" : "Murray", "given" : "Sarah S" }, { "family" : "Topol", "given" : "Eric J" }, { "family" : "Levy", "given" : "Samuel" }, { "family" : "Frazer", "given" : "Kelly a" } ], "container-title" : "Genome biology", "id" : "ITEM-2", "issue" : "3", "issued" : { "date-parts" : [ [ "2009", "1" ] ] }, "page" : "R32", "title" : "Evaluation of next generation sequencing platforms for population targeted sequencing studies.", "type" : "article-journal", "volume" : "10" }, "uris" : [ "http://www.mendeley.com/documents/?uuid=77339e0c-b54a-4f7e-9813-634ef4cacfe1" ] } ], "mendeley" : { "previouslyFormattedCitation" : "&lt;i&gt;(11, 12)&lt;/i&gt;"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(11, 12)</w:t>
      </w:r>
      <w:r w:rsidR="00A31846" w:rsidRPr="00F17F49">
        <w:rPr>
          <w:rFonts w:ascii="Times New Roman" w:eastAsia="Times New Roman" w:hAnsi="Times New Roman" w:cs="Times New Roman"/>
        </w:rPr>
        <w:fldChar w:fldCharType="end"/>
      </w:r>
      <w:r w:rsidR="00AD7453" w:rsidRPr="00F17F49">
        <w:rPr>
          <w:rFonts w:ascii="Times New Roman" w:eastAsia="Times New Roman" w:hAnsi="Times New Roman" w:cs="Times New Roman"/>
        </w:rPr>
        <w:t xml:space="preserve">. </w:t>
      </w:r>
    </w:p>
    <w:p w:rsidR="00852EF1" w:rsidRPr="00F17F49" w:rsidRDefault="00852EF1" w:rsidP="00875D28">
      <w:pPr>
        <w:spacing w:line="480" w:lineRule="auto"/>
        <w:rPr>
          <w:rFonts w:ascii="Times New Roman" w:eastAsia="Times New Roman" w:hAnsi="Times New Roman" w:cs="Times New Roman"/>
        </w:rPr>
        <w:pPrChange w:id="35" w:author="readm" w:date="2011-11-08T14:18:00Z">
          <w:pPr>
            <w:spacing w:line="360" w:lineRule="auto"/>
          </w:pPr>
        </w:pPrChange>
      </w:pPr>
    </w:p>
    <w:p w:rsidR="00EF21F9" w:rsidRPr="00F17F49" w:rsidRDefault="00E10A77" w:rsidP="00875D28">
      <w:pPr>
        <w:spacing w:line="480" w:lineRule="auto"/>
        <w:rPr>
          <w:rFonts w:ascii="Times New Roman" w:eastAsia="Times New Roman" w:hAnsi="Times New Roman" w:cs="Times New Roman"/>
        </w:rPr>
        <w:pPrChange w:id="36" w:author="readm" w:date="2011-11-08T14:18:00Z">
          <w:pPr>
            <w:spacing w:line="360" w:lineRule="auto"/>
          </w:pPr>
        </w:pPrChange>
      </w:pPr>
      <w:r w:rsidRPr="00F17F49">
        <w:rPr>
          <w:rFonts w:ascii="Times New Roman" w:eastAsia="Times New Roman" w:hAnsi="Times New Roman" w:cs="Times New Roman"/>
        </w:rPr>
        <w:t>Opportunities exist to take improve SNP detection</w:t>
      </w:r>
      <w:r w:rsidR="002E2258" w:rsidRPr="00F17F49">
        <w:rPr>
          <w:rFonts w:ascii="Times New Roman" w:eastAsia="Times New Roman" w:hAnsi="Times New Roman" w:cs="Times New Roman"/>
        </w:rPr>
        <w:t xml:space="preserve"> and genotyping.  Proper modeling of</w:t>
      </w:r>
      <w:r w:rsidRPr="00F17F49">
        <w:rPr>
          <w:rFonts w:ascii="Times New Roman" w:eastAsia="Times New Roman" w:hAnsi="Times New Roman" w:cs="Times New Roman"/>
        </w:rPr>
        <w:t xml:space="preserve"> mapping and quality information </w:t>
      </w:r>
      <w:r w:rsidR="002E2258" w:rsidRPr="00F17F49">
        <w:rPr>
          <w:rFonts w:ascii="Times New Roman" w:eastAsia="Times New Roman" w:hAnsi="Times New Roman" w:cs="Times New Roman"/>
        </w:rPr>
        <w:t>at</w:t>
      </w:r>
      <w:r w:rsidRPr="00F17F49">
        <w:rPr>
          <w:rFonts w:ascii="Times New Roman" w:eastAsia="Times New Roman" w:hAnsi="Times New Roman" w:cs="Times New Roman"/>
        </w:rPr>
        <w:t xml:space="preserve"> individual reads</w:t>
      </w:r>
      <w:r w:rsidR="002E2258" w:rsidRPr="00F17F49">
        <w:rPr>
          <w:rFonts w:ascii="Times New Roman" w:eastAsia="Times New Roman" w:hAnsi="Times New Roman" w:cs="Times New Roman"/>
        </w:rPr>
        <w:t xml:space="preserve"> when coupled with data across populations improves confidence in and sensitivity of site level calls</w:t>
      </w:r>
      <w:r w:rsidR="009837D9" w:rsidRPr="00F17F49">
        <w:rPr>
          <w:rFonts w:ascii="Times New Roman" w:eastAsia="Times New Roman" w:hAnsi="Times New Roman" w:cs="Times New Roman"/>
        </w:rPr>
        <w:t xml:space="preserve"> </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Citation{03f97a43-43d2-43ea-8773-c19a29c73a33};{bd29a0a3-ecd4-4129-a42d-1fc2471b8e81};{a2ea65aa-c182-4df5-bcb5-cc398f913c3e} CSL_CITATION  { "citationItems" : [ { "id" : "ITEM-1", "itemData" : { "DOI" : "10.1101/gr.100040.109", "abstract" : "Next-generation sequencing technologies have made it possible to sequence targeted regions of the human genome in hundreds of individuals. Deep sequencing represents a powerful approach for the discovery of the complete spectrum of DNA sequence variants in functionally important genomic intervals. Current methods for single nucleotide polymorphism (SNP) detection are designed to detect SNPs from single individual sequence data sets. Here, we describe a novel method SNIP-Seq (single nucleotide polymorphism identification from population sequence data) that leverages sequence data from a population of individuals to detect SNPs and assign genotypes to individuals. To evaluate our method, we utilized sequence data from a 200-kilobase (kb) region on chromosome 9p21 of the human genome. This region was sequenced in 48 individuals (five sequenced in duplicate) using the Illumina GA platform. Using this data set, we demonstrate that our method is highly accurate for detecting variants and can filter out false SNPs that are attributable to sequencing errors. The concordance of sequencing-based genotype assignments between duplicate samples was 98.8%. The 200-kb region was independently sequenced to a high depth of coverage using two sequence pools containing the 48 individuals. Many of the novel SNPs identified by SNIP-Seq from the individual sequencing were validated by the pooled sequencing data and were subsequently confirmed by Sanger sequencing. We estimate that SNIP-Seq achieves a low false-positive rate of approximately 2%, improving upon the higher false-positive rate for existing methods that do not utilize population sequence data. Collectively, these results suggest that analysis of population sequencing data is a powerful approach for the accurate detection of SNPs and the assignment of genotypes to individual samples.", "author" : [ { "family" : "Bansal", "given" : "Vikas" }, { "family" : "Harismendy", "given" : "Olivier" }, { "family" : "Tewhey", "given" : "Ryan" }, { "family" : "Murray", "given" : "Sarah S" }, { "family" : "Schork", "given" : "Nicholas J" }, { "family" : "Topol", "given" : "Eric J" }, { "family" : "Frazer", "given" : "Kelly a" } ], "container-title" : "Genome research", "id" : "ITEM-1", "issue" : "4", "issued" : { "date-parts" : [ [ "2010", "4" ] ] }, "page" : "537-45", "title" : "Accurate detection and genotyping of SNPs utilizing population sequencing data.", "type" : "article-journal", "volume" : "20" }, "uris" : [ "http://www.mendeley.com/documents/?uuid=03f97a43-43d2-43ea-8773-c19a29c73a33" ] }, { "id" : "ITEM-2", "itemData" : { "DOI" : "10.1186/1471-2105-12-S1-S53", "abstract" : "Recent technology advances have enabled sequencing of individual genomes, promising to revolutionize biomedical research. However, deep sequencing remains more expensive than microarrays for performing whole-genome SNP genotyping.", "author" : [ { "family" : "Duitama", "given" : "Jorge" }, { "family" : "Kennedy", "given" : "Justin" }, { "family" : "Dinakar", "given" : "Sanjiv" }, { "family" : "Hern\u00e1ndez", "given" : "Y\u00f6zen" }, { "family" : "Wu", "given" : "Yufeng" }, { "family" : "M\u0103ndoiu", "given" : "Ion I" } ], "container-title" : "BMC bioinformatics", "id" : "ITEM-2", "issue" : "Suppl 1", "issued" : { "date-parts" : [ [ "2011", "1" ] ] }, "page" : "S53", "publisher" : "BioMed Central Ltd", "title" : "Linkage disequilibrium based genotype calling from low-coverage shotgun sequencing reads.", "type" : "article-journal", "volume" : "12 Suppl 1" }, "uris" : [ "http://www.mendeley.com/documents/?uuid=bd29a0a3-ecd4-4129-a42d-1fc2471b8e81" ] }, { "id" : "ITEM-3", "itemData" : { "DOI" : "10.1101/gr.113084.110", "abstract" : "Reductions in the cost of sequencing have enabled whole-genome sequencing to identify sequence variants segregating in a population. An efficient approach is to sequence many samples at low coverage, then to combine data across samples to detect shared variants. Here, we present methods to discover and genotype single-nucleotide polymorphism (SNP) sites from low-coverage sequencing data, making use of shared haplotype (linkage disequilibrium) information. For each population, we first collect SNP candidates based on independent sequence calls per site. We then use MARGARITA with genotype or phased haplotype data from the same samples to collect 20 ancestral recombination graphs (ARGs). We refine the posterior probability of SNP candidates by considering possible mutations at internal branches of the 40 marginal ancestral trees inferred from the 20 ARGs at the left and right flanking genotype sites. Using a population genetic prior distribution on tree-branch length and Bayesian inference, we determine a posterior probability of the SNP being real and also the most probable phased genotype call for each individual. We present experiments on both simulation data and real data from the 1000 Genomes Project to prove the applicability of the methods. We also explore the relative tradeoff between sequencing depth and the number of sequenced samples.", "author" : [ { "family" : "Le", "given" : "Si Quang" }, { "family" : "Durbin", "given" : "Richard" } ], "container-title" : "Genome research", "id" : "ITEM-3", "issue" : "6", "issued" : { "date-parts" : [ [ "2011", "6" ] ] }, "page" : "952-60", "title" : "SNP detection and genotyping from low-coverage sequencing data on multiple diploid samples.", "type" : "article-journal", "volume" : "21" }, "uris" : [ "http://www.mendeley.com/documents/?uuid=a2ea65aa-c182-4df5-bcb5-cc398f913c3e" ] } ], "mendeley" : { "previouslyFormattedCitation" : "&lt;i&gt;(6, 7, 13)&lt;/i&gt;"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(6, 7, 13)</w:t>
      </w:r>
      <w:r w:rsidR="00A31846" w:rsidRPr="00F17F49">
        <w:rPr>
          <w:rFonts w:ascii="Times New Roman" w:eastAsia="Times New Roman" w:hAnsi="Times New Roman" w:cs="Times New Roman"/>
        </w:rPr>
        <w:fldChar w:fldCharType="end"/>
      </w:r>
      <w:r w:rsidRPr="00F17F49">
        <w:rPr>
          <w:rFonts w:ascii="Times New Roman" w:eastAsia="Times New Roman" w:hAnsi="Times New Roman" w:cs="Times New Roman"/>
        </w:rPr>
        <w:t xml:space="preserve">.  </w:t>
      </w:r>
      <w:r w:rsidR="00417E79" w:rsidRPr="00F17F49">
        <w:rPr>
          <w:rFonts w:ascii="Times New Roman" w:eastAsia="Times New Roman" w:hAnsi="Times New Roman" w:cs="Times New Roman"/>
        </w:rPr>
        <w:t>P</w:t>
      </w:r>
      <w:r w:rsidR="00BC6275" w:rsidRPr="00F17F49">
        <w:rPr>
          <w:rFonts w:ascii="Times New Roman" w:eastAsia="Times New Roman" w:hAnsi="Times New Roman" w:cs="Times New Roman"/>
        </w:rPr>
        <w:t xml:space="preserve">opulation level aggregation </w:t>
      </w:r>
      <w:r w:rsidRPr="00F17F49">
        <w:rPr>
          <w:rFonts w:ascii="Times New Roman" w:eastAsia="Times New Roman" w:hAnsi="Times New Roman" w:cs="Times New Roman"/>
        </w:rPr>
        <w:t xml:space="preserve">of read level information </w:t>
      </w:r>
      <w:r w:rsidR="00BC6275" w:rsidRPr="00F17F49">
        <w:rPr>
          <w:rFonts w:ascii="Times New Roman" w:eastAsia="Times New Roman" w:hAnsi="Times New Roman" w:cs="Times New Roman"/>
        </w:rPr>
        <w:t xml:space="preserve">reduces </w:t>
      </w:r>
      <w:r w:rsidR="00525477" w:rsidRPr="00F17F49">
        <w:rPr>
          <w:rFonts w:ascii="Times New Roman" w:eastAsia="Times New Roman" w:hAnsi="Times New Roman" w:cs="Times New Roman"/>
        </w:rPr>
        <w:t>false negatives i</w:t>
      </w:r>
      <w:r w:rsidR="00BC6275" w:rsidRPr="00F17F49">
        <w:rPr>
          <w:rFonts w:ascii="Times New Roman" w:eastAsia="Times New Roman" w:hAnsi="Times New Roman" w:cs="Times New Roman"/>
        </w:rPr>
        <w:t>n low coverage sequencing</w:t>
      </w:r>
      <w:r w:rsidR="002E2258" w:rsidRPr="00F17F49">
        <w:rPr>
          <w:rFonts w:ascii="Times New Roman" w:eastAsia="Times New Roman" w:hAnsi="Times New Roman" w:cs="Times New Roman"/>
        </w:rPr>
        <w:t>: fo</w:t>
      </w:r>
      <w:r w:rsidR="00525477" w:rsidRPr="00F17F49">
        <w:rPr>
          <w:rFonts w:ascii="Times New Roman" w:eastAsia="Times New Roman" w:hAnsi="Times New Roman" w:cs="Times New Roman"/>
        </w:rPr>
        <w:t xml:space="preserve">r example, </w:t>
      </w:r>
      <w:r w:rsidR="00BC6275" w:rsidRPr="00F17F49">
        <w:rPr>
          <w:rFonts w:ascii="Times New Roman" w:eastAsia="Times New Roman" w:hAnsi="Times New Roman" w:cs="Times New Roman"/>
        </w:rPr>
        <w:t>a heterozygote site cove</w:t>
      </w:r>
      <w:r w:rsidR="00525477" w:rsidRPr="00F17F49">
        <w:rPr>
          <w:rFonts w:ascii="Times New Roman" w:eastAsia="Times New Roman" w:hAnsi="Times New Roman" w:cs="Times New Roman"/>
        </w:rPr>
        <w:t xml:space="preserve">red by </w:t>
      </w:r>
      <w:r w:rsidR="002E2258" w:rsidRPr="00F17F49">
        <w:rPr>
          <w:rFonts w:ascii="Times New Roman" w:eastAsia="Times New Roman" w:hAnsi="Times New Roman" w:cs="Times New Roman"/>
        </w:rPr>
        <w:t>5x coverage</w:t>
      </w:r>
      <w:r w:rsidR="00525477" w:rsidRPr="00F17F49">
        <w:rPr>
          <w:rFonts w:ascii="Times New Roman" w:eastAsia="Times New Roman" w:hAnsi="Times New Roman" w:cs="Times New Roman"/>
        </w:rPr>
        <w:t xml:space="preserve"> has </w:t>
      </w:r>
      <w:r w:rsidR="005902D1" w:rsidRPr="00F17F49">
        <w:rPr>
          <w:rFonts w:ascii="Times New Roman" w:eastAsia="Times New Roman" w:hAnsi="Times New Roman" w:cs="Times New Roman"/>
        </w:rPr>
        <w:t>a (</w:t>
      </w:r>
      <w:r w:rsidR="00FC6525" w:rsidRPr="00F17F49">
        <w:rPr>
          <w:rFonts w:ascii="Times New Roman" w:eastAsia="Times New Roman" w:hAnsi="Times New Roman" w:cs="Times New Roman"/>
        </w:rPr>
        <w:t>1/2)</w:t>
      </w:r>
      <w:r w:rsidR="00BC6275" w:rsidRPr="00F17F49">
        <w:rPr>
          <w:rFonts w:ascii="Times New Roman" w:eastAsia="Times New Roman" w:hAnsi="Times New Roman" w:cs="Times New Roman"/>
          <w:vertAlign w:val="superscript"/>
        </w:rPr>
        <w:t>5</w:t>
      </w:r>
      <w:r w:rsidR="00525477" w:rsidRPr="00F17F49">
        <w:rPr>
          <w:rFonts w:ascii="Times New Roman" w:eastAsia="Times New Roman" w:hAnsi="Times New Roman" w:cs="Times New Roman"/>
        </w:rPr>
        <w:t xml:space="preserve">=3% </w:t>
      </w:r>
      <w:r w:rsidR="00A30B95" w:rsidRPr="00F17F49">
        <w:rPr>
          <w:rFonts w:ascii="Times New Roman" w:eastAsia="Times New Roman" w:hAnsi="Times New Roman" w:cs="Times New Roman"/>
        </w:rPr>
        <w:t xml:space="preserve">probability of </w:t>
      </w:r>
      <w:r w:rsidR="00525477" w:rsidRPr="00F17F49">
        <w:rPr>
          <w:rFonts w:ascii="Times New Roman" w:eastAsia="Times New Roman" w:hAnsi="Times New Roman" w:cs="Times New Roman"/>
        </w:rPr>
        <w:t xml:space="preserve">missing at least </w:t>
      </w:r>
      <w:r w:rsidR="00BC6275" w:rsidRPr="00F17F49">
        <w:rPr>
          <w:rFonts w:ascii="Times New Roman" w:eastAsia="Times New Roman" w:hAnsi="Times New Roman" w:cs="Times New Roman"/>
        </w:rPr>
        <w:t>one allele</w:t>
      </w:r>
      <w:r w:rsidR="002E2258" w:rsidRPr="00F17F49">
        <w:rPr>
          <w:rFonts w:ascii="Times New Roman" w:eastAsia="Times New Roman" w:hAnsi="Times New Roman" w:cs="Times New Roman"/>
        </w:rPr>
        <w:t>.  The error rate drops geometrically with the increase of samples.  It i</w:t>
      </w:r>
      <w:r w:rsidR="00BC6275" w:rsidRPr="00F17F49">
        <w:rPr>
          <w:rFonts w:ascii="Times New Roman" w:eastAsia="Times New Roman" w:hAnsi="Times New Roman" w:cs="Times New Roman"/>
        </w:rPr>
        <w:t>s</w:t>
      </w:r>
      <w:r w:rsidR="002E2258" w:rsidRPr="00F17F49">
        <w:rPr>
          <w:rFonts w:ascii="Times New Roman" w:eastAsia="Times New Roman" w:hAnsi="Times New Roman" w:cs="Times New Roman"/>
        </w:rPr>
        <w:t xml:space="preserve"> also worth mentioning </w:t>
      </w:r>
      <w:r w:rsidR="009E2D72" w:rsidRPr="00F17F49">
        <w:rPr>
          <w:rFonts w:ascii="Times New Roman" w:eastAsia="Times New Roman" w:hAnsi="Times New Roman" w:cs="Times New Roman"/>
        </w:rPr>
        <w:t>that the</w:t>
      </w:r>
      <w:r w:rsidR="00BC6275" w:rsidRPr="00F17F49">
        <w:rPr>
          <w:rFonts w:ascii="Times New Roman" w:eastAsia="Times New Roman" w:hAnsi="Times New Roman" w:cs="Times New Roman"/>
        </w:rPr>
        <w:t xml:space="preserve"> </w:t>
      </w:r>
      <w:r w:rsidR="009E2D72" w:rsidRPr="00F17F49">
        <w:rPr>
          <w:rFonts w:ascii="Times New Roman" w:eastAsia="Times New Roman" w:hAnsi="Times New Roman" w:cs="Times New Roman"/>
        </w:rPr>
        <w:t xml:space="preserve">false negative calls in whole </w:t>
      </w:r>
      <w:proofErr w:type="spellStart"/>
      <w:r w:rsidR="009E2D72" w:rsidRPr="00F17F49">
        <w:rPr>
          <w:rFonts w:ascii="Times New Roman" w:eastAsia="Times New Roman" w:hAnsi="Times New Roman" w:cs="Times New Roman"/>
        </w:rPr>
        <w:t>exome</w:t>
      </w:r>
      <w:proofErr w:type="spellEnd"/>
      <w:r w:rsidR="009E2D72" w:rsidRPr="00F17F49">
        <w:rPr>
          <w:rFonts w:ascii="Times New Roman" w:eastAsia="Times New Roman" w:hAnsi="Times New Roman" w:cs="Times New Roman"/>
        </w:rPr>
        <w:t xml:space="preserve"> capture are non- trivial given the </w:t>
      </w:r>
      <w:r w:rsidR="00BC6275" w:rsidRPr="00F17F49">
        <w:rPr>
          <w:rFonts w:ascii="Times New Roman" w:eastAsia="Times New Roman" w:hAnsi="Times New Roman" w:cs="Times New Roman"/>
        </w:rPr>
        <w:t>unev</w:t>
      </w:r>
      <w:r w:rsidR="009E2D72" w:rsidRPr="00F17F49">
        <w:rPr>
          <w:rFonts w:ascii="Times New Roman" w:eastAsia="Times New Roman" w:hAnsi="Times New Roman" w:cs="Times New Roman"/>
        </w:rPr>
        <w:t>enness of capture efficiency and random read depth variation in any given capture</w:t>
      </w:r>
      <w:r w:rsidR="00417E79" w:rsidRPr="00F17F49">
        <w:rPr>
          <w:rFonts w:ascii="Times New Roman" w:eastAsia="Times New Roman" w:hAnsi="Times New Roman" w:cs="Times New Roman"/>
        </w:rPr>
        <w:t>.</w:t>
      </w:r>
      <w:r w:rsidR="00EF21F9" w:rsidRPr="00F17F49">
        <w:rPr>
          <w:rFonts w:ascii="Times New Roman" w:eastAsia="Times New Roman" w:hAnsi="Times New Roman" w:cs="Times New Roman"/>
        </w:rPr>
        <w:t xml:space="preserve">  </w:t>
      </w:r>
      <w:r w:rsidR="005902D1" w:rsidRPr="00F17F49">
        <w:rPr>
          <w:rFonts w:ascii="Times New Roman" w:eastAsia="Times New Roman" w:hAnsi="Times New Roman" w:cs="Times New Roman"/>
        </w:rPr>
        <w:t xml:space="preserve">In addition, </w:t>
      </w:r>
      <w:r w:rsidR="00EF21F9" w:rsidRPr="00F17F49">
        <w:rPr>
          <w:rFonts w:ascii="Times New Roman" w:eastAsia="Times New Roman" w:hAnsi="Times New Roman" w:cs="Times New Roman"/>
        </w:rPr>
        <w:t>although many SNP microarray</w:t>
      </w:r>
      <w:r w:rsidR="005902D1" w:rsidRPr="00F17F49">
        <w:rPr>
          <w:rFonts w:ascii="Times New Roman" w:eastAsia="Times New Roman" w:hAnsi="Times New Roman" w:cs="Times New Roman"/>
        </w:rPr>
        <w:t xml:space="preserve"> genotyping data sets</w:t>
      </w:r>
      <w:r w:rsidR="0008283E" w:rsidRPr="00F17F49">
        <w:rPr>
          <w:rFonts w:ascii="Times New Roman" w:eastAsia="Times New Roman" w:hAnsi="Times New Roman" w:cs="Times New Roman"/>
        </w:rPr>
        <w:t xml:space="preserve"> </w:t>
      </w:r>
      <w:r w:rsidR="005902D1" w:rsidRPr="00F17F49">
        <w:rPr>
          <w:rFonts w:ascii="Times New Roman" w:eastAsia="Times New Roman" w:hAnsi="Times New Roman" w:cs="Times New Roman"/>
        </w:rPr>
        <w:t>have been accumulated</w:t>
      </w:r>
      <w:r w:rsidR="00EF21F9" w:rsidRPr="00F17F49">
        <w:rPr>
          <w:rFonts w:ascii="Times New Roman" w:eastAsia="Times New Roman" w:hAnsi="Times New Roman" w:cs="Times New Roman"/>
        </w:rPr>
        <w:t xml:space="preserve">, this information has not been included with NGS data due to the lack of methods for joint analysis.  </w:t>
      </w:r>
      <w:r w:rsidR="0008283E" w:rsidRPr="00F17F49">
        <w:rPr>
          <w:rFonts w:ascii="Times New Roman" w:eastAsia="Times New Roman" w:hAnsi="Times New Roman" w:cs="Times New Roman"/>
        </w:rPr>
        <w:t xml:space="preserve">We provide </w:t>
      </w:r>
      <w:r w:rsidR="005258F3" w:rsidRPr="00F17F49">
        <w:rPr>
          <w:rFonts w:ascii="Times New Roman" w:eastAsia="Times New Roman" w:hAnsi="Times New Roman" w:cs="Times New Roman"/>
        </w:rPr>
        <w:t>methods for</w:t>
      </w:r>
      <w:r w:rsidR="003F6381" w:rsidRPr="00F17F49">
        <w:rPr>
          <w:rFonts w:ascii="Times New Roman" w:eastAsia="Times New Roman" w:hAnsi="Times New Roman" w:cs="Times New Roman"/>
        </w:rPr>
        <w:t xml:space="preserve"> integrat</w:t>
      </w:r>
      <w:r w:rsidR="00EF21F9" w:rsidRPr="00F17F49">
        <w:rPr>
          <w:rFonts w:ascii="Times New Roman" w:eastAsia="Times New Roman" w:hAnsi="Times New Roman" w:cs="Times New Roman"/>
        </w:rPr>
        <w:t>ing</w:t>
      </w:r>
      <w:r w:rsidR="003F6381" w:rsidRPr="00F17F49">
        <w:rPr>
          <w:rFonts w:ascii="Times New Roman" w:eastAsia="Times New Roman" w:hAnsi="Times New Roman" w:cs="Times New Roman"/>
        </w:rPr>
        <w:t xml:space="preserve"> </w:t>
      </w:r>
      <w:r w:rsidR="0008283E" w:rsidRPr="00F17F49">
        <w:rPr>
          <w:rFonts w:ascii="Times New Roman" w:eastAsia="Times New Roman" w:hAnsi="Times New Roman" w:cs="Times New Roman"/>
        </w:rPr>
        <w:t xml:space="preserve">previous genotyping </w:t>
      </w:r>
      <w:r w:rsidR="00EF21F9" w:rsidRPr="00F17F49">
        <w:rPr>
          <w:rFonts w:ascii="Times New Roman" w:eastAsia="Times New Roman" w:hAnsi="Times New Roman" w:cs="Times New Roman"/>
        </w:rPr>
        <w:t>data</w:t>
      </w:r>
      <w:r w:rsidR="005258F3" w:rsidRPr="00F17F49">
        <w:rPr>
          <w:rFonts w:ascii="Times New Roman" w:eastAsia="Times New Roman" w:hAnsi="Times New Roman" w:cs="Times New Roman"/>
        </w:rPr>
        <w:t xml:space="preserve"> into our imputation pipeline</w:t>
      </w:r>
      <w:r w:rsidR="00EF21F9" w:rsidRPr="00F17F49">
        <w:rPr>
          <w:rFonts w:ascii="Times New Roman" w:eastAsia="Times New Roman" w:hAnsi="Times New Roman" w:cs="Times New Roman"/>
        </w:rPr>
        <w:t>; combining these data</w:t>
      </w:r>
      <w:r w:rsidR="005258F3" w:rsidRPr="00F17F49">
        <w:rPr>
          <w:rFonts w:ascii="Times New Roman" w:eastAsia="Times New Roman" w:hAnsi="Times New Roman" w:cs="Times New Roman"/>
        </w:rPr>
        <w:t xml:space="preserve"> produces </w:t>
      </w:r>
      <w:r w:rsidR="0008283E" w:rsidRPr="00F17F49">
        <w:rPr>
          <w:rFonts w:ascii="Times New Roman" w:eastAsia="Times New Roman" w:hAnsi="Times New Roman" w:cs="Times New Roman"/>
        </w:rPr>
        <w:t xml:space="preserve">more accurate </w:t>
      </w:r>
      <w:r w:rsidR="000A27DA" w:rsidRPr="00F17F49">
        <w:rPr>
          <w:rFonts w:ascii="Times New Roman" w:eastAsia="Times New Roman" w:hAnsi="Times New Roman" w:cs="Times New Roman"/>
        </w:rPr>
        <w:t xml:space="preserve">imputed </w:t>
      </w:r>
      <w:r w:rsidR="0008283E" w:rsidRPr="00F17F49">
        <w:rPr>
          <w:rFonts w:ascii="Times New Roman" w:eastAsia="Times New Roman" w:hAnsi="Times New Roman" w:cs="Times New Roman"/>
        </w:rPr>
        <w:t xml:space="preserve">genotypes.  </w:t>
      </w:r>
    </w:p>
    <w:p w:rsidR="00EF21F9" w:rsidRPr="00F17F49" w:rsidRDefault="00EF21F9" w:rsidP="00875D28">
      <w:pPr>
        <w:spacing w:line="480" w:lineRule="auto"/>
        <w:rPr>
          <w:rFonts w:ascii="Times New Roman" w:eastAsia="Times New Roman" w:hAnsi="Times New Roman" w:cs="Times New Roman"/>
        </w:rPr>
        <w:pPrChange w:id="37" w:author="readm" w:date="2011-11-08T14:18:00Z">
          <w:pPr>
            <w:spacing w:line="360" w:lineRule="auto"/>
          </w:pPr>
        </w:pPrChange>
      </w:pPr>
    </w:p>
    <w:p w:rsidR="00102855" w:rsidRPr="00F17F49" w:rsidRDefault="00417E79" w:rsidP="00875D28">
      <w:pPr>
        <w:spacing w:line="480" w:lineRule="auto"/>
        <w:rPr>
          <w:rFonts w:ascii="Times New Roman" w:eastAsia="SimSun" w:hAnsi="Times New Roman" w:cs="Times New Roman"/>
          <w:lang w:eastAsia="zh-CN"/>
        </w:rPr>
        <w:pPrChange w:id="38" w:author="readm" w:date="2011-11-08T14:18:00Z">
          <w:pPr>
            <w:spacing w:line="360" w:lineRule="auto"/>
          </w:pPr>
        </w:pPrChange>
      </w:pPr>
      <w:r w:rsidRPr="00F17F49">
        <w:rPr>
          <w:rFonts w:ascii="Times New Roman" w:eastAsia="SimSun" w:hAnsi="Times New Roman" w:cs="Times New Roman"/>
          <w:lang w:eastAsia="zh-CN"/>
        </w:rPr>
        <w:t xml:space="preserve">Our pipeline </w:t>
      </w:r>
      <w:r w:rsidR="00C1249D" w:rsidRPr="00F17F49">
        <w:rPr>
          <w:rFonts w:ascii="Times New Roman" w:eastAsia="SimSun" w:hAnsi="Times New Roman" w:cs="Times New Roman"/>
          <w:lang w:eastAsia="zh-CN"/>
        </w:rPr>
        <w:t xml:space="preserve">achieves both high sensitivity and specificity SNP discovery and </w:t>
      </w:r>
      <w:r w:rsidR="005258F3" w:rsidRPr="00F17F49">
        <w:rPr>
          <w:rFonts w:ascii="Times New Roman" w:eastAsia="SimSun" w:hAnsi="Times New Roman" w:cs="Times New Roman"/>
          <w:lang w:eastAsia="zh-CN"/>
        </w:rPr>
        <w:t xml:space="preserve">high </w:t>
      </w:r>
      <w:r w:rsidR="00C1249D" w:rsidRPr="00F17F49">
        <w:rPr>
          <w:rFonts w:ascii="Times New Roman" w:eastAsia="SimSun" w:hAnsi="Times New Roman" w:cs="Times New Roman"/>
          <w:lang w:eastAsia="zh-CN"/>
        </w:rPr>
        <w:t xml:space="preserve">accuracy genotype calling </w:t>
      </w:r>
      <w:r w:rsidR="0008283E" w:rsidRPr="00F17F49">
        <w:rPr>
          <w:rFonts w:ascii="Times New Roman" w:eastAsia="SimSun" w:hAnsi="Times New Roman" w:cs="Times New Roman"/>
          <w:lang w:eastAsia="zh-CN"/>
        </w:rPr>
        <w:t xml:space="preserve">with </w:t>
      </w:r>
      <w:r w:rsidR="00C1249D" w:rsidRPr="00F17F49">
        <w:rPr>
          <w:rFonts w:ascii="Times New Roman" w:eastAsia="SimSun" w:hAnsi="Times New Roman" w:cs="Times New Roman"/>
          <w:lang w:eastAsia="zh-CN"/>
        </w:rPr>
        <w:t>computation efficiency.</w:t>
      </w:r>
      <w:r w:rsidR="009E2D72" w:rsidRPr="00F17F49">
        <w:rPr>
          <w:rFonts w:ascii="Times New Roman" w:eastAsia="SimSun" w:hAnsi="Times New Roman" w:cs="Times New Roman"/>
          <w:lang w:eastAsia="zh-CN"/>
        </w:rPr>
        <w:t xml:space="preserve">  These methods have been utilized to produce </w:t>
      </w:r>
      <w:r w:rsidR="00132CFA" w:rsidRPr="00F17F49">
        <w:rPr>
          <w:rFonts w:ascii="Times New Roman" w:eastAsia="SimSun" w:hAnsi="Times New Roman" w:cs="Times New Roman"/>
          <w:lang w:eastAsia="zh-CN"/>
        </w:rPr>
        <w:t xml:space="preserve">one of released </w:t>
      </w:r>
      <w:r w:rsidR="009E2D72" w:rsidRPr="00F17F49">
        <w:rPr>
          <w:rFonts w:ascii="Times New Roman" w:eastAsia="SimSun" w:hAnsi="Times New Roman" w:cs="Times New Roman"/>
          <w:lang w:eastAsia="zh-CN"/>
        </w:rPr>
        <w:t xml:space="preserve">call sets for the low-coverage portion of the 1000 Genomes Project Phase 1 (in preparation).  </w:t>
      </w:r>
    </w:p>
    <w:p w:rsidR="0008283E" w:rsidRDefault="0008283E" w:rsidP="00875D28">
      <w:pPr>
        <w:spacing w:line="480" w:lineRule="auto"/>
        <w:rPr>
          <w:rFonts w:ascii="Times New Roman" w:eastAsia="SimSun" w:hAnsi="Times New Roman" w:cs="Times New Roman"/>
          <w:lang w:eastAsia="zh-CN"/>
        </w:rPr>
        <w:pPrChange w:id="39" w:author="readm" w:date="2011-11-08T14:18:00Z">
          <w:pPr>
            <w:spacing w:line="360" w:lineRule="auto"/>
          </w:pPr>
        </w:pPrChange>
      </w:pPr>
    </w:p>
    <w:p w:rsidR="00F17F49" w:rsidRPr="00F17F49" w:rsidRDefault="00F17F49" w:rsidP="00875D28">
      <w:pPr>
        <w:spacing w:line="480" w:lineRule="auto"/>
        <w:rPr>
          <w:rFonts w:ascii="Times New Roman" w:eastAsia="SimSun" w:hAnsi="Times New Roman" w:cs="Times New Roman"/>
          <w:lang w:eastAsia="zh-CN"/>
        </w:rPr>
        <w:pPrChange w:id="40"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sz w:val="28"/>
          <w:szCs w:val="28"/>
        </w:rPr>
        <w:pPrChange w:id="41" w:author="readm" w:date="2011-11-08T14:18:00Z">
          <w:pPr>
            <w:spacing w:line="360" w:lineRule="auto"/>
          </w:pPr>
        </w:pPrChange>
      </w:pPr>
      <w:r w:rsidRPr="00F17F49">
        <w:rPr>
          <w:rFonts w:ascii="Times New Roman" w:eastAsia="Times New Roman" w:hAnsi="Times New Roman" w:cs="Times New Roman"/>
          <w:b/>
          <w:bCs/>
          <w:sz w:val="28"/>
          <w:szCs w:val="28"/>
        </w:rPr>
        <w:t>RESULTS</w:t>
      </w:r>
    </w:p>
    <w:p w:rsidR="00FC6525" w:rsidRPr="00F17F49" w:rsidDel="00E77F12" w:rsidRDefault="00E77F12" w:rsidP="00875D28">
      <w:pPr>
        <w:spacing w:line="480" w:lineRule="auto"/>
        <w:rPr>
          <w:del w:id="42" w:author="Fuli" w:date="2011-11-04T11:10:00Z"/>
          <w:rFonts w:ascii="Times New Roman" w:eastAsia="Times New Roman" w:hAnsi="Times New Roman" w:cs="Times New Roman"/>
          <w:b/>
          <w:bCs/>
          <w:i/>
        </w:rPr>
        <w:pPrChange w:id="43" w:author="readm" w:date="2011-11-08T14:18:00Z">
          <w:pPr>
            <w:spacing w:line="360" w:lineRule="auto"/>
          </w:pPr>
        </w:pPrChange>
      </w:pPr>
      <w:ins w:id="44" w:author="Fuli" w:date="2011-11-04T11:10:00Z">
        <w:r w:rsidRPr="00F17F49">
          <w:rPr>
            <w:rFonts w:ascii="Times New Roman" w:eastAsia="Times New Roman" w:hAnsi="Times New Roman" w:cs="Times New Roman"/>
            <w:b/>
            <w:bCs/>
            <w:i/>
          </w:rPr>
          <w:t xml:space="preserve">Overview of </w:t>
        </w:r>
      </w:ins>
      <w:r w:rsidR="00680475" w:rsidRPr="00F17F49">
        <w:rPr>
          <w:rFonts w:ascii="Times New Roman" w:eastAsia="Times New Roman" w:hAnsi="Times New Roman" w:cs="Times New Roman"/>
          <w:b/>
          <w:bCs/>
          <w:i/>
        </w:rPr>
        <w:t xml:space="preserve">our </w:t>
      </w:r>
      <w:proofErr w:type="spellStart"/>
      <w:r w:rsidR="00D100CB" w:rsidRPr="00F17F49">
        <w:rPr>
          <w:rFonts w:ascii="Times New Roman" w:eastAsia="Times New Roman" w:hAnsi="Times New Roman" w:cs="Times New Roman"/>
          <w:b/>
          <w:bCs/>
          <w:i/>
        </w:rPr>
        <w:t>SNPTools</w:t>
      </w:r>
      <w:proofErr w:type="spellEnd"/>
      <w:r w:rsidR="002F5E03" w:rsidRPr="00F17F49">
        <w:rPr>
          <w:rFonts w:ascii="Times New Roman" w:eastAsia="Times New Roman" w:hAnsi="Times New Roman" w:cs="Times New Roman"/>
          <w:b/>
          <w:bCs/>
          <w:i/>
        </w:rPr>
        <w:t xml:space="preserve"> pipeline</w:t>
      </w:r>
      <w:del w:id="45" w:author="Fuli" w:date="2011-11-04T11:10:00Z">
        <w:r w:rsidR="00D100CB" w:rsidRPr="00F17F49" w:rsidDel="00E77F12">
          <w:rPr>
            <w:rFonts w:ascii="Times New Roman" w:eastAsia="Times New Roman" w:hAnsi="Times New Roman" w:cs="Times New Roman"/>
            <w:b/>
            <w:bCs/>
            <w:i/>
          </w:rPr>
          <w:delText xml:space="preserve"> </w:delText>
        </w:r>
        <w:r w:rsidR="00FB08BA" w:rsidRPr="00F17F49" w:rsidDel="00E77F12">
          <w:rPr>
            <w:rFonts w:ascii="Times New Roman" w:eastAsia="Times New Roman" w:hAnsi="Times New Roman" w:cs="Times New Roman"/>
            <w:b/>
            <w:bCs/>
            <w:i/>
          </w:rPr>
          <w:delText>provides high quality</w:delText>
        </w:r>
        <w:r w:rsidR="00FC6525" w:rsidRPr="00F17F49" w:rsidDel="00E77F12">
          <w:rPr>
            <w:rFonts w:ascii="Times New Roman" w:eastAsia="Times New Roman" w:hAnsi="Times New Roman" w:cs="Times New Roman"/>
            <w:b/>
            <w:bCs/>
            <w:i/>
          </w:rPr>
          <w:delText xml:space="preserve"> SNP discovery and </w:delText>
        </w:r>
        <w:r w:rsidR="00FB08BA" w:rsidRPr="00F17F49" w:rsidDel="00E77F12">
          <w:rPr>
            <w:rFonts w:ascii="Times New Roman" w:eastAsia="Times New Roman" w:hAnsi="Times New Roman" w:cs="Times New Roman"/>
            <w:b/>
            <w:bCs/>
            <w:i/>
          </w:rPr>
          <w:delText xml:space="preserve">high </w:delText>
        </w:r>
        <w:r w:rsidR="00FC6525" w:rsidRPr="00F17F49" w:rsidDel="00E77F12">
          <w:rPr>
            <w:rFonts w:ascii="Times New Roman" w:eastAsia="Times New Roman" w:hAnsi="Times New Roman" w:cs="Times New Roman"/>
            <w:b/>
            <w:bCs/>
            <w:i/>
          </w:rPr>
          <w:delText xml:space="preserve">genotype </w:delText>
        </w:r>
        <w:r w:rsidR="00FB08BA" w:rsidRPr="00F17F49" w:rsidDel="00E77F12">
          <w:rPr>
            <w:rFonts w:ascii="Times New Roman" w:eastAsia="Times New Roman" w:hAnsi="Times New Roman" w:cs="Times New Roman"/>
            <w:b/>
            <w:bCs/>
            <w:i/>
          </w:rPr>
          <w:delText>accuracy</w:delText>
        </w:r>
      </w:del>
    </w:p>
    <w:p w:rsidR="00E77F12" w:rsidRPr="00F17F49" w:rsidRDefault="00E77F12" w:rsidP="00875D28">
      <w:pPr>
        <w:spacing w:line="480" w:lineRule="auto"/>
        <w:rPr>
          <w:rFonts w:ascii="Times New Roman" w:eastAsia="Times New Roman" w:hAnsi="Times New Roman" w:cs="Times New Roman"/>
          <w:b/>
          <w:bCs/>
          <w:i/>
        </w:rPr>
        <w:pPrChange w:id="46" w:author="readm" w:date="2011-11-08T14:18:00Z">
          <w:pPr>
            <w:spacing w:line="360" w:lineRule="auto"/>
          </w:pPr>
        </w:pPrChange>
      </w:pPr>
    </w:p>
    <w:p w:rsidR="00FE0495" w:rsidRDefault="00D100CB" w:rsidP="00875D28">
      <w:pPr>
        <w:spacing w:line="480" w:lineRule="auto"/>
        <w:rPr>
          <w:ins w:id="47" w:author="Fuli" w:date="2011-11-04T12:17:00Z"/>
          <w:rFonts w:ascii="Times New Roman" w:eastAsia="Times New Roman" w:hAnsi="Times New Roman" w:cs="Times New Roman"/>
        </w:rPr>
        <w:pPrChange w:id="48" w:author="readm" w:date="2011-11-08T14:18:00Z">
          <w:pPr>
            <w:spacing w:line="360" w:lineRule="auto"/>
          </w:pPr>
        </w:pPrChange>
      </w:pPr>
      <w:r w:rsidRPr="00F17F49">
        <w:rPr>
          <w:rFonts w:ascii="Times New Roman" w:eastAsia="Times New Roman" w:hAnsi="Times New Roman" w:cs="Times New Roman"/>
        </w:rPr>
        <w:t>We develop</w:t>
      </w:r>
      <w:del w:id="49" w:author="Fuli" w:date="2011-11-04T12:14:00Z">
        <w:r w:rsidRPr="00F17F49" w:rsidDel="00FE0495">
          <w:rPr>
            <w:rFonts w:ascii="Times New Roman" w:eastAsia="Times New Roman" w:hAnsi="Times New Roman" w:cs="Times New Roman"/>
          </w:rPr>
          <w:delText>ed</w:delText>
        </w:r>
      </w:del>
      <w:r w:rsidRPr="00F17F49">
        <w:rPr>
          <w:rFonts w:ascii="Times New Roman" w:eastAsia="Times New Roman" w:hAnsi="Times New Roman" w:cs="Times New Roman"/>
        </w:rPr>
        <w:t xml:space="preserve"> an integrative pipeline</w:t>
      </w:r>
      <w:r w:rsidR="00F17F49" w:rsidRPr="00F17F49">
        <w:rPr>
          <w:rFonts w:ascii="Times New Roman" w:eastAsia="Times New Roman" w:hAnsi="Times New Roman" w:cs="Times New Roman"/>
        </w:rPr>
        <w:t>,</w:t>
      </w:r>
      <w:ins w:id="50" w:author="Fuli" w:date="2011-11-04T11:45:00Z">
        <w:r w:rsidR="00680475" w:rsidRPr="00F17F49">
          <w:rPr>
            <w:rFonts w:ascii="Times New Roman" w:eastAsia="Times New Roman" w:hAnsi="Times New Roman" w:cs="Times New Roman"/>
          </w:rPr>
          <w:t xml:space="preserve"> “</w:t>
        </w:r>
      </w:ins>
      <w:proofErr w:type="spellStart"/>
      <w:del w:id="51" w:author="Fuli" w:date="2011-11-04T11:45:00Z">
        <w:r w:rsidRPr="00F17F49" w:rsidDel="00680475">
          <w:rPr>
            <w:rFonts w:ascii="Times New Roman" w:eastAsia="Times New Roman" w:hAnsi="Times New Roman" w:cs="Times New Roman"/>
          </w:rPr>
          <w:delText xml:space="preserve"> named </w:delText>
        </w:r>
      </w:del>
      <w:r w:rsidRPr="00F17F49">
        <w:rPr>
          <w:rFonts w:ascii="Times New Roman" w:eastAsia="Times New Roman" w:hAnsi="Times New Roman" w:cs="Times New Roman"/>
        </w:rPr>
        <w:t>SNPTools</w:t>
      </w:r>
      <w:proofErr w:type="spellEnd"/>
      <w:ins w:id="52" w:author="Fuli" w:date="2011-11-04T11:45:00Z">
        <w:r w:rsidR="00680475" w:rsidRPr="00F17F49">
          <w:rPr>
            <w:rFonts w:ascii="Times New Roman" w:eastAsia="Times New Roman" w:hAnsi="Times New Roman" w:cs="Times New Roman"/>
          </w:rPr>
          <w:t>”</w:t>
        </w:r>
      </w:ins>
      <w:r w:rsidR="00A74DDF">
        <w:rPr>
          <w:rFonts w:ascii="Times New Roman" w:eastAsia="Times New Roman" w:hAnsi="Times New Roman" w:cs="Times New Roman"/>
        </w:rPr>
        <w:t>,</w:t>
      </w:r>
      <w:r w:rsidR="00F17F49" w:rsidRPr="00F17F49">
        <w:rPr>
          <w:rFonts w:ascii="Times New Roman" w:eastAsia="Times New Roman" w:hAnsi="Times New Roman" w:cs="Times New Roman"/>
        </w:rPr>
        <w:t xml:space="preserve"> </w:t>
      </w:r>
      <w:del w:id="53" w:author="Fuli" w:date="2011-11-04T11:58:00Z">
        <w:r w:rsidR="00F17F49" w:rsidRPr="00F17F49" w:rsidDel="00F17F49">
          <w:rPr>
            <w:rFonts w:ascii="Times New Roman" w:eastAsia="Times New Roman" w:hAnsi="Times New Roman" w:cs="Times New Roman"/>
          </w:rPr>
          <w:delText>that</w:delText>
        </w:r>
      </w:del>
      <w:del w:id="54" w:author="Fuli" w:date="2011-11-04T11:57:00Z">
        <w:r w:rsidR="00F17F49" w:rsidRPr="00F17F49" w:rsidDel="00F17F49">
          <w:rPr>
            <w:rFonts w:ascii="Times New Roman" w:eastAsia="Times New Roman" w:hAnsi="Times New Roman" w:cs="Times New Roman"/>
          </w:rPr>
          <w:delText xml:space="preserve"> </w:delText>
        </w:r>
      </w:del>
      <w:ins w:id="55" w:author="Fuli" w:date="2011-11-04T11:57:00Z">
        <w:del w:id="56" w:author="readm" w:date="2011-11-08T14:21:00Z">
          <w:r w:rsidR="00F17F49" w:rsidRPr="00F17F49" w:rsidDel="00875D28">
            <w:rPr>
              <w:rFonts w:ascii="Times New Roman" w:eastAsia="Times New Roman" w:hAnsi="Times New Roman" w:cs="Times New Roman"/>
            </w:rPr>
            <w:delText>for use in low coverage data</w:delText>
          </w:r>
        </w:del>
      </w:ins>
      <w:del w:id="57" w:author="readm" w:date="2011-11-08T14:21:00Z">
        <w:r w:rsidR="00A74DDF" w:rsidDel="00875D28">
          <w:rPr>
            <w:rFonts w:ascii="Times New Roman" w:eastAsia="Times New Roman" w:hAnsi="Times New Roman" w:cs="Times New Roman"/>
          </w:rPr>
          <w:delText xml:space="preserve"> </w:delText>
        </w:r>
      </w:del>
      <w:ins w:id="58" w:author="Fuli" w:date="2011-11-04T12:09:00Z">
        <w:del w:id="59" w:author="readm" w:date="2011-11-08T14:21:00Z">
          <w:r w:rsidR="00A74DDF" w:rsidDel="00875D28">
            <w:rPr>
              <w:rFonts w:ascii="Times New Roman" w:eastAsia="Times New Roman" w:hAnsi="Times New Roman" w:cs="Times New Roman"/>
            </w:rPr>
            <w:delText xml:space="preserve">collected from heterogeneous </w:delText>
          </w:r>
        </w:del>
      </w:ins>
      <w:ins w:id="60" w:author="Fuli" w:date="2011-11-04T12:10:00Z">
        <w:del w:id="61" w:author="readm" w:date="2011-11-08T14:21:00Z">
          <w:r w:rsidR="00A74DDF" w:rsidRPr="00F17F49" w:rsidDel="00875D28">
            <w:rPr>
              <w:rFonts w:ascii="Times New Roman" w:eastAsia="Times New Roman" w:hAnsi="Times New Roman" w:cs="Times New Roman"/>
            </w:rPr>
            <w:delText>NGS</w:delText>
          </w:r>
          <w:r w:rsidR="00A74DDF" w:rsidDel="00875D28">
            <w:rPr>
              <w:rFonts w:ascii="Times New Roman" w:eastAsia="Times New Roman" w:hAnsi="Times New Roman" w:cs="Times New Roman"/>
            </w:rPr>
            <w:delText xml:space="preserve"> </w:delText>
          </w:r>
        </w:del>
      </w:ins>
      <w:ins w:id="62" w:author="Fuli" w:date="2011-11-04T12:09:00Z">
        <w:del w:id="63" w:author="readm" w:date="2011-11-08T14:21:00Z">
          <w:r w:rsidR="00A74DDF" w:rsidDel="00875D28">
            <w:rPr>
              <w:rFonts w:ascii="Times New Roman" w:eastAsia="Times New Roman" w:hAnsi="Times New Roman" w:cs="Times New Roman"/>
            </w:rPr>
            <w:delText>pla</w:delText>
          </w:r>
        </w:del>
      </w:ins>
      <w:ins w:id="64" w:author="Fuli" w:date="2011-11-04T12:10:00Z">
        <w:del w:id="65" w:author="readm" w:date="2011-11-08T14:21:00Z">
          <w:r w:rsidR="00A74DDF" w:rsidDel="00875D28">
            <w:rPr>
              <w:rFonts w:ascii="Times New Roman" w:eastAsia="Times New Roman" w:hAnsi="Times New Roman" w:cs="Times New Roman"/>
            </w:rPr>
            <w:delText>tforms</w:delText>
          </w:r>
        </w:del>
      </w:ins>
      <w:del w:id="66" w:author="readm" w:date="2011-11-08T14:21:00Z">
        <w:r w:rsidR="00A74DDF" w:rsidDel="00875D28">
          <w:rPr>
            <w:rFonts w:ascii="Times New Roman" w:eastAsia="Times New Roman" w:hAnsi="Times New Roman" w:cs="Times New Roman"/>
          </w:rPr>
          <w:delText xml:space="preserve">from </w:delText>
        </w:r>
      </w:del>
      <w:ins w:id="67" w:author="Fuli" w:date="2011-11-04T11:58:00Z">
        <w:del w:id="68" w:author="readm" w:date="2011-11-08T14:21:00Z">
          <w:r w:rsidR="00F17F49" w:rsidRPr="00F17F49" w:rsidDel="00875D28">
            <w:rPr>
              <w:rFonts w:ascii="Times New Roman" w:eastAsia="Times New Roman" w:hAnsi="Times New Roman" w:cs="Times New Roman"/>
            </w:rPr>
            <w:delText>, w</w:delText>
          </w:r>
        </w:del>
      </w:ins>
      <w:ins w:id="69" w:author="readm" w:date="2011-11-08T14:21:00Z">
        <w:r w:rsidR="00875D28">
          <w:rPr>
            <w:rFonts w:ascii="Times New Roman" w:eastAsia="Times New Roman" w:hAnsi="Times New Roman" w:cs="Times New Roman"/>
          </w:rPr>
          <w:t>w</w:t>
        </w:r>
      </w:ins>
      <w:ins w:id="70" w:author="Fuli" w:date="2011-11-04T11:58:00Z">
        <w:r w:rsidR="00F17F49" w:rsidRPr="00F17F49">
          <w:rPr>
            <w:rFonts w:ascii="Times New Roman" w:eastAsia="Times New Roman" w:hAnsi="Times New Roman" w:cs="Times New Roman"/>
          </w:rPr>
          <w:t>hich</w:t>
        </w:r>
      </w:ins>
      <w:ins w:id="71" w:author="Fuli" w:date="2011-11-04T11:57:00Z">
        <w:r w:rsidR="00F17F49" w:rsidRPr="00F17F49">
          <w:rPr>
            <w:rFonts w:ascii="Times New Roman" w:eastAsia="Times New Roman" w:hAnsi="Times New Roman" w:cs="Times New Roman"/>
          </w:rPr>
          <w:t xml:space="preserve"> can achieve high quality</w:t>
        </w:r>
      </w:ins>
      <w:ins w:id="72" w:author="readm" w:date="2011-11-08T14:21:00Z">
        <w:r w:rsidR="00875D28">
          <w:rPr>
            <w:rFonts w:ascii="Times New Roman" w:eastAsia="Times New Roman" w:hAnsi="Times New Roman" w:cs="Times New Roman"/>
          </w:rPr>
          <w:t xml:space="preserve"> </w:t>
        </w:r>
      </w:ins>
      <w:ins w:id="73" w:author="Fuli" w:date="2011-11-04T11:57:00Z">
        <w:del w:id="74" w:author="readm" w:date="2011-11-08T14:21:00Z">
          <w:r w:rsidR="00F17F49" w:rsidRPr="00F17F49" w:rsidDel="00875D28">
            <w:rPr>
              <w:rFonts w:ascii="Times New Roman" w:eastAsia="Times New Roman" w:hAnsi="Times New Roman" w:cs="Times New Roman"/>
            </w:rPr>
            <w:delText xml:space="preserve"> in </w:delText>
          </w:r>
        </w:del>
        <w:r w:rsidR="00F17F49" w:rsidRPr="00F17F49">
          <w:rPr>
            <w:rFonts w:ascii="Times New Roman" w:eastAsia="Times New Roman" w:hAnsi="Times New Roman" w:cs="Times New Roman"/>
          </w:rPr>
          <w:t>(1)</w:t>
        </w:r>
      </w:ins>
      <w:del w:id="75" w:author="Fuli" w:date="2011-11-04T11:45:00Z">
        <w:r w:rsidRPr="00F17F49" w:rsidDel="00680475">
          <w:rPr>
            <w:rFonts w:ascii="Times New Roman" w:eastAsia="Times New Roman" w:hAnsi="Times New Roman" w:cs="Times New Roman"/>
          </w:rPr>
          <w:delText xml:space="preserve"> </w:delText>
        </w:r>
      </w:del>
      <w:del w:id="76" w:author="Fuli" w:date="2011-11-04T11:58:00Z">
        <w:r w:rsidRPr="00F17F49" w:rsidDel="00F17F49">
          <w:rPr>
            <w:rFonts w:ascii="Times New Roman" w:eastAsia="Times New Roman" w:hAnsi="Times New Roman" w:cs="Times New Roman"/>
          </w:rPr>
          <w:delText>for</w:delText>
        </w:r>
      </w:del>
      <w:r w:rsidRPr="00F17F49">
        <w:rPr>
          <w:rFonts w:ascii="Times New Roman" w:eastAsia="Times New Roman" w:hAnsi="Times New Roman" w:cs="Times New Roman"/>
        </w:rPr>
        <w:t xml:space="preserve"> SNP discovery</w:t>
      </w:r>
      <w:ins w:id="77" w:author="Fuli" w:date="2011-11-04T11:46:00Z">
        <w:r w:rsidR="00680475" w:rsidRPr="00F17F49">
          <w:rPr>
            <w:rFonts w:ascii="Times New Roman" w:eastAsia="Times New Roman" w:hAnsi="Times New Roman" w:cs="Times New Roman"/>
          </w:rPr>
          <w:t xml:space="preserve">, </w:t>
        </w:r>
      </w:ins>
      <w:ins w:id="78" w:author="Fuli" w:date="2011-11-04T11:58:00Z">
        <w:r w:rsidR="00F17F49" w:rsidRPr="00F17F49">
          <w:rPr>
            <w:rFonts w:ascii="Times New Roman" w:eastAsia="Times New Roman" w:hAnsi="Times New Roman" w:cs="Times New Roman"/>
          </w:rPr>
          <w:t xml:space="preserve">(2) </w:t>
        </w:r>
      </w:ins>
      <w:ins w:id="79" w:author="Fuli" w:date="2011-11-04T11:46:00Z">
        <w:r w:rsidR="00680475" w:rsidRPr="00F17F49">
          <w:rPr>
            <w:rFonts w:ascii="Times New Roman" w:eastAsia="Times New Roman" w:hAnsi="Times New Roman" w:cs="Times New Roman"/>
          </w:rPr>
          <w:t>genotype likelihood estimation,</w:t>
        </w:r>
      </w:ins>
      <w:del w:id="80" w:author="Fuli" w:date="2011-11-04T11:46:00Z">
        <w:r w:rsidRPr="00F17F49" w:rsidDel="00680475">
          <w:rPr>
            <w:rFonts w:ascii="Times New Roman" w:eastAsia="Times New Roman" w:hAnsi="Times New Roman" w:cs="Times New Roman"/>
          </w:rPr>
          <w:delText xml:space="preserve"> and</w:delText>
        </w:r>
      </w:del>
      <w:r w:rsidRPr="00F17F49">
        <w:rPr>
          <w:rFonts w:ascii="Times New Roman" w:eastAsia="Times New Roman" w:hAnsi="Times New Roman" w:cs="Times New Roman"/>
        </w:rPr>
        <w:t xml:space="preserve"> </w:t>
      </w:r>
      <w:ins w:id="81" w:author="Fuli" w:date="2011-11-04T11:46:00Z">
        <w:r w:rsidR="00680475" w:rsidRPr="00F17F49">
          <w:rPr>
            <w:rFonts w:ascii="Times New Roman" w:eastAsia="Times New Roman" w:hAnsi="Times New Roman" w:cs="Times New Roman"/>
          </w:rPr>
          <w:t xml:space="preserve">and </w:t>
        </w:r>
      </w:ins>
      <w:ins w:id="82" w:author="Fuli" w:date="2011-11-04T11:58:00Z">
        <w:r w:rsidR="00F17F49" w:rsidRPr="00F17F49">
          <w:rPr>
            <w:rFonts w:ascii="Times New Roman" w:eastAsia="Times New Roman" w:hAnsi="Times New Roman" w:cs="Times New Roman"/>
          </w:rPr>
          <w:t xml:space="preserve">(3) </w:t>
        </w:r>
      </w:ins>
      <w:r w:rsidRPr="00F17F49">
        <w:rPr>
          <w:rFonts w:ascii="Times New Roman" w:eastAsia="Times New Roman" w:hAnsi="Times New Roman" w:cs="Times New Roman"/>
        </w:rPr>
        <w:t>genotype</w:t>
      </w:r>
      <w:ins w:id="83" w:author="Fuli" w:date="2011-11-04T11:46:00Z">
        <w:r w:rsidR="00680475" w:rsidRPr="00F17F49">
          <w:rPr>
            <w:rFonts w:ascii="Times New Roman" w:eastAsia="Times New Roman" w:hAnsi="Times New Roman" w:cs="Times New Roman"/>
          </w:rPr>
          <w:t>/</w:t>
        </w:r>
        <w:proofErr w:type="spellStart"/>
        <w:r w:rsidR="00680475" w:rsidRPr="00F17F49">
          <w:rPr>
            <w:rFonts w:ascii="Times New Roman" w:eastAsia="Times New Roman" w:hAnsi="Times New Roman" w:cs="Times New Roman"/>
          </w:rPr>
          <w:t>haplotype</w:t>
        </w:r>
        <w:proofErr w:type="spellEnd"/>
        <w:r w:rsidR="00680475" w:rsidRPr="00F17F49">
          <w:rPr>
            <w:rFonts w:ascii="Times New Roman" w:eastAsia="Times New Roman" w:hAnsi="Times New Roman" w:cs="Times New Roman"/>
          </w:rPr>
          <w:t xml:space="preserve"> inference</w:t>
        </w:r>
      </w:ins>
      <w:r w:rsidRPr="00F17F49">
        <w:rPr>
          <w:rFonts w:ascii="Times New Roman" w:eastAsia="Times New Roman" w:hAnsi="Times New Roman" w:cs="Times New Roman"/>
        </w:rPr>
        <w:t xml:space="preserve"> </w:t>
      </w:r>
      <w:ins w:id="84" w:author="Fuli" w:date="2011-11-04T11:46:00Z">
        <w:r w:rsidR="00680475" w:rsidRPr="00F17F49">
          <w:rPr>
            <w:rFonts w:ascii="Times New Roman" w:eastAsia="Times New Roman" w:hAnsi="Times New Roman" w:cs="Times New Roman"/>
          </w:rPr>
          <w:t xml:space="preserve">via </w:t>
        </w:r>
      </w:ins>
      <w:r w:rsidR="00FB08BA" w:rsidRPr="00F17F49">
        <w:rPr>
          <w:rFonts w:ascii="Times New Roman" w:eastAsia="Times New Roman" w:hAnsi="Times New Roman" w:cs="Times New Roman"/>
        </w:rPr>
        <w:t>imputation</w:t>
      </w:r>
      <w:ins w:id="85" w:author="readm" w:date="2011-11-08T14:21:00Z">
        <w:r w:rsidR="00875D28">
          <w:rPr>
            <w:rFonts w:ascii="Times New Roman" w:eastAsia="Times New Roman" w:hAnsi="Times New Roman" w:cs="Times New Roman"/>
          </w:rPr>
          <w:t xml:space="preserve"> </w:t>
        </w:r>
        <w:r w:rsidR="00875D28" w:rsidRPr="00F17F49">
          <w:rPr>
            <w:rFonts w:ascii="Times New Roman" w:eastAsia="Times New Roman" w:hAnsi="Times New Roman" w:cs="Times New Roman"/>
          </w:rPr>
          <w:t>in</w:t>
        </w:r>
        <w:r w:rsidR="00875D28" w:rsidRPr="00F17F49" w:rsidDel="00680475">
          <w:rPr>
            <w:rFonts w:ascii="Times New Roman" w:eastAsia="Times New Roman" w:hAnsi="Times New Roman" w:cs="Times New Roman"/>
          </w:rPr>
          <w:t xml:space="preserve"> </w:t>
        </w:r>
        <w:r w:rsidR="00875D28" w:rsidRPr="00F17F49">
          <w:rPr>
            <w:rFonts w:ascii="Times New Roman" w:eastAsia="Times New Roman" w:hAnsi="Times New Roman" w:cs="Times New Roman"/>
          </w:rPr>
          <w:t>low coverage data</w:t>
        </w:r>
        <w:r w:rsidR="00875D28">
          <w:rPr>
            <w:rFonts w:ascii="Times New Roman" w:eastAsia="Times New Roman" w:hAnsi="Times New Roman" w:cs="Times New Roman"/>
          </w:rPr>
          <w:t xml:space="preserve"> </w:t>
        </w:r>
        <w:r w:rsidR="00875D28">
          <w:rPr>
            <w:rFonts w:ascii="Times New Roman" w:eastAsia="Times New Roman" w:hAnsi="Times New Roman" w:cs="Times New Roman"/>
          </w:rPr>
          <w:lastRenderedPageBreak/>
          <w:t xml:space="preserve">collected from heterogeneous </w:t>
        </w:r>
        <w:r w:rsidR="00875D28" w:rsidRPr="00F17F49">
          <w:rPr>
            <w:rFonts w:ascii="Times New Roman" w:eastAsia="Times New Roman" w:hAnsi="Times New Roman" w:cs="Times New Roman"/>
          </w:rPr>
          <w:t>NGS</w:t>
        </w:r>
        <w:r w:rsidR="00875D28">
          <w:rPr>
            <w:rFonts w:ascii="Times New Roman" w:eastAsia="Times New Roman" w:hAnsi="Times New Roman" w:cs="Times New Roman"/>
          </w:rPr>
          <w:t xml:space="preserve"> platforms.  This pipeline </w:t>
        </w:r>
      </w:ins>
      <w:ins w:id="86" w:author="Fuli" w:date="2011-11-04T11:47:00Z">
        <w:del w:id="87" w:author="readm" w:date="2011-11-08T14:21:00Z">
          <w:r w:rsidR="00680475" w:rsidRPr="00F17F49" w:rsidDel="00875D28">
            <w:rPr>
              <w:rFonts w:ascii="Times New Roman" w:eastAsia="Times New Roman" w:hAnsi="Times New Roman" w:cs="Times New Roman"/>
            </w:rPr>
            <w:delText>,</w:delText>
          </w:r>
        </w:del>
      </w:ins>
      <w:del w:id="88" w:author="Fuli" w:date="2011-11-04T11:58:00Z">
        <w:r w:rsidRPr="00F17F49" w:rsidDel="00F17F49">
          <w:rPr>
            <w:rFonts w:ascii="Times New Roman" w:eastAsia="Times New Roman" w:hAnsi="Times New Roman" w:cs="Times New Roman"/>
          </w:rPr>
          <w:delText>.</w:delText>
        </w:r>
      </w:del>
      <w:del w:id="89" w:author="Fuli" w:date="2011-11-04T11:59:00Z">
        <w:r w:rsidRPr="00F17F49" w:rsidDel="00F17F49">
          <w:rPr>
            <w:rFonts w:ascii="Times New Roman" w:eastAsia="Times New Roman" w:hAnsi="Times New Roman" w:cs="Times New Roman"/>
          </w:rPr>
          <w:delText xml:space="preserve"> </w:delText>
        </w:r>
      </w:del>
      <w:del w:id="90" w:author="readm" w:date="2011-11-08T14:21:00Z">
        <w:r w:rsidR="00FB08BA" w:rsidRPr="00F17F49" w:rsidDel="00875D28">
          <w:rPr>
            <w:rFonts w:ascii="Times New Roman" w:eastAsia="Times New Roman" w:hAnsi="Times New Roman" w:cs="Times New Roman"/>
          </w:rPr>
          <w:delText xml:space="preserve"> </w:delText>
        </w:r>
      </w:del>
      <w:ins w:id="91" w:author="Fuli" w:date="2011-11-04T11:59:00Z">
        <w:del w:id="92" w:author="readm" w:date="2011-11-08T14:21:00Z">
          <w:r w:rsidR="00F17F49" w:rsidRPr="00F17F49" w:rsidDel="00875D28">
            <w:rPr>
              <w:rFonts w:ascii="Times New Roman" w:eastAsia="Times New Roman" w:hAnsi="Times New Roman" w:cs="Times New Roman"/>
            </w:rPr>
            <w:delText xml:space="preserve">The pipeline </w:delText>
          </w:r>
        </w:del>
        <w:r w:rsidR="00F17F49" w:rsidRPr="00F17F49">
          <w:rPr>
            <w:rFonts w:ascii="Times New Roman" w:eastAsia="Times New Roman" w:hAnsi="Times New Roman" w:cs="Times New Roman"/>
          </w:rPr>
          <w:t>takes</w:t>
        </w:r>
      </w:ins>
      <w:ins w:id="93" w:author="readm" w:date="2011-11-08T14:21:00Z">
        <w:r w:rsidR="00875D28">
          <w:rPr>
            <w:rFonts w:ascii="Times New Roman" w:eastAsia="Times New Roman" w:hAnsi="Times New Roman" w:cs="Times New Roman"/>
          </w:rPr>
          <w:t xml:space="preserve"> inputs</w:t>
        </w:r>
      </w:ins>
      <w:ins w:id="94" w:author="Fuli" w:date="2011-11-04T11:59:00Z">
        <w:r w:rsidR="00F17F49" w:rsidRPr="00F17F49">
          <w:rPr>
            <w:rFonts w:ascii="Times New Roman" w:eastAsia="Times New Roman" w:hAnsi="Times New Roman" w:cs="Times New Roman"/>
          </w:rPr>
          <w:t xml:space="preserve"> standard mapping/alignment files in </w:t>
        </w:r>
      </w:ins>
      <w:r w:rsidR="00FB08BA" w:rsidRPr="00F17F49">
        <w:rPr>
          <w:rFonts w:ascii="Times New Roman" w:eastAsia="Times New Roman" w:hAnsi="Times New Roman" w:cs="Times New Roman"/>
        </w:rPr>
        <w:t xml:space="preserve">Binary </w:t>
      </w:r>
      <w:r w:rsidRPr="00F17F49">
        <w:rPr>
          <w:rFonts w:ascii="Times New Roman" w:eastAsia="Times New Roman" w:hAnsi="Times New Roman" w:cs="Times New Roman"/>
        </w:rPr>
        <w:t xml:space="preserve">sequence alignment </w:t>
      </w:r>
      <w:del w:id="95" w:author="Fuli" w:date="2011-11-04T12:00:00Z">
        <w:r w:rsidRPr="00F17F49" w:rsidDel="00F17F49">
          <w:rPr>
            <w:rFonts w:ascii="Times New Roman" w:eastAsia="Times New Roman" w:hAnsi="Times New Roman" w:cs="Times New Roman"/>
          </w:rPr>
          <w:delText>file</w:delText>
        </w:r>
        <w:r w:rsidR="000F42C9" w:rsidRPr="00F17F49" w:rsidDel="00F17F49">
          <w:rPr>
            <w:rFonts w:ascii="Times New Roman" w:eastAsia="Times New Roman" w:hAnsi="Times New Roman" w:cs="Times New Roman"/>
          </w:rPr>
          <w:delText>s</w:delText>
        </w:r>
        <w:r w:rsidRPr="00F17F49" w:rsidDel="00F17F49">
          <w:rPr>
            <w:rFonts w:ascii="Times New Roman" w:eastAsia="Times New Roman" w:hAnsi="Times New Roman" w:cs="Times New Roman"/>
          </w:rPr>
          <w:delText xml:space="preserve"> </w:delText>
        </w:r>
      </w:del>
      <w:r w:rsidRPr="00F17F49">
        <w:rPr>
          <w:rFonts w:ascii="Times New Roman" w:eastAsia="Times New Roman" w:hAnsi="Times New Roman" w:cs="Times New Roman"/>
        </w:rPr>
        <w:t xml:space="preserve">(BAM) </w:t>
      </w:r>
      <w:ins w:id="96" w:author="Fuli" w:date="2011-11-04T12:00:00Z">
        <w:r w:rsidR="00F17F49" w:rsidRPr="00F17F49">
          <w:rPr>
            <w:rFonts w:ascii="Times New Roman" w:eastAsia="Times New Roman" w:hAnsi="Times New Roman" w:cs="Times New Roman"/>
          </w:rPr>
          <w:t>format [REF]</w:t>
        </w:r>
      </w:ins>
      <w:ins w:id="97" w:author="Fuli" w:date="2011-11-04T12:12:00Z">
        <w:r w:rsidR="00FE0495">
          <w:rPr>
            <w:rFonts w:ascii="Times New Roman" w:eastAsia="Times New Roman" w:hAnsi="Times New Roman" w:cs="Times New Roman"/>
          </w:rPr>
          <w:t xml:space="preserve"> produced from various widely applied tools (e.</w:t>
        </w:r>
      </w:ins>
      <w:ins w:id="98" w:author="Fuli" w:date="2011-11-04T12:13:00Z">
        <w:r w:rsidR="00FE0495">
          <w:rPr>
            <w:rFonts w:ascii="Times New Roman" w:eastAsia="Times New Roman" w:hAnsi="Times New Roman" w:cs="Times New Roman"/>
          </w:rPr>
          <w:t>g. BWA [REF], BFAST [REF])</w:t>
        </w:r>
      </w:ins>
      <w:ins w:id="99" w:author="Fuli" w:date="2011-11-04T12:17:00Z">
        <w:r w:rsidR="00FE0495">
          <w:rPr>
            <w:rFonts w:ascii="Times New Roman" w:eastAsia="Times New Roman" w:hAnsi="Times New Roman" w:cs="Times New Roman"/>
          </w:rPr>
          <w:t xml:space="preserve">, and outputs </w:t>
        </w:r>
      </w:ins>
      <w:ins w:id="100" w:author="readm" w:date="2011-11-08T14:21:00Z">
        <w:r w:rsidR="00875D28">
          <w:rPr>
            <w:rFonts w:ascii="Times New Roman" w:eastAsia="Times New Roman" w:hAnsi="Times New Roman" w:cs="Times New Roman"/>
          </w:rPr>
          <w:t xml:space="preserve">phased </w:t>
        </w:r>
      </w:ins>
      <w:ins w:id="101" w:author="Fuli" w:date="2011-11-04T12:17:00Z">
        <w:del w:id="102" w:author="readm" w:date="2011-11-08T14:21:00Z">
          <w:r w:rsidR="00FE0495" w:rsidDel="00875D28">
            <w:rPr>
              <w:rFonts w:ascii="Times New Roman" w:eastAsia="Times New Roman" w:hAnsi="Times New Roman" w:cs="Times New Roman"/>
            </w:rPr>
            <w:delText xml:space="preserve">the </w:delText>
          </w:r>
        </w:del>
        <w:r w:rsidR="00FE0495">
          <w:rPr>
            <w:rFonts w:ascii="Times New Roman" w:eastAsia="Times New Roman" w:hAnsi="Times New Roman" w:cs="Times New Roman"/>
          </w:rPr>
          <w:t>genotype</w:t>
        </w:r>
      </w:ins>
      <w:ins w:id="103" w:author="Fuli" w:date="2011-11-04T12:18:00Z">
        <w:r w:rsidR="00FE0495">
          <w:rPr>
            <w:rFonts w:ascii="Times New Roman" w:eastAsia="Times New Roman" w:hAnsi="Times New Roman" w:cs="Times New Roman"/>
          </w:rPr>
          <w:t>s</w:t>
        </w:r>
      </w:ins>
      <w:ins w:id="104" w:author="Fuli" w:date="2011-11-04T12:17:00Z">
        <w:r w:rsidR="00FE0495">
          <w:rPr>
            <w:rFonts w:ascii="Times New Roman" w:eastAsia="Times New Roman" w:hAnsi="Times New Roman" w:cs="Times New Roman"/>
          </w:rPr>
          <w:t xml:space="preserve"> </w:t>
        </w:r>
        <w:del w:id="105" w:author="readm" w:date="2011-11-08T14:21:00Z">
          <w:r w:rsidR="00FE0495" w:rsidDel="00875D28">
            <w:rPr>
              <w:rFonts w:ascii="Times New Roman" w:eastAsia="Times New Roman" w:hAnsi="Times New Roman" w:cs="Times New Roman"/>
            </w:rPr>
            <w:delText>and haplotypes</w:delText>
          </w:r>
        </w:del>
      </w:ins>
      <w:ins w:id="106" w:author="Fuli" w:date="2011-11-04T12:18:00Z">
        <w:del w:id="107" w:author="readm" w:date="2011-11-08T14:21:00Z">
          <w:r w:rsidR="00FE0495" w:rsidDel="00875D28">
            <w:rPr>
              <w:rFonts w:ascii="Times New Roman" w:eastAsia="Times New Roman" w:hAnsi="Times New Roman" w:cs="Times New Roman"/>
            </w:rPr>
            <w:delText xml:space="preserve"> </w:delText>
          </w:r>
        </w:del>
        <w:r w:rsidR="00FE0495">
          <w:rPr>
            <w:rFonts w:ascii="Times New Roman" w:eastAsia="Times New Roman" w:hAnsi="Times New Roman" w:cs="Times New Roman"/>
          </w:rPr>
          <w:t xml:space="preserve">in the Variant Calling </w:t>
        </w:r>
      </w:ins>
      <w:ins w:id="108" w:author="Fuli" w:date="2011-11-04T12:19:00Z">
        <w:r w:rsidR="00FE0495">
          <w:rPr>
            <w:rFonts w:ascii="Times New Roman" w:eastAsia="Times New Roman" w:hAnsi="Times New Roman" w:cs="Times New Roman"/>
          </w:rPr>
          <w:t xml:space="preserve">Format (VCF) [REF] (Figure 1). </w:t>
        </w:r>
      </w:ins>
    </w:p>
    <w:p w:rsidR="00FE0495" w:rsidRDefault="00FE0495" w:rsidP="00875D28">
      <w:pPr>
        <w:numPr>
          <w:ins w:id="109" w:author="Fuli" w:date="2011-11-04T12:17:00Z"/>
        </w:numPr>
        <w:spacing w:line="480" w:lineRule="auto"/>
        <w:rPr>
          <w:ins w:id="110" w:author="Fuli" w:date="2011-11-04T12:17:00Z"/>
          <w:rFonts w:ascii="Times New Roman" w:eastAsia="Times New Roman" w:hAnsi="Times New Roman" w:cs="Times New Roman"/>
        </w:rPr>
        <w:pPrChange w:id="111" w:author="readm" w:date="2011-11-08T14:18:00Z">
          <w:pPr>
            <w:spacing w:line="360" w:lineRule="auto"/>
          </w:pPr>
        </w:pPrChange>
      </w:pPr>
    </w:p>
    <w:p w:rsidR="00503C56" w:rsidRPr="00F17F49" w:rsidRDefault="00FE0495" w:rsidP="00875D28">
      <w:pPr>
        <w:numPr>
          <w:ins w:id="112" w:author="Fuli" w:date="2011-11-04T12:13:00Z"/>
        </w:numPr>
        <w:spacing w:line="480" w:lineRule="auto"/>
        <w:rPr>
          <w:rFonts w:ascii="Times New Roman" w:eastAsia="Times New Roman" w:hAnsi="Times New Roman" w:cs="Times New Roman"/>
        </w:rPr>
        <w:pPrChange w:id="113" w:author="readm" w:date="2011-11-08T14:18:00Z">
          <w:pPr>
            <w:spacing w:line="360" w:lineRule="auto"/>
          </w:pPr>
        </w:pPrChange>
      </w:pPr>
      <w:proofErr w:type="spellStart"/>
      <w:ins w:id="114" w:author="Fuli" w:date="2011-11-04T12:22:00Z">
        <w:r>
          <w:rPr>
            <w:rFonts w:ascii="Times New Roman" w:eastAsia="Times New Roman" w:hAnsi="Times New Roman" w:cs="Times New Roman"/>
          </w:rPr>
          <w:t>SNPTools</w:t>
        </w:r>
      </w:ins>
      <w:proofErr w:type="spellEnd"/>
      <w:ins w:id="115" w:author="Fuli" w:date="2011-11-04T12:14:00Z">
        <w:r>
          <w:rPr>
            <w:rFonts w:ascii="Times New Roman" w:eastAsia="Times New Roman" w:hAnsi="Times New Roman" w:cs="Times New Roman"/>
          </w:rPr>
          <w:t xml:space="preserve"> </w:t>
        </w:r>
      </w:ins>
      <w:ins w:id="116" w:author="Fuli" w:date="2011-11-04T12:15:00Z">
        <w:r>
          <w:rPr>
            <w:rFonts w:ascii="Times New Roman" w:eastAsia="Times New Roman" w:hAnsi="Times New Roman" w:cs="Times New Roman"/>
          </w:rPr>
          <w:t>is designed and implemented in a modular fashion</w:t>
        </w:r>
      </w:ins>
      <w:ins w:id="117" w:author="Fuli" w:date="2011-11-04T12:16:00Z">
        <w:r>
          <w:rPr>
            <w:rFonts w:ascii="Times New Roman" w:eastAsia="Times New Roman" w:hAnsi="Times New Roman" w:cs="Times New Roman"/>
          </w:rPr>
          <w:t xml:space="preserve">. Users </w:t>
        </w:r>
      </w:ins>
      <w:ins w:id="118" w:author="Fuli" w:date="2011-11-04T12:22:00Z">
        <w:r>
          <w:rPr>
            <w:rFonts w:ascii="Times New Roman" w:eastAsia="Times New Roman" w:hAnsi="Times New Roman" w:cs="Times New Roman"/>
          </w:rPr>
          <w:t>have the option</w:t>
        </w:r>
      </w:ins>
      <w:ins w:id="119" w:author="readm" w:date="2011-11-08T14:22:00Z">
        <w:r w:rsidR="00875D28">
          <w:rPr>
            <w:rFonts w:ascii="Times New Roman" w:eastAsia="Times New Roman" w:hAnsi="Times New Roman" w:cs="Times New Roman"/>
          </w:rPr>
          <w:t xml:space="preserve"> t</w:t>
        </w:r>
      </w:ins>
      <w:ins w:id="120" w:author="Fuli" w:date="2011-11-04T12:22:00Z">
        <w:del w:id="121" w:author="readm" w:date="2011-11-08T14:22:00Z">
          <w:r w:rsidDel="00875D28">
            <w:rPr>
              <w:rFonts w:ascii="Times New Roman" w:eastAsia="Times New Roman" w:hAnsi="Times New Roman" w:cs="Times New Roman"/>
            </w:rPr>
            <w:delText>s t</w:delText>
          </w:r>
        </w:del>
        <w:r>
          <w:rPr>
            <w:rFonts w:ascii="Times New Roman" w:eastAsia="Times New Roman" w:hAnsi="Times New Roman" w:cs="Times New Roman"/>
          </w:rPr>
          <w:t xml:space="preserve">o </w:t>
        </w:r>
        <w:del w:id="122" w:author="readm" w:date="2011-11-08T14:22:00Z">
          <w:r w:rsidDel="00875D28">
            <w:rPr>
              <w:rFonts w:ascii="Times New Roman" w:eastAsia="Times New Roman" w:hAnsi="Times New Roman" w:cs="Times New Roman"/>
            </w:rPr>
            <w:delText xml:space="preserve">either </w:delText>
          </w:r>
        </w:del>
      </w:ins>
      <w:ins w:id="123" w:author="Fuli" w:date="2011-11-04T12:16:00Z">
        <w:r>
          <w:rPr>
            <w:rFonts w:ascii="Times New Roman" w:eastAsia="Times New Roman" w:hAnsi="Times New Roman" w:cs="Times New Roman"/>
          </w:rPr>
          <w:t>apply the pipeline as</w:t>
        </w:r>
      </w:ins>
      <w:ins w:id="124" w:author="Fuli" w:date="2011-11-04T12:22:00Z">
        <w:r>
          <w:rPr>
            <w:rFonts w:ascii="Times New Roman" w:eastAsia="Times New Roman" w:hAnsi="Times New Roman" w:cs="Times New Roman"/>
          </w:rPr>
          <w:t xml:space="preserve"> an integrative </w:t>
        </w:r>
      </w:ins>
      <w:ins w:id="125" w:author="Fuli" w:date="2011-11-04T12:23:00Z">
        <w:r>
          <w:rPr>
            <w:rFonts w:ascii="Times New Roman" w:eastAsia="Times New Roman" w:hAnsi="Times New Roman" w:cs="Times New Roman"/>
          </w:rPr>
          <w:t>NGS variant call</w:t>
        </w:r>
      </w:ins>
      <w:ins w:id="126" w:author="readm" w:date="2011-11-08T14:22:00Z">
        <w:r w:rsidR="00875D28">
          <w:rPr>
            <w:rFonts w:ascii="Times New Roman" w:eastAsia="Times New Roman" w:hAnsi="Times New Roman" w:cs="Times New Roman"/>
          </w:rPr>
          <w:t>er</w:t>
        </w:r>
      </w:ins>
      <w:ins w:id="127" w:author="Fuli" w:date="2011-11-04T12:23:00Z">
        <w:del w:id="128" w:author="readm" w:date="2011-11-08T14:22:00Z">
          <w:r w:rsidDel="00875D28">
            <w:rPr>
              <w:rFonts w:ascii="Times New Roman" w:eastAsia="Times New Roman" w:hAnsi="Times New Roman" w:cs="Times New Roman"/>
            </w:rPr>
            <w:delText>ing</w:delText>
          </w:r>
        </w:del>
      </w:ins>
      <w:ins w:id="129" w:author="readm" w:date="2011-11-08T14:22:00Z">
        <w:r w:rsidR="00875D28">
          <w:rPr>
            <w:rFonts w:ascii="Times New Roman" w:eastAsia="Times New Roman" w:hAnsi="Times New Roman" w:cs="Times New Roman"/>
          </w:rPr>
          <w:t xml:space="preserve"> or to </w:t>
        </w:r>
      </w:ins>
      <w:ins w:id="130" w:author="Fuli" w:date="2011-11-04T12:23:00Z">
        <w:del w:id="131" w:author="readm" w:date="2011-11-08T14:22:00Z">
          <w:r w:rsidDel="00875D28">
            <w:rPr>
              <w:rFonts w:ascii="Times New Roman" w:eastAsia="Times New Roman" w:hAnsi="Times New Roman" w:cs="Times New Roman"/>
            </w:rPr>
            <w:delText xml:space="preserve"> </w:delText>
          </w:r>
        </w:del>
      </w:ins>
      <w:ins w:id="132" w:author="Fuli" w:date="2011-11-04T12:22:00Z">
        <w:del w:id="133" w:author="readm" w:date="2011-11-08T14:22:00Z">
          <w:r w:rsidDel="00875D28">
            <w:rPr>
              <w:rFonts w:ascii="Times New Roman" w:eastAsia="Times New Roman" w:hAnsi="Times New Roman" w:cs="Times New Roman"/>
            </w:rPr>
            <w:delText>solution</w:delText>
          </w:r>
        </w:del>
      </w:ins>
      <w:ins w:id="134" w:author="Fuli" w:date="2011-11-04T12:23:00Z">
        <w:del w:id="135" w:author="readm" w:date="2011-11-08T14:22:00Z">
          <w:r w:rsidR="003550FA" w:rsidDel="00875D28">
            <w:rPr>
              <w:rFonts w:ascii="Times New Roman" w:eastAsia="Times New Roman" w:hAnsi="Times New Roman" w:cs="Times New Roman"/>
            </w:rPr>
            <w:delText xml:space="preserve">, or </w:delText>
          </w:r>
        </w:del>
        <w:r w:rsidR="003550FA">
          <w:rPr>
            <w:rFonts w:ascii="Times New Roman" w:eastAsia="Times New Roman" w:hAnsi="Times New Roman" w:cs="Times New Roman"/>
          </w:rPr>
          <w:t>apply</w:t>
        </w:r>
      </w:ins>
      <w:ins w:id="136" w:author="Fuli" w:date="2011-11-04T12:24:00Z">
        <w:r w:rsidR="003550FA">
          <w:rPr>
            <w:rFonts w:ascii="Times New Roman" w:eastAsia="Times New Roman" w:hAnsi="Times New Roman" w:cs="Times New Roman"/>
          </w:rPr>
          <w:t xml:space="preserve"> individual component t</w:t>
        </w:r>
      </w:ins>
      <w:ins w:id="137" w:author="Fuli" w:date="2011-11-04T12:26:00Z">
        <w:r w:rsidR="003550FA">
          <w:rPr>
            <w:rFonts w:ascii="Times New Roman" w:eastAsia="Times New Roman" w:hAnsi="Times New Roman" w:cs="Times New Roman"/>
          </w:rPr>
          <w:t>o</w:t>
        </w:r>
      </w:ins>
      <w:ins w:id="138" w:author="Fuli" w:date="2011-11-04T12:24:00Z">
        <w:r w:rsidR="003550FA">
          <w:rPr>
            <w:rFonts w:ascii="Times New Roman" w:eastAsia="Times New Roman" w:hAnsi="Times New Roman" w:cs="Times New Roman"/>
          </w:rPr>
          <w:t xml:space="preserve"> generate intermediate results</w:t>
        </w:r>
      </w:ins>
      <w:ins w:id="139" w:author="readm" w:date="2011-11-08T14:22:00Z">
        <w:r w:rsidR="00875D28">
          <w:rPr>
            <w:rFonts w:ascii="Times New Roman" w:eastAsia="Times New Roman" w:hAnsi="Times New Roman" w:cs="Times New Roman"/>
          </w:rPr>
          <w:t xml:space="preserve">.  These intermediate results are </w:t>
        </w:r>
      </w:ins>
      <w:ins w:id="140" w:author="Fuli" w:date="2011-11-04T12:26:00Z">
        <w:del w:id="141" w:author="readm" w:date="2011-11-08T14:22:00Z">
          <w:r w:rsidR="003550FA" w:rsidDel="00875D28">
            <w:rPr>
              <w:rFonts w:ascii="Times New Roman" w:eastAsia="Times New Roman" w:hAnsi="Times New Roman" w:cs="Times New Roman"/>
            </w:rPr>
            <w:delText xml:space="preserve"> that </w:delText>
          </w:r>
        </w:del>
      </w:ins>
      <w:del w:id="142" w:author="readm" w:date="2011-11-08T14:22:00Z">
        <w:r w:rsidR="00433C80" w:rsidDel="00875D28">
          <w:rPr>
            <w:rFonts w:ascii="Times New Roman" w:eastAsia="Times New Roman" w:hAnsi="Times New Roman" w:cs="Times New Roman"/>
          </w:rPr>
          <w:delText>are</w:delText>
        </w:r>
      </w:del>
      <w:ins w:id="143" w:author="Fuli" w:date="2011-11-04T12:26:00Z">
        <w:del w:id="144" w:author="readm" w:date="2011-11-08T14:22:00Z">
          <w:r w:rsidR="003550FA" w:rsidDel="00875D28">
            <w:rPr>
              <w:rFonts w:ascii="Times New Roman" w:eastAsia="Times New Roman" w:hAnsi="Times New Roman" w:cs="Times New Roman"/>
            </w:rPr>
            <w:delText xml:space="preserve"> comp</w:delText>
          </w:r>
        </w:del>
      </w:ins>
      <w:ins w:id="145" w:author="readm" w:date="2011-11-08T14:22:00Z">
        <w:r w:rsidR="00875D28">
          <w:rPr>
            <w:rFonts w:ascii="Times New Roman" w:eastAsia="Times New Roman" w:hAnsi="Times New Roman" w:cs="Times New Roman"/>
          </w:rPr>
          <w:t>comp</w:t>
        </w:r>
      </w:ins>
      <w:ins w:id="146" w:author="Fuli" w:date="2011-11-04T12:26:00Z">
        <w:r w:rsidR="003550FA">
          <w:rPr>
            <w:rFonts w:ascii="Times New Roman" w:eastAsia="Times New Roman" w:hAnsi="Times New Roman" w:cs="Times New Roman"/>
          </w:rPr>
          <w:t>atible with other available tools</w:t>
        </w:r>
      </w:ins>
      <w:ins w:id="147" w:author="Fuli" w:date="2011-11-04T12:24:00Z">
        <w:r w:rsidR="003550FA">
          <w:rPr>
            <w:rFonts w:ascii="Times New Roman" w:eastAsia="Times New Roman" w:hAnsi="Times New Roman" w:cs="Times New Roman"/>
          </w:rPr>
          <w:t xml:space="preserve">. </w:t>
        </w:r>
      </w:ins>
      <w:ins w:id="148" w:author="readm" w:date="2011-11-08T14:23:00Z">
        <w:r w:rsidR="00875D28">
          <w:rPr>
            <w:rFonts w:ascii="Times New Roman" w:eastAsia="Times New Roman" w:hAnsi="Times New Roman" w:cs="Times New Roman"/>
          </w:rPr>
          <w:t xml:space="preserve"> </w:t>
        </w:r>
      </w:ins>
      <w:ins w:id="149" w:author="Fuli" w:date="2011-11-04T12:26:00Z">
        <w:r w:rsidR="003550FA">
          <w:rPr>
            <w:rFonts w:ascii="Times New Roman" w:eastAsia="Times New Roman" w:hAnsi="Times New Roman" w:cs="Times New Roman"/>
          </w:rPr>
          <w:t xml:space="preserve">For example, one </w:t>
        </w:r>
        <w:del w:id="150" w:author="readm" w:date="2011-11-08T14:23:00Z">
          <w:r w:rsidR="003550FA" w:rsidDel="00875D28">
            <w:rPr>
              <w:rFonts w:ascii="Times New Roman" w:eastAsia="Times New Roman" w:hAnsi="Times New Roman" w:cs="Times New Roman"/>
            </w:rPr>
            <w:delText>can</w:delText>
          </w:r>
        </w:del>
      </w:ins>
      <w:ins w:id="151" w:author="readm" w:date="2011-11-08T14:23:00Z">
        <w:r w:rsidR="00875D28">
          <w:rPr>
            <w:rFonts w:ascii="Times New Roman" w:eastAsia="Times New Roman" w:hAnsi="Times New Roman" w:cs="Times New Roman"/>
          </w:rPr>
          <w:t xml:space="preserve">can generate a list of variant sites using </w:t>
        </w:r>
      </w:ins>
      <w:ins w:id="152" w:author="Fuli" w:date="2011-11-04T12:26:00Z">
        <w:del w:id="153" w:author="readm" w:date="2011-11-08T14:23:00Z">
          <w:r w:rsidR="003550FA" w:rsidDel="00875D28">
            <w:rPr>
              <w:rFonts w:ascii="Times New Roman" w:eastAsia="Times New Roman" w:hAnsi="Times New Roman" w:cs="Times New Roman"/>
            </w:rPr>
            <w:delText xml:space="preserve"> apply </w:delText>
          </w:r>
        </w:del>
        <w:proofErr w:type="spellStart"/>
        <w:r w:rsidR="003550FA">
          <w:rPr>
            <w:rFonts w:ascii="Times New Roman" w:eastAsia="Times New Roman" w:hAnsi="Times New Roman" w:cs="Times New Roman"/>
          </w:rPr>
          <w:t>Samtools</w:t>
        </w:r>
        <w:proofErr w:type="spellEnd"/>
        <w:r w:rsidR="003550FA">
          <w:rPr>
            <w:rFonts w:ascii="Times New Roman" w:eastAsia="Times New Roman" w:hAnsi="Times New Roman" w:cs="Times New Roman"/>
          </w:rPr>
          <w:t xml:space="preserve"> </w:t>
        </w:r>
      </w:ins>
      <w:ins w:id="154" w:author="Fuli" w:date="2011-11-04T12:29:00Z">
        <w:r w:rsidR="003550FA">
          <w:rPr>
            <w:rFonts w:ascii="Times New Roman" w:eastAsia="Times New Roman" w:hAnsi="Times New Roman" w:cs="Times New Roman"/>
          </w:rPr>
          <w:t>[REF]</w:t>
        </w:r>
      </w:ins>
      <w:ins w:id="155" w:author="readm" w:date="2011-11-08T14:23:00Z">
        <w:r w:rsidR="00875D28">
          <w:rPr>
            <w:rFonts w:ascii="Times New Roman" w:eastAsia="Times New Roman" w:hAnsi="Times New Roman" w:cs="Times New Roman"/>
          </w:rPr>
          <w:t xml:space="preserve">, but then apply </w:t>
        </w:r>
        <w:proofErr w:type="spellStart"/>
        <w:r w:rsidR="00875D28">
          <w:rPr>
            <w:rFonts w:ascii="Times New Roman" w:eastAsia="Times New Roman" w:hAnsi="Times New Roman" w:cs="Times New Roman"/>
          </w:rPr>
          <w:t>SNPTools</w:t>
        </w:r>
        <w:proofErr w:type="spellEnd"/>
        <w:r w:rsidR="00875D28">
          <w:rPr>
            <w:rFonts w:ascii="Times New Roman" w:eastAsia="Times New Roman" w:hAnsi="Times New Roman" w:cs="Times New Roman"/>
          </w:rPr>
          <w:t xml:space="preserve"> to generate genotype likelihoods</w:t>
        </w:r>
      </w:ins>
      <w:ins w:id="156" w:author="readm" w:date="2011-11-08T14:25:00Z">
        <w:r w:rsidR="00875D28">
          <w:rPr>
            <w:rFonts w:ascii="Times New Roman" w:eastAsia="Times New Roman" w:hAnsi="Times New Roman" w:cs="Times New Roman"/>
          </w:rPr>
          <w:t xml:space="preserve"> (GL)</w:t>
        </w:r>
      </w:ins>
      <w:ins w:id="157" w:author="readm" w:date="2011-11-08T14:23:00Z">
        <w:r w:rsidR="00875D28">
          <w:rPr>
            <w:rFonts w:ascii="Times New Roman" w:eastAsia="Times New Roman" w:hAnsi="Times New Roman" w:cs="Times New Roman"/>
          </w:rPr>
          <w:t>.  Genotypes</w:t>
        </w:r>
      </w:ins>
      <w:ins w:id="158" w:author="readm" w:date="2011-11-08T14:24:00Z">
        <w:r w:rsidR="00875D28">
          <w:rPr>
            <w:rFonts w:ascii="Times New Roman" w:eastAsia="Times New Roman" w:hAnsi="Times New Roman" w:cs="Times New Roman"/>
          </w:rPr>
          <w:t xml:space="preserve"> and </w:t>
        </w:r>
        <w:proofErr w:type="spellStart"/>
        <w:r w:rsidR="00875D28">
          <w:rPr>
            <w:rFonts w:ascii="Times New Roman" w:eastAsia="Times New Roman" w:hAnsi="Times New Roman" w:cs="Times New Roman"/>
          </w:rPr>
          <w:t>haplotypes</w:t>
        </w:r>
      </w:ins>
      <w:proofErr w:type="spellEnd"/>
      <w:ins w:id="159" w:author="readm" w:date="2011-11-08T14:23:00Z">
        <w:r w:rsidR="00875D28">
          <w:rPr>
            <w:rFonts w:ascii="Times New Roman" w:eastAsia="Times New Roman" w:hAnsi="Times New Roman" w:cs="Times New Roman"/>
          </w:rPr>
          <w:t xml:space="preserve"> can </w:t>
        </w:r>
      </w:ins>
      <w:ins w:id="160" w:author="readm" w:date="2011-11-08T14:24:00Z">
        <w:r w:rsidR="00875D28">
          <w:rPr>
            <w:rFonts w:ascii="Times New Roman" w:eastAsia="Times New Roman" w:hAnsi="Times New Roman" w:cs="Times New Roman"/>
          </w:rPr>
          <w:t xml:space="preserve">then </w:t>
        </w:r>
      </w:ins>
      <w:ins w:id="161" w:author="readm" w:date="2011-11-08T14:23:00Z">
        <w:r w:rsidR="00875D28">
          <w:rPr>
            <w:rFonts w:ascii="Times New Roman" w:eastAsia="Times New Roman" w:hAnsi="Times New Roman" w:cs="Times New Roman"/>
          </w:rPr>
          <w:t xml:space="preserve">be imputed from these genotype likelihoods with </w:t>
        </w:r>
      </w:ins>
      <w:proofErr w:type="spellStart"/>
      <w:ins w:id="162" w:author="readm" w:date="2011-11-08T14:24:00Z">
        <w:r w:rsidR="00875D28">
          <w:rPr>
            <w:rFonts w:ascii="Times New Roman" w:eastAsia="Times New Roman" w:hAnsi="Times New Roman" w:cs="Times New Roman"/>
          </w:rPr>
          <w:t>SNPTools</w:t>
        </w:r>
        <w:proofErr w:type="spellEnd"/>
        <w:r w:rsidR="00875D28">
          <w:rPr>
            <w:rFonts w:ascii="Times New Roman" w:eastAsia="Times New Roman" w:hAnsi="Times New Roman" w:cs="Times New Roman"/>
          </w:rPr>
          <w:t xml:space="preserve"> or </w:t>
        </w:r>
      </w:ins>
      <w:ins w:id="163" w:author="readm" w:date="2011-11-08T14:41:00Z">
        <w:r w:rsidR="000F1A41">
          <w:rPr>
            <w:rFonts w:ascii="Times New Roman" w:eastAsia="Times New Roman" w:hAnsi="Times New Roman" w:cs="Times New Roman"/>
          </w:rPr>
          <w:t xml:space="preserve">with other imputation programs such as Beagle.  </w:t>
        </w:r>
      </w:ins>
      <w:ins w:id="164" w:author="Fuli" w:date="2011-11-04T12:29:00Z">
        <w:del w:id="165" w:author="readm" w:date="2011-11-08T14:24:00Z">
          <w:r w:rsidR="003550FA" w:rsidDel="00875D28">
            <w:rPr>
              <w:rFonts w:ascii="Times New Roman" w:eastAsia="Times New Roman" w:hAnsi="Times New Roman" w:cs="Times New Roman"/>
            </w:rPr>
            <w:delText xml:space="preserve"> </w:delText>
          </w:r>
        </w:del>
      </w:ins>
      <w:ins w:id="166" w:author="Fuli" w:date="2011-11-04T12:26:00Z">
        <w:del w:id="167" w:author="readm" w:date="2011-11-08T14:24:00Z">
          <w:r w:rsidR="003550FA" w:rsidDel="00875D28">
            <w:rPr>
              <w:rFonts w:ascii="Times New Roman" w:eastAsia="Times New Roman" w:hAnsi="Times New Roman" w:cs="Times New Roman"/>
            </w:rPr>
            <w:delText xml:space="preserve">to produce a list of variant sites from </w:delText>
          </w:r>
        </w:del>
      </w:ins>
      <w:ins w:id="168" w:author="Fuli" w:date="2011-11-04T12:28:00Z">
        <w:del w:id="169" w:author="readm" w:date="2011-11-08T14:24:00Z">
          <w:r w:rsidR="003550FA" w:rsidDel="00875D28">
            <w:rPr>
              <w:rFonts w:ascii="Times New Roman" w:eastAsia="Times New Roman" w:hAnsi="Times New Roman" w:cs="Times New Roman"/>
            </w:rPr>
            <w:delText>NGS data, and then apply SNPTools to generate genotype likelihoods and impute genotype</w:delText>
          </w:r>
        </w:del>
      </w:ins>
      <w:ins w:id="170" w:author="Fuli" w:date="2011-11-04T12:29:00Z">
        <w:del w:id="171" w:author="readm" w:date="2011-11-08T14:24:00Z">
          <w:r w:rsidR="003550FA" w:rsidDel="00875D28">
            <w:rPr>
              <w:rFonts w:ascii="Times New Roman" w:eastAsia="Times New Roman" w:hAnsi="Times New Roman" w:cs="Times New Roman"/>
            </w:rPr>
            <w:delText>s</w:delText>
          </w:r>
        </w:del>
      </w:ins>
      <w:ins w:id="172" w:author="Fuli" w:date="2011-11-04T12:28:00Z">
        <w:del w:id="173" w:author="readm" w:date="2011-11-08T14:24:00Z">
          <w:r w:rsidR="003550FA" w:rsidDel="00875D28">
            <w:rPr>
              <w:rFonts w:ascii="Times New Roman" w:eastAsia="Times New Roman" w:hAnsi="Times New Roman" w:cs="Times New Roman"/>
            </w:rPr>
            <w:delText>/haplotype</w:delText>
          </w:r>
        </w:del>
      </w:ins>
      <w:ins w:id="174" w:author="Fuli" w:date="2011-11-04T12:29:00Z">
        <w:del w:id="175" w:author="readm" w:date="2011-11-08T14:24:00Z">
          <w:r w:rsidR="003550FA" w:rsidDel="00875D28">
            <w:rPr>
              <w:rFonts w:ascii="Times New Roman" w:eastAsia="Times New Roman" w:hAnsi="Times New Roman" w:cs="Times New Roman"/>
            </w:rPr>
            <w:delText>s.</w:delText>
          </w:r>
        </w:del>
      </w:ins>
      <w:ins w:id="176" w:author="Fuli" w:date="2011-11-04T12:26:00Z">
        <w:del w:id="177" w:author="readm" w:date="2011-11-08T14:24:00Z">
          <w:r w:rsidR="003550FA" w:rsidDel="00875D28">
            <w:rPr>
              <w:rFonts w:ascii="Times New Roman" w:eastAsia="Times New Roman" w:hAnsi="Times New Roman" w:cs="Times New Roman"/>
            </w:rPr>
            <w:delText xml:space="preserve"> </w:delText>
          </w:r>
        </w:del>
      </w:ins>
      <w:ins w:id="178" w:author="Fuli" w:date="2011-11-04T12:24:00Z">
        <w:del w:id="179" w:author="readm" w:date="2011-11-08T14:41:00Z">
          <w:r w:rsidR="003550FA" w:rsidDel="002D1113">
            <w:rPr>
              <w:rFonts w:ascii="Times New Roman" w:eastAsia="Times New Roman" w:hAnsi="Times New Roman" w:cs="Times New Roman"/>
            </w:rPr>
            <w:delText xml:space="preserve">Currently, </w:delText>
          </w:r>
        </w:del>
      </w:ins>
      <w:proofErr w:type="spellStart"/>
      <w:ins w:id="180" w:author="Fuli" w:date="2011-11-04T12:23:00Z">
        <w:r w:rsidR="003550FA">
          <w:rPr>
            <w:rFonts w:ascii="Times New Roman" w:eastAsia="Times New Roman" w:hAnsi="Times New Roman" w:cs="Times New Roman"/>
          </w:rPr>
          <w:t>SNPTools</w:t>
        </w:r>
        <w:proofErr w:type="spellEnd"/>
        <w:r w:rsidR="003550FA">
          <w:rPr>
            <w:rFonts w:ascii="Times New Roman" w:eastAsia="Times New Roman" w:hAnsi="Times New Roman" w:cs="Times New Roman"/>
          </w:rPr>
          <w:t xml:space="preserve"> is</w:t>
        </w:r>
      </w:ins>
      <w:ins w:id="181" w:author="Fuli" w:date="2011-11-04T12:30:00Z">
        <w:r w:rsidR="003550FA">
          <w:rPr>
            <w:rFonts w:ascii="Times New Roman" w:eastAsia="Times New Roman" w:hAnsi="Times New Roman" w:cs="Times New Roman"/>
          </w:rPr>
          <w:t xml:space="preserve"> </w:t>
        </w:r>
        <w:del w:id="182" w:author="readm" w:date="2011-11-08T14:41:00Z">
          <w:r w:rsidR="003550FA" w:rsidDel="002D1113">
            <w:rPr>
              <w:rFonts w:ascii="Times New Roman" w:eastAsia="Times New Roman" w:hAnsi="Times New Roman" w:cs="Times New Roman"/>
            </w:rPr>
            <w:delText xml:space="preserve">naturally </w:delText>
          </w:r>
        </w:del>
        <w:r w:rsidR="003550FA">
          <w:rPr>
            <w:rFonts w:ascii="Times New Roman" w:eastAsia="Times New Roman" w:hAnsi="Times New Roman" w:cs="Times New Roman"/>
          </w:rPr>
          <w:t xml:space="preserve">divided into </w:t>
        </w:r>
      </w:ins>
      <w:ins w:id="183" w:author="readm" w:date="2011-11-08T14:25:00Z">
        <w:r w:rsidR="00875D28">
          <w:rPr>
            <w:rFonts w:ascii="Times New Roman" w:eastAsia="Times New Roman" w:hAnsi="Times New Roman" w:cs="Times New Roman"/>
          </w:rPr>
          <w:t>four</w:t>
        </w:r>
      </w:ins>
      <w:del w:id="184" w:author="Fuli" w:date="2011-11-04T12:30:00Z">
        <w:r w:rsidR="000F42C9" w:rsidRPr="00F17F49" w:rsidDel="003550FA">
          <w:rPr>
            <w:rFonts w:ascii="Times New Roman" w:eastAsia="Times New Roman" w:hAnsi="Times New Roman" w:cs="Times New Roman"/>
          </w:rPr>
          <w:delText xml:space="preserve">are inputted into the pipeline, </w:delText>
        </w:r>
        <w:r w:rsidR="00BB2144" w:rsidRPr="00F17F49" w:rsidDel="003550FA">
          <w:rPr>
            <w:rFonts w:ascii="Times New Roman" w:eastAsia="Times New Roman" w:hAnsi="Times New Roman" w:cs="Times New Roman"/>
          </w:rPr>
          <w:delText xml:space="preserve">and </w:delText>
        </w:r>
      </w:del>
      <w:del w:id="185" w:author="readm" w:date="2011-11-08T14:25:00Z">
        <w:r w:rsidR="00BB2144" w:rsidRPr="00F17F49" w:rsidDel="00875D28">
          <w:rPr>
            <w:rFonts w:ascii="Times New Roman" w:eastAsia="Times New Roman" w:hAnsi="Times New Roman" w:cs="Times New Roman"/>
          </w:rPr>
          <w:delText>fiv</w:delText>
        </w:r>
      </w:del>
      <w:ins w:id="186" w:author="Fuli" w:date="2011-11-04T12:30:00Z">
        <w:del w:id="187" w:author="readm" w:date="2011-11-08T14:25:00Z">
          <w:r w:rsidR="003550FA" w:rsidDel="00875D28">
            <w:rPr>
              <w:rFonts w:ascii="Times New Roman" w:eastAsia="Times New Roman" w:hAnsi="Times New Roman" w:cs="Times New Roman"/>
            </w:rPr>
            <w:delText>e</w:delText>
          </w:r>
        </w:del>
      </w:ins>
      <w:del w:id="188" w:author="Fuli" w:date="2011-11-04T12:30:00Z">
        <w:r w:rsidR="00BB2144" w:rsidRPr="00F17F49" w:rsidDel="003550FA">
          <w:rPr>
            <w:rFonts w:ascii="Times New Roman" w:eastAsia="Times New Roman" w:hAnsi="Times New Roman" w:cs="Times New Roman"/>
          </w:rPr>
          <w:delText>e</w:delText>
        </w:r>
        <w:r w:rsidR="00D100CB" w:rsidRPr="00F17F49" w:rsidDel="003550FA">
          <w:rPr>
            <w:rFonts w:ascii="Times New Roman" w:eastAsia="Times New Roman" w:hAnsi="Times New Roman" w:cs="Times New Roman"/>
          </w:rPr>
          <w:delText xml:space="preserve"> logical</w:delText>
        </w:r>
      </w:del>
      <w:r w:rsidR="00D100CB" w:rsidRPr="00F17F49">
        <w:rPr>
          <w:rFonts w:ascii="Times New Roman" w:eastAsia="Times New Roman" w:hAnsi="Times New Roman" w:cs="Times New Roman"/>
        </w:rPr>
        <w:t xml:space="preserve"> modules</w:t>
      </w:r>
      <w:ins w:id="189" w:author="readm" w:date="2011-11-08T14:41:00Z">
        <w:r w:rsidR="002D1113">
          <w:rPr>
            <w:rFonts w:ascii="Times New Roman" w:eastAsia="Times New Roman" w:hAnsi="Times New Roman" w:cs="Times New Roman"/>
          </w:rPr>
          <w:t xml:space="preserve"> that each comprise a different type of analysis</w:t>
        </w:r>
      </w:ins>
      <w:ins w:id="190" w:author="Fuli" w:date="2011-11-04T12:30:00Z">
        <w:del w:id="191" w:author="readm" w:date="2011-11-08T14:24:00Z">
          <w:r w:rsidR="003550FA" w:rsidDel="00875D28">
            <w:rPr>
              <w:rFonts w:ascii="Times New Roman" w:eastAsia="Times New Roman" w:hAnsi="Times New Roman" w:cs="Times New Roman"/>
            </w:rPr>
            <w:delText xml:space="preserve"> based on the logical analytical process</w:delText>
          </w:r>
        </w:del>
      </w:ins>
      <w:ins w:id="192" w:author="Fuli" w:date="2011-11-04T12:31:00Z">
        <w:r w:rsidR="003550FA">
          <w:rPr>
            <w:rFonts w:ascii="Times New Roman" w:eastAsia="Times New Roman" w:hAnsi="Times New Roman" w:cs="Times New Roman"/>
          </w:rPr>
          <w:t xml:space="preserve">: </w:t>
        </w:r>
      </w:ins>
      <w:del w:id="193" w:author="Fuli" w:date="2011-11-04T12:31:00Z">
        <w:r w:rsidR="00D100CB" w:rsidRPr="00F17F49" w:rsidDel="003550FA">
          <w:rPr>
            <w:rFonts w:ascii="Times New Roman" w:eastAsia="Times New Roman" w:hAnsi="Times New Roman" w:cs="Times New Roman"/>
          </w:rPr>
          <w:delText xml:space="preserve"> </w:delText>
        </w:r>
        <w:r w:rsidR="000F42C9" w:rsidRPr="00F17F49" w:rsidDel="003550FA">
          <w:rPr>
            <w:rFonts w:ascii="Times New Roman" w:eastAsia="Times New Roman" w:hAnsi="Times New Roman" w:cs="Times New Roman"/>
          </w:rPr>
          <w:delText xml:space="preserve">are utilized to </w:delText>
        </w:r>
        <w:r w:rsidR="00102855" w:rsidRPr="00F17F49" w:rsidDel="003550FA">
          <w:rPr>
            <w:rFonts w:ascii="Times New Roman" w:eastAsia="Times New Roman" w:hAnsi="Times New Roman" w:cs="Times New Roman"/>
          </w:rPr>
          <w:delText xml:space="preserve">make </w:delText>
        </w:r>
      </w:del>
      <w:ins w:id="194" w:author="Fuli" w:date="2011-11-04T12:31:00Z">
        <w:r w:rsidR="003550FA">
          <w:rPr>
            <w:rFonts w:ascii="Times New Roman" w:eastAsia="Times New Roman" w:hAnsi="Times New Roman" w:cs="Times New Roman"/>
          </w:rPr>
          <w:t>(</w:t>
        </w:r>
      </w:ins>
      <w:r w:rsidR="00FB08BA" w:rsidRPr="00F17F49">
        <w:rPr>
          <w:rFonts w:ascii="Times New Roman" w:eastAsia="Times New Roman" w:hAnsi="Times New Roman" w:cs="Times New Roman"/>
        </w:rPr>
        <w:t xml:space="preserve">1) </w:t>
      </w:r>
      <w:ins w:id="195" w:author="readm" w:date="2011-11-08T14:25:00Z">
        <w:r w:rsidR="00875D28">
          <w:rPr>
            <w:rFonts w:ascii="Times New Roman" w:eastAsia="Times New Roman" w:hAnsi="Times New Roman" w:cs="Times New Roman"/>
          </w:rPr>
          <w:t xml:space="preserve">Summary of </w:t>
        </w:r>
      </w:ins>
      <w:del w:id="196" w:author="Fuli" w:date="2011-11-04T12:32:00Z">
        <w:r w:rsidR="00FB08BA" w:rsidRPr="00F17F49" w:rsidDel="003550FA">
          <w:rPr>
            <w:rFonts w:ascii="Times New Roman" w:eastAsia="Times New Roman" w:hAnsi="Times New Roman" w:cs="Times New Roman"/>
          </w:rPr>
          <w:delText xml:space="preserve">summarize </w:delText>
        </w:r>
      </w:del>
      <w:del w:id="197" w:author="Fuli" w:date="2011-11-04T12:31:00Z">
        <w:r w:rsidR="00FB08BA" w:rsidRPr="00F17F49" w:rsidDel="003550FA">
          <w:rPr>
            <w:rFonts w:ascii="Times New Roman" w:eastAsia="Times New Roman" w:hAnsi="Times New Roman" w:cs="Times New Roman"/>
          </w:rPr>
          <w:delText>base quality information</w:delText>
        </w:r>
      </w:del>
      <w:ins w:id="198" w:author="Fuli" w:date="2011-11-04T12:32:00Z">
        <w:del w:id="199" w:author="readm" w:date="2011-11-08T14:25:00Z">
          <w:r w:rsidR="003550FA" w:rsidDel="00875D28">
            <w:rPr>
              <w:rFonts w:ascii="Times New Roman" w:eastAsia="Times New Roman" w:hAnsi="Times New Roman" w:cs="Times New Roman"/>
            </w:rPr>
            <w:delText>B</w:delText>
          </w:r>
        </w:del>
      </w:ins>
      <w:ins w:id="200" w:author="readm" w:date="2011-11-08T14:25:00Z">
        <w:r w:rsidR="00875D28">
          <w:rPr>
            <w:rFonts w:ascii="Times New Roman" w:eastAsia="Times New Roman" w:hAnsi="Times New Roman" w:cs="Times New Roman"/>
          </w:rPr>
          <w:t>b</w:t>
        </w:r>
      </w:ins>
      <w:ins w:id="201" w:author="Fuli" w:date="2011-11-04T12:31:00Z">
        <w:r w:rsidR="003550FA">
          <w:rPr>
            <w:rFonts w:ascii="Times New Roman" w:eastAsia="Times New Roman" w:hAnsi="Times New Roman" w:cs="Times New Roman"/>
          </w:rPr>
          <w:t>ase</w:t>
        </w:r>
      </w:ins>
      <w:ins w:id="202" w:author="readm" w:date="2011-11-08T14:25:00Z">
        <w:r w:rsidR="00875D28">
          <w:rPr>
            <w:rFonts w:ascii="Times New Roman" w:eastAsia="Times New Roman" w:hAnsi="Times New Roman" w:cs="Times New Roman"/>
          </w:rPr>
          <w:t xml:space="preserve"> and mapping quality</w:t>
        </w:r>
      </w:ins>
      <w:ins w:id="203" w:author="Fuli" w:date="2011-11-04T12:31:00Z">
        <w:del w:id="204" w:author="readm" w:date="2011-11-08T14:25:00Z">
          <w:r w:rsidR="003550FA" w:rsidDel="00875D28">
            <w:rPr>
              <w:rFonts w:ascii="Times New Roman" w:eastAsia="Times New Roman" w:hAnsi="Times New Roman" w:cs="Times New Roman"/>
            </w:rPr>
            <w:delText xml:space="preserve"> information</w:delText>
          </w:r>
        </w:del>
      </w:ins>
      <w:ins w:id="205" w:author="Fuli" w:date="2011-11-04T12:32:00Z">
        <w:del w:id="206" w:author="readm" w:date="2011-11-08T14:25:00Z">
          <w:r w:rsidR="003550FA" w:rsidDel="00875D28">
            <w:rPr>
              <w:rFonts w:ascii="Times New Roman" w:eastAsia="Times New Roman" w:hAnsi="Times New Roman" w:cs="Times New Roman"/>
            </w:rPr>
            <w:delText xml:space="preserve"> summary</w:delText>
          </w:r>
        </w:del>
      </w:ins>
      <w:ins w:id="207" w:author="readm" w:date="2011-11-08T14:25:00Z">
        <w:r w:rsidR="00875D28">
          <w:rPr>
            <w:rFonts w:ascii="Times New Roman" w:eastAsia="Times New Roman" w:hAnsi="Times New Roman" w:cs="Times New Roman"/>
          </w:rPr>
          <w:t>,</w:t>
        </w:r>
      </w:ins>
      <w:ins w:id="208" w:author="Fuli" w:date="2011-11-04T12:32:00Z">
        <w:del w:id="209" w:author="readm" w:date="2011-11-08T14:25:00Z">
          <w:r w:rsidR="003550FA" w:rsidDel="00875D28">
            <w:rPr>
              <w:rFonts w:ascii="Times New Roman" w:eastAsia="Times New Roman" w:hAnsi="Times New Roman" w:cs="Times New Roman"/>
            </w:rPr>
            <w:delText>;</w:delText>
          </w:r>
        </w:del>
      </w:ins>
      <w:r w:rsidR="00FB08BA" w:rsidRPr="00F17F49">
        <w:rPr>
          <w:rFonts w:ascii="Times New Roman" w:eastAsia="Times New Roman" w:hAnsi="Times New Roman" w:cs="Times New Roman"/>
        </w:rPr>
        <w:t xml:space="preserve"> </w:t>
      </w:r>
      <w:ins w:id="210" w:author="Fuli" w:date="2011-11-04T12:32:00Z">
        <w:r w:rsidR="003550FA">
          <w:rPr>
            <w:rFonts w:ascii="Times New Roman" w:eastAsia="Times New Roman" w:hAnsi="Times New Roman" w:cs="Times New Roman"/>
          </w:rPr>
          <w:t>(</w:t>
        </w:r>
      </w:ins>
      <w:r w:rsidR="00FB08BA" w:rsidRPr="00F17F49">
        <w:rPr>
          <w:rFonts w:ascii="Times New Roman" w:eastAsia="Times New Roman" w:hAnsi="Times New Roman" w:cs="Times New Roman"/>
        </w:rPr>
        <w:t>2)</w:t>
      </w:r>
      <w:ins w:id="211" w:author="readm" w:date="2011-11-08T14:25:00Z">
        <w:r w:rsidR="00875D28">
          <w:rPr>
            <w:rFonts w:ascii="Times New Roman" w:eastAsia="Times New Roman" w:hAnsi="Times New Roman" w:cs="Times New Roman"/>
          </w:rPr>
          <w:t xml:space="preserve"> Discovery of </w:t>
        </w:r>
      </w:ins>
      <w:del w:id="212" w:author="readm" w:date="2011-11-08T14:25:00Z">
        <w:r w:rsidR="00FB08BA" w:rsidRPr="00F17F49" w:rsidDel="00875D28">
          <w:rPr>
            <w:rFonts w:ascii="Times New Roman" w:eastAsia="Times New Roman" w:hAnsi="Times New Roman" w:cs="Times New Roman"/>
          </w:rPr>
          <w:delText xml:space="preserve"> </w:delText>
        </w:r>
      </w:del>
      <w:del w:id="213" w:author="Fuli" w:date="2011-11-04T12:32:00Z">
        <w:r w:rsidR="005902D1" w:rsidRPr="00F17F49" w:rsidDel="003550FA">
          <w:rPr>
            <w:rFonts w:ascii="Times New Roman" w:eastAsia="Times New Roman" w:hAnsi="Times New Roman" w:cs="Times New Roman"/>
          </w:rPr>
          <w:delText>identify SNP sites</w:delText>
        </w:r>
      </w:del>
      <w:ins w:id="214" w:author="Fuli" w:date="2011-11-04T12:32:00Z">
        <w:r w:rsidR="003550FA">
          <w:rPr>
            <w:rFonts w:ascii="Times New Roman" w:eastAsia="Times New Roman" w:hAnsi="Times New Roman" w:cs="Times New Roman"/>
          </w:rPr>
          <w:t>SNP site</w:t>
        </w:r>
      </w:ins>
      <w:ins w:id="215" w:author="readm" w:date="2011-11-08T14:25:00Z">
        <w:r w:rsidR="00875D28">
          <w:rPr>
            <w:rFonts w:ascii="Times New Roman" w:eastAsia="Times New Roman" w:hAnsi="Times New Roman" w:cs="Times New Roman"/>
          </w:rPr>
          <w:t>s</w:t>
        </w:r>
      </w:ins>
      <w:ins w:id="216" w:author="Fuli" w:date="2011-11-04T12:32:00Z">
        <w:del w:id="217" w:author="readm" w:date="2011-11-08T14:25:00Z">
          <w:r w:rsidR="003550FA" w:rsidDel="00875D28">
            <w:rPr>
              <w:rFonts w:ascii="Times New Roman" w:eastAsia="Times New Roman" w:hAnsi="Times New Roman" w:cs="Times New Roman"/>
            </w:rPr>
            <w:delText xml:space="preserve"> discovery;</w:delText>
          </w:r>
        </w:del>
      </w:ins>
      <w:ins w:id="218" w:author="readm" w:date="2011-11-08T14:25:00Z">
        <w:r w:rsidR="00875D28">
          <w:rPr>
            <w:rFonts w:ascii="Times New Roman" w:eastAsia="Times New Roman" w:hAnsi="Times New Roman" w:cs="Times New Roman"/>
          </w:rPr>
          <w:t>;</w:t>
        </w:r>
      </w:ins>
      <w:r w:rsidR="00FB08BA" w:rsidRPr="00F17F49">
        <w:rPr>
          <w:rFonts w:ascii="Times New Roman" w:eastAsia="Times New Roman" w:hAnsi="Times New Roman" w:cs="Times New Roman"/>
        </w:rPr>
        <w:t xml:space="preserve"> </w:t>
      </w:r>
      <w:ins w:id="219" w:author="Fuli" w:date="2011-11-04T12:32:00Z">
        <w:r w:rsidR="003550FA">
          <w:rPr>
            <w:rFonts w:ascii="Times New Roman" w:eastAsia="Times New Roman" w:hAnsi="Times New Roman" w:cs="Times New Roman"/>
          </w:rPr>
          <w:t>(</w:t>
        </w:r>
      </w:ins>
      <w:r w:rsidR="00FB08BA" w:rsidRPr="00F17F49">
        <w:rPr>
          <w:rFonts w:ascii="Times New Roman" w:eastAsia="Times New Roman" w:hAnsi="Times New Roman" w:cs="Times New Roman"/>
        </w:rPr>
        <w:t>3)</w:t>
      </w:r>
      <w:ins w:id="220" w:author="readm" w:date="2011-11-08T14:25:00Z">
        <w:r w:rsidR="00875D28">
          <w:rPr>
            <w:rFonts w:ascii="Times New Roman" w:eastAsia="Times New Roman" w:hAnsi="Times New Roman" w:cs="Times New Roman"/>
          </w:rPr>
          <w:t xml:space="preserve"> Estimation of g</w:t>
        </w:r>
      </w:ins>
      <w:del w:id="221" w:author="readm" w:date="2011-11-08T14:25:00Z">
        <w:r w:rsidR="00FB08BA" w:rsidRPr="00F17F49" w:rsidDel="00875D28">
          <w:rPr>
            <w:rFonts w:ascii="Times New Roman" w:eastAsia="Times New Roman" w:hAnsi="Times New Roman" w:cs="Times New Roman"/>
          </w:rPr>
          <w:delText xml:space="preserve"> </w:delText>
        </w:r>
      </w:del>
      <w:del w:id="222" w:author="Fuli" w:date="2011-11-04T12:32:00Z">
        <w:r w:rsidR="00FB08BA" w:rsidRPr="00F17F49" w:rsidDel="003550FA">
          <w:rPr>
            <w:rFonts w:ascii="Times New Roman" w:eastAsia="Times New Roman" w:hAnsi="Times New Roman" w:cs="Times New Roman"/>
          </w:rPr>
          <w:delText xml:space="preserve">generate </w:delText>
        </w:r>
      </w:del>
      <w:ins w:id="223" w:author="Fuli" w:date="2011-11-04T12:33:00Z">
        <w:del w:id="224" w:author="readm" w:date="2011-11-08T14:25:00Z">
          <w:r w:rsidR="003550FA" w:rsidDel="00875D28">
            <w:rPr>
              <w:rFonts w:ascii="Times New Roman" w:eastAsia="Times New Roman" w:hAnsi="Times New Roman" w:cs="Times New Roman"/>
            </w:rPr>
            <w:delText>G</w:delText>
          </w:r>
        </w:del>
      </w:ins>
      <w:del w:id="225" w:author="Fuli" w:date="2011-11-04T12:32:00Z">
        <w:r w:rsidR="00FB08BA" w:rsidRPr="00F17F49" w:rsidDel="003550FA">
          <w:rPr>
            <w:rFonts w:ascii="Times New Roman" w:eastAsia="Times New Roman" w:hAnsi="Times New Roman" w:cs="Times New Roman"/>
          </w:rPr>
          <w:delText>g</w:delText>
        </w:r>
      </w:del>
      <w:r w:rsidR="00FB08BA" w:rsidRPr="00F17F49">
        <w:rPr>
          <w:rFonts w:ascii="Times New Roman" w:eastAsia="Times New Roman" w:hAnsi="Times New Roman" w:cs="Times New Roman"/>
        </w:rPr>
        <w:t>enotype</w:t>
      </w:r>
      <w:ins w:id="226" w:author="readm" w:date="2011-11-08T14:25:00Z">
        <w:r w:rsidR="00875D28">
          <w:rPr>
            <w:rFonts w:ascii="Times New Roman" w:eastAsia="Times New Roman" w:hAnsi="Times New Roman" w:cs="Times New Roman"/>
          </w:rPr>
          <w:t xml:space="preserve"> </w:t>
        </w:r>
      </w:ins>
      <w:del w:id="227" w:author="readm" w:date="2011-11-08T14:25:00Z">
        <w:r w:rsidR="00FB08BA" w:rsidRPr="00F17F49" w:rsidDel="00875D28">
          <w:rPr>
            <w:rFonts w:ascii="Times New Roman" w:eastAsia="Times New Roman" w:hAnsi="Times New Roman" w:cs="Times New Roman"/>
          </w:rPr>
          <w:delText xml:space="preserve"> </w:delText>
        </w:r>
      </w:del>
      <w:ins w:id="228" w:author="readm" w:date="2011-11-08T14:25:00Z">
        <w:r w:rsidR="00875D28">
          <w:rPr>
            <w:rFonts w:ascii="Times New Roman" w:eastAsia="Times New Roman" w:hAnsi="Times New Roman" w:cs="Times New Roman"/>
          </w:rPr>
          <w:t>l</w:t>
        </w:r>
      </w:ins>
      <w:del w:id="229" w:author="readm" w:date="2011-11-08T14:25:00Z">
        <w:r w:rsidR="00FB08BA" w:rsidRPr="00F17F49" w:rsidDel="00875D28">
          <w:rPr>
            <w:rFonts w:ascii="Times New Roman" w:eastAsia="Times New Roman" w:hAnsi="Times New Roman" w:cs="Times New Roman"/>
          </w:rPr>
          <w:delText>l</w:delText>
        </w:r>
      </w:del>
      <w:r w:rsidR="00FB08BA" w:rsidRPr="00F17F49">
        <w:rPr>
          <w:rFonts w:ascii="Times New Roman" w:eastAsia="Times New Roman" w:hAnsi="Times New Roman" w:cs="Times New Roman"/>
        </w:rPr>
        <w:t>ikelihood</w:t>
      </w:r>
      <w:ins w:id="230" w:author="Fuli" w:date="2011-11-04T12:33:00Z">
        <w:del w:id="231" w:author="readm" w:date="2011-11-08T14:25:00Z">
          <w:r w:rsidR="003550FA" w:rsidDel="00875D28">
            <w:rPr>
              <w:rFonts w:ascii="Times New Roman" w:eastAsia="Times New Roman" w:hAnsi="Times New Roman" w:cs="Times New Roman"/>
            </w:rPr>
            <w:delText xml:space="preserve"> (GL) estimation</w:delText>
          </w:r>
        </w:del>
        <w:r w:rsidR="003550FA">
          <w:rPr>
            <w:rFonts w:ascii="Times New Roman" w:eastAsia="Times New Roman" w:hAnsi="Times New Roman" w:cs="Times New Roman"/>
          </w:rPr>
          <w:t>; and (</w:t>
        </w:r>
      </w:ins>
      <w:del w:id="232" w:author="Fuli" w:date="2011-11-04T12:33:00Z">
        <w:r w:rsidR="00FB08BA" w:rsidRPr="00F17F49" w:rsidDel="003550FA">
          <w:rPr>
            <w:rFonts w:ascii="Times New Roman" w:eastAsia="Times New Roman" w:hAnsi="Times New Roman" w:cs="Times New Roman"/>
          </w:rPr>
          <w:delText xml:space="preserve">s </w:delText>
        </w:r>
      </w:del>
      <w:r w:rsidR="00FB08BA" w:rsidRPr="00F17F49">
        <w:rPr>
          <w:rFonts w:ascii="Times New Roman" w:eastAsia="Times New Roman" w:hAnsi="Times New Roman" w:cs="Times New Roman"/>
        </w:rPr>
        <w:t>4)</w:t>
      </w:r>
      <w:ins w:id="233" w:author="readm" w:date="2011-11-08T14:26:00Z">
        <w:r w:rsidR="00875D28">
          <w:rPr>
            <w:rFonts w:ascii="Times New Roman" w:eastAsia="Times New Roman" w:hAnsi="Times New Roman" w:cs="Times New Roman"/>
          </w:rPr>
          <w:t xml:space="preserve"> imputation of genotype and </w:t>
        </w:r>
        <w:proofErr w:type="spellStart"/>
        <w:r w:rsidR="00875D28">
          <w:rPr>
            <w:rFonts w:ascii="Times New Roman" w:eastAsia="Times New Roman" w:hAnsi="Times New Roman" w:cs="Times New Roman"/>
          </w:rPr>
          <w:t>haplotypes</w:t>
        </w:r>
        <w:proofErr w:type="spellEnd"/>
        <w:r w:rsidR="00875D28">
          <w:rPr>
            <w:rFonts w:ascii="Times New Roman" w:eastAsia="Times New Roman" w:hAnsi="Times New Roman" w:cs="Times New Roman"/>
          </w:rPr>
          <w:t xml:space="preserve"> </w:t>
        </w:r>
      </w:ins>
      <w:del w:id="234" w:author="readm" w:date="2011-11-08T14:26:00Z">
        <w:r w:rsidR="00FB08BA" w:rsidRPr="00F17F49" w:rsidDel="00875D28">
          <w:rPr>
            <w:rFonts w:ascii="Times New Roman" w:eastAsia="Times New Roman" w:hAnsi="Times New Roman" w:cs="Times New Roman"/>
          </w:rPr>
          <w:delText xml:space="preserve"> </w:delText>
        </w:r>
      </w:del>
      <w:del w:id="235" w:author="Fuli" w:date="2011-11-04T12:33:00Z">
        <w:r w:rsidR="00FB08BA" w:rsidRPr="00F17F49" w:rsidDel="003550FA">
          <w:rPr>
            <w:rFonts w:ascii="Times New Roman" w:eastAsia="Times New Roman" w:hAnsi="Times New Roman" w:cs="Times New Roman"/>
          </w:rPr>
          <w:delText>integrate existing genotype databases and 5)</w:delText>
        </w:r>
        <w:r w:rsidR="000F42C9" w:rsidRPr="00F17F49" w:rsidDel="003550FA">
          <w:rPr>
            <w:rFonts w:ascii="Times New Roman" w:eastAsia="Times New Roman" w:hAnsi="Times New Roman" w:cs="Times New Roman"/>
          </w:rPr>
          <w:delText xml:space="preserve"> and impute SNP </w:delText>
        </w:r>
      </w:del>
      <w:ins w:id="236" w:author="Fuli" w:date="2011-11-04T12:33:00Z">
        <w:del w:id="237" w:author="readm" w:date="2011-11-08T14:26:00Z">
          <w:r w:rsidR="003550FA" w:rsidDel="00875D28">
            <w:rPr>
              <w:rFonts w:ascii="Times New Roman" w:eastAsia="Times New Roman" w:hAnsi="Times New Roman" w:cs="Times New Roman"/>
            </w:rPr>
            <w:delText>G</w:delText>
          </w:r>
        </w:del>
      </w:ins>
      <w:del w:id="238" w:author="Fuli" w:date="2011-11-04T12:33:00Z">
        <w:r w:rsidR="000F42C9" w:rsidRPr="00F17F49" w:rsidDel="003550FA">
          <w:rPr>
            <w:rFonts w:ascii="Times New Roman" w:eastAsia="Times New Roman" w:hAnsi="Times New Roman" w:cs="Times New Roman"/>
          </w:rPr>
          <w:delText>g</w:delText>
        </w:r>
      </w:del>
      <w:del w:id="239" w:author="readm" w:date="2011-11-08T14:26:00Z">
        <w:r w:rsidR="000F42C9" w:rsidRPr="00F17F49" w:rsidDel="00875D28">
          <w:rPr>
            <w:rFonts w:ascii="Times New Roman" w:eastAsia="Times New Roman" w:hAnsi="Times New Roman" w:cs="Times New Roman"/>
          </w:rPr>
          <w:delText>enotype</w:delText>
        </w:r>
      </w:del>
      <w:ins w:id="240" w:author="Fuli" w:date="2011-11-04T12:33:00Z">
        <w:del w:id="241" w:author="readm" w:date="2011-11-08T14:26:00Z">
          <w:r w:rsidR="005D2B9C" w:rsidDel="00875D28">
            <w:rPr>
              <w:rFonts w:ascii="Times New Roman" w:eastAsia="Times New Roman" w:hAnsi="Times New Roman" w:cs="Times New Roman"/>
            </w:rPr>
            <w:delText>/haplotype inference via imputation</w:delText>
          </w:r>
        </w:del>
      </w:ins>
      <w:del w:id="242" w:author="Fuli" w:date="2011-11-04T12:33:00Z">
        <w:r w:rsidR="000F42C9" w:rsidRPr="00F17F49" w:rsidDel="005D2B9C">
          <w:rPr>
            <w:rFonts w:ascii="Times New Roman" w:eastAsia="Times New Roman" w:hAnsi="Times New Roman" w:cs="Times New Roman"/>
          </w:rPr>
          <w:delText>s</w:delText>
        </w:r>
      </w:del>
      <w:del w:id="243" w:author="readm" w:date="2011-11-08T14:26:00Z">
        <w:r w:rsidR="00FB08BA" w:rsidRPr="00F17F49" w:rsidDel="00875D28">
          <w:rPr>
            <w:rFonts w:ascii="Times New Roman" w:eastAsia="Times New Roman" w:hAnsi="Times New Roman" w:cs="Times New Roman"/>
          </w:rPr>
          <w:delText xml:space="preserve"> </w:delText>
        </w:r>
      </w:del>
      <w:r w:rsidR="000F42C9" w:rsidRPr="00F17F49">
        <w:rPr>
          <w:rFonts w:ascii="Times New Roman" w:eastAsia="Times New Roman" w:hAnsi="Times New Roman" w:cs="Times New Roman"/>
        </w:rPr>
        <w:t>(Figure 1)</w:t>
      </w:r>
      <w:r w:rsidR="00FB08BA" w:rsidRPr="00F17F49">
        <w:rPr>
          <w:rFonts w:ascii="Times New Roman" w:eastAsia="Times New Roman" w:hAnsi="Times New Roman" w:cs="Times New Roman"/>
        </w:rPr>
        <w:t xml:space="preserve">.  </w:t>
      </w:r>
      <w:del w:id="244" w:author="Fuli" w:date="2011-11-04T12:34:00Z">
        <w:r w:rsidR="000F42C9" w:rsidRPr="00F17F49" w:rsidDel="005D2B9C">
          <w:rPr>
            <w:rFonts w:ascii="Times New Roman" w:eastAsia="Times New Roman" w:hAnsi="Times New Roman" w:cs="Times New Roman"/>
          </w:rPr>
          <w:delText xml:space="preserve">Each of these modules may </w:delText>
        </w:r>
        <w:r w:rsidR="00FB08BA" w:rsidRPr="00F17F49" w:rsidDel="005D2B9C">
          <w:rPr>
            <w:rFonts w:ascii="Times New Roman" w:eastAsia="Times New Roman" w:hAnsi="Times New Roman" w:cs="Times New Roman"/>
          </w:rPr>
          <w:delText xml:space="preserve">also </w:delText>
        </w:r>
        <w:r w:rsidR="000F42C9" w:rsidRPr="00F17F49" w:rsidDel="005D2B9C">
          <w:rPr>
            <w:rFonts w:ascii="Times New Roman" w:eastAsia="Times New Roman" w:hAnsi="Times New Roman" w:cs="Times New Roman"/>
          </w:rPr>
          <w:delText>be run separately</w:delText>
        </w:r>
        <w:r w:rsidR="00FB08BA" w:rsidRPr="00F17F49" w:rsidDel="005D2B9C">
          <w:rPr>
            <w:rFonts w:ascii="Times New Roman" w:eastAsia="Times New Roman" w:hAnsi="Times New Roman" w:cs="Times New Roman"/>
          </w:rPr>
          <w:delText xml:space="preserve">, </w:delText>
        </w:r>
        <w:r w:rsidR="000F42C9" w:rsidRPr="00F17F49" w:rsidDel="005D2B9C">
          <w:rPr>
            <w:rFonts w:ascii="Times New Roman" w:eastAsia="Times New Roman" w:hAnsi="Times New Roman" w:cs="Times New Roman"/>
          </w:rPr>
          <w:delText xml:space="preserve">depending on the needs of the user.  </w:delText>
        </w:r>
      </w:del>
    </w:p>
    <w:p w:rsidR="0092076D" w:rsidRPr="00F17F49" w:rsidRDefault="0092076D" w:rsidP="00875D28">
      <w:pPr>
        <w:spacing w:line="480" w:lineRule="auto"/>
        <w:rPr>
          <w:rFonts w:ascii="Times New Roman" w:eastAsia="Times New Roman" w:hAnsi="Times New Roman" w:cs="Times New Roman"/>
          <w:b/>
          <w:bCs/>
          <w:i/>
          <w:iCs/>
        </w:rPr>
        <w:pPrChange w:id="245" w:author="readm" w:date="2011-11-08T14:18:00Z">
          <w:pPr>
            <w:spacing w:line="360" w:lineRule="auto"/>
          </w:pPr>
        </w:pPrChange>
      </w:pPr>
    </w:p>
    <w:p w:rsidR="000159CC" w:rsidRDefault="000159CC" w:rsidP="00875D28">
      <w:pPr>
        <w:numPr>
          <w:ins w:id="246" w:author="Fuli" w:date="2011-11-04T13:38:00Z"/>
        </w:numPr>
        <w:spacing w:line="480" w:lineRule="auto"/>
        <w:rPr>
          <w:rFonts w:ascii="Times New Roman" w:eastAsia="Times New Roman" w:hAnsi="Times New Roman" w:cs="Times New Roman"/>
          <w:b/>
          <w:bCs/>
          <w:i/>
          <w:iCs/>
        </w:rPr>
        <w:pPrChange w:id="247" w:author="readm" w:date="2011-11-08T14:18:00Z">
          <w:pPr>
            <w:spacing w:line="360" w:lineRule="auto"/>
          </w:pPr>
        </w:pPrChange>
      </w:pPr>
      <w:r w:rsidRPr="00F17F49">
        <w:rPr>
          <w:rFonts w:ascii="Times New Roman" w:eastAsia="Times New Roman" w:hAnsi="Times New Roman" w:cs="Times New Roman"/>
          <w:b/>
          <w:bCs/>
          <w:i/>
          <w:iCs/>
        </w:rPr>
        <w:t>Effective Base Depth</w:t>
      </w:r>
      <w:ins w:id="248" w:author="Fuli" w:date="2011-11-04T13:21:00Z">
        <w:r w:rsidR="005813CE">
          <w:rPr>
            <w:rFonts w:ascii="Times New Roman" w:eastAsia="Times New Roman" w:hAnsi="Times New Roman" w:cs="Times New Roman"/>
            <w:b/>
            <w:bCs/>
            <w:i/>
            <w:iCs/>
          </w:rPr>
          <w:t xml:space="preserve"> (EBD)</w:t>
        </w:r>
      </w:ins>
      <w:r w:rsidRPr="00F17F49">
        <w:rPr>
          <w:rFonts w:ascii="Times New Roman" w:eastAsia="Times New Roman" w:hAnsi="Times New Roman" w:cs="Times New Roman"/>
          <w:b/>
          <w:bCs/>
          <w:i/>
          <w:iCs/>
        </w:rPr>
        <w:t xml:space="preserve"> </w:t>
      </w:r>
      <w:ins w:id="249" w:author="Fuli" w:date="2011-11-04T13:36:00Z">
        <w:r w:rsidR="005813CE">
          <w:rPr>
            <w:rFonts w:ascii="Times New Roman" w:eastAsia="Times New Roman" w:hAnsi="Times New Roman" w:cs="Times New Roman"/>
            <w:b/>
            <w:bCs/>
            <w:i/>
            <w:iCs/>
          </w:rPr>
          <w:t>summarizes</w:t>
        </w:r>
      </w:ins>
      <w:ins w:id="250" w:author="Fuli" w:date="2011-11-04T13:37:00Z">
        <w:r w:rsidR="005813CE">
          <w:rPr>
            <w:rFonts w:ascii="Times New Roman" w:eastAsia="Times New Roman" w:hAnsi="Times New Roman" w:cs="Times New Roman"/>
            <w:b/>
            <w:bCs/>
            <w:i/>
            <w:iCs/>
          </w:rPr>
          <w:t xml:space="preserve"> read depth information after recalibration with</w:t>
        </w:r>
      </w:ins>
      <w:ins w:id="251" w:author="Fuli" w:date="2011-11-04T13:36:00Z">
        <w:r w:rsidR="005813CE">
          <w:rPr>
            <w:rFonts w:ascii="Times New Roman" w:eastAsia="Times New Roman" w:hAnsi="Times New Roman" w:cs="Times New Roman"/>
            <w:b/>
            <w:bCs/>
            <w:i/>
            <w:iCs/>
          </w:rPr>
          <w:t xml:space="preserve"> base quality</w:t>
        </w:r>
      </w:ins>
      <w:ins w:id="252" w:author="Fuli" w:date="2011-11-04T13:37:00Z">
        <w:r w:rsidR="005813CE">
          <w:rPr>
            <w:rFonts w:ascii="Times New Roman" w:eastAsia="Times New Roman" w:hAnsi="Times New Roman" w:cs="Times New Roman"/>
            <w:b/>
            <w:bCs/>
            <w:i/>
            <w:iCs/>
          </w:rPr>
          <w:t xml:space="preserve"> and </w:t>
        </w:r>
      </w:ins>
      <w:ins w:id="253" w:author="Fuli" w:date="2011-11-04T13:36:00Z">
        <w:r w:rsidR="005813CE">
          <w:rPr>
            <w:rFonts w:ascii="Times New Roman" w:eastAsia="Times New Roman" w:hAnsi="Times New Roman" w:cs="Times New Roman"/>
            <w:b/>
            <w:bCs/>
            <w:i/>
            <w:iCs/>
          </w:rPr>
          <w:t xml:space="preserve">mapping quality </w:t>
        </w:r>
      </w:ins>
      <w:ins w:id="254" w:author="Fuli" w:date="2011-11-04T13:37:00Z">
        <w:r w:rsidR="005813CE">
          <w:rPr>
            <w:rFonts w:ascii="Times New Roman" w:eastAsia="Times New Roman" w:hAnsi="Times New Roman" w:cs="Times New Roman"/>
            <w:b/>
            <w:bCs/>
            <w:i/>
            <w:iCs/>
          </w:rPr>
          <w:t>information</w:t>
        </w:r>
      </w:ins>
      <w:del w:id="255" w:author="Fuli" w:date="2011-11-04T13:36:00Z">
        <w:r w:rsidRPr="00F17F49" w:rsidDel="005813CE">
          <w:rPr>
            <w:rFonts w:ascii="Times New Roman" w:eastAsia="Times New Roman" w:hAnsi="Times New Roman" w:cs="Times New Roman"/>
            <w:b/>
            <w:bCs/>
            <w:i/>
            <w:iCs/>
          </w:rPr>
          <w:delText>aid</w:delText>
        </w:r>
      </w:del>
      <w:del w:id="256" w:author="Fuli" w:date="2011-11-04T13:21:00Z">
        <w:r w:rsidRPr="00F17F49" w:rsidDel="00981B7C">
          <w:rPr>
            <w:rFonts w:ascii="Times New Roman" w:eastAsia="Times New Roman" w:hAnsi="Times New Roman" w:cs="Times New Roman"/>
            <w:b/>
            <w:bCs/>
            <w:i/>
            <w:iCs/>
          </w:rPr>
          <w:delText>ed</w:delText>
        </w:r>
      </w:del>
      <w:del w:id="257" w:author="Fuli" w:date="2011-11-04T13:36:00Z">
        <w:r w:rsidRPr="00F17F49" w:rsidDel="005813CE">
          <w:rPr>
            <w:rFonts w:ascii="Times New Roman" w:eastAsia="Times New Roman" w:hAnsi="Times New Roman" w:cs="Times New Roman"/>
            <w:b/>
            <w:bCs/>
            <w:i/>
            <w:iCs/>
          </w:rPr>
          <w:delText xml:space="preserve"> SNP discovery</w:delText>
        </w:r>
      </w:del>
      <w:del w:id="258" w:author="Fuli" w:date="2011-11-04T13:21:00Z">
        <w:r w:rsidRPr="00F17F49" w:rsidDel="00981B7C">
          <w:rPr>
            <w:rFonts w:ascii="Times New Roman" w:eastAsia="Times New Roman" w:hAnsi="Times New Roman" w:cs="Times New Roman"/>
            <w:b/>
            <w:bCs/>
            <w:i/>
            <w:iCs/>
          </w:rPr>
          <w:delText xml:space="preserve"> has high sensitivity and specificity. </w:delText>
        </w:r>
      </w:del>
      <w:r w:rsidRPr="00F17F49">
        <w:rPr>
          <w:rFonts w:ascii="Times New Roman" w:eastAsia="Times New Roman" w:hAnsi="Times New Roman" w:cs="Times New Roman"/>
          <w:b/>
          <w:bCs/>
          <w:i/>
          <w:iCs/>
        </w:rPr>
        <w:t xml:space="preserve"> </w:t>
      </w:r>
    </w:p>
    <w:p w:rsidR="00DA1684" w:rsidDel="005813CE" w:rsidRDefault="00DA1684" w:rsidP="00875D28">
      <w:pPr>
        <w:spacing w:line="480" w:lineRule="auto"/>
        <w:rPr>
          <w:del w:id="259" w:author="Unknown"/>
          <w:rFonts w:ascii="Times New Roman" w:eastAsia="Times New Roman" w:hAnsi="Times New Roman" w:cs="Times New Roman"/>
          <w:b/>
          <w:bCs/>
          <w:i/>
          <w:iCs/>
        </w:rPr>
        <w:pPrChange w:id="260" w:author="readm" w:date="2011-11-08T14:18:00Z">
          <w:pPr>
            <w:spacing w:line="360" w:lineRule="auto"/>
          </w:pPr>
        </w:pPrChange>
      </w:pPr>
    </w:p>
    <w:p w:rsidR="005813CE" w:rsidRPr="00F17F49" w:rsidRDefault="005813CE" w:rsidP="00875D28">
      <w:pPr>
        <w:numPr>
          <w:ins w:id="261" w:author="Fuli" w:date="2011-11-04T13:38:00Z"/>
        </w:numPr>
        <w:spacing w:line="480" w:lineRule="auto"/>
        <w:rPr>
          <w:ins w:id="262" w:author="Fuli" w:date="2011-11-04T13:38:00Z"/>
          <w:rFonts w:ascii="Times New Roman" w:eastAsia="Times New Roman" w:hAnsi="Times New Roman" w:cs="Times New Roman"/>
          <w:b/>
          <w:bCs/>
          <w:i/>
          <w:iCs/>
        </w:rPr>
        <w:pPrChange w:id="263" w:author="readm" w:date="2011-11-08T14:18:00Z">
          <w:pPr>
            <w:spacing w:line="360" w:lineRule="auto"/>
          </w:pPr>
        </w:pPrChange>
      </w:pPr>
    </w:p>
    <w:p w:rsidR="000159CC" w:rsidRPr="00F17F49" w:rsidDel="005813CE" w:rsidRDefault="000159CC" w:rsidP="00875D28">
      <w:pPr>
        <w:spacing w:line="480" w:lineRule="auto"/>
        <w:rPr>
          <w:del w:id="264" w:author="Fuli" w:date="2011-11-04T13:44:00Z"/>
          <w:rFonts w:ascii="Times New Roman" w:eastAsia="Times New Roman" w:hAnsi="Times New Roman" w:cs="Times New Roman"/>
          <w:bCs/>
          <w:i/>
          <w:iCs/>
        </w:rPr>
        <w:pPrChange w:id="265" w:author="readm" w:date="2011-11-08T14:18:00Z">
          <w:pPr>
            <w:spacing w:line="360" w:lineRule="auto"/>
          </w:pPr>
        </w:pPrChange>
      </w:pPr>
    </w:p>
    <w:p w:rsidR="0092076D" w:rsidRPr="00981B7C" w:rsidDel="00981B7C" w:rsidRDefault="00503C56" w:rsidP="00875D28">
      <w:pPr>
        <w:spacing w:line="480" w:lineRule="auto"/>
        <w:rPr>
          <w:del w:id="266" w:author="Fuli" w:date="2011-11-04T13:30:00Z"/>
          <w:rFonts w:ascii="Times New Roman" w:eastAsia="Times New Roman" w:hAnsi="Times New Roman" w:cs="Times New Roman"/>
          <w:bCs/>
          <w:i/>
          <w:iCs/>
        </w:rPr>
        <w:pPrChange w:id="267" w:author="readm" w:date="2011-11-08T14:18:00Z">
          <w:pPr>
            <w:spacing w:line="360" w:lineRule="auto"/>
          </w:pPr>
        </w:pPrChange>
      </w:pPr>
      <w:del w:id="268" w:author="Fuli" w:date="2011-11-04T13:30:00Z">
        <w:r w:rsidRPr="00981B7C" w:rsidDel="00981B7C">
          <w:rPr>
            <w:rFonts w:ascii="Times New Roman" w:eastAsia="Times New Roman" w:hAnsi="Times New Roman" w:cs="Times New Roman"/>
            <w:bCs/>
            <w:i/>
            <w:iCs/>
          </w:rPr>
          <w:delText>Effective Base Depth</w:delText>
        </w:r>
        <w:r w:rsidR="00DE1EFD" w:rsidRPr="00981B7C" w:rsidDel="00981B7C">
          <w:rPr>
            <w:rFonts w:ascii="Times New Roman" w:eastAsia="Times New Roman" w:hAnsi="Times New Roman" w:cs="Times New Roman"/>
            <w:bCs/>
            <w:i/>
            <w:iCs/>
          </w:rPr>
          <w:delText xml:space="preserve"> </w:delText>
        </w:r>
        <w:r w:rsidRPr="00981B7C" w:rsidDel="00981B7C">
          <w:rPr>
            <w:rFonts w:ascii="Times New Roman" w:eastAsia="Times New Roman" w:hAnsi="Times New Roman" w:cs="Times New Roman"/>
            <w:bCs/>
            <w:i/>
            <w:iCs/>
          </w:rPr>
          <w:delText>(EBD) summarize</w:delText>
        </w:r>
        <w:r w:rsidR="002926EE" w:rsidRPr="00981B7C" w:rsidDel="00981B7C">
          <w:rPr>
            <w:rFonts w:ascii="Times New Roman" w:eastAsia="Times New Roman" w:hAnsi="Times New Roman" w:cs="Times New Roman"/>
            <w:bCs/>
            <w:i/>
            <w:iCs/>
          </w:rPr>
          <w:delText>s</w:delText>
        </w:r>
        <w:r w:rsidRPr="00981B7C" w:rsidDel="00981B7C">
          <w:rPr>
            <w:rFonts w:ascii="Times New Roman" w:eastAsia="Times New Roman" w:hAnsi="Times New Roman" w:cs="Times New Roman"/>
            <w:bCs/>
            <w:i/>
            <w:iCs/>
          </w:rPr>
          <w:delText xml:space="preserve"> base quality a</w:delText>
        </w:r>
        <w:r w:rsidR="00C13C1F" w:rsidRPr="00981B7C" w:rsidDel="00981B7C">
          <w:rPr>
            <w:rFonts w:ascii="Times New Roman" w:eastAsia="Times New Roman" w:hAnsi="Times New Roman" w:cs="Times New Roman"/>
            <w:bCs/>
            <w:i/>
            <w:iCs/>
          </w:rPr>
          <w:delText>nd mapping quality</w:delText>
        </w:r>
        <w:r w:rsidR="0092076D" w:rsidRPr="00981B7C" w:rsidDel="00981B7C">
          <w:rPr>
            <w:rFonts w:ascii="Times New Roman" w:eastAsia="Times New Roman" w:hAnsi="Times New Roman" w:cs="Times New Roman"/>
            <w:bCs/>
            <w:i/>
            <w:iCs/>
          </w:rPr>
          <w:delText xml:space="preserve"> for each nucleotide</w:delText>
        </w:r>
      </w:del>
    </w:p>
    <w:p w:rsidR="00FC6525" w:rsidRPr="00981B7C" w:rsidDel="00981B7C" w:rsidRDefault="00A31846" w:rsidP="00875D28">
      <w:pPr>
        <w:spacing w:line="480" w:lineRule="auto"/>
        <w:rPr>
          <w:del w:id="269" w:author="Fuli" w:date="2011-11-04T13:21:00Z"/>
          <w:rFonts w:ascii="Times New Roman" w:eastAsia="Times New Roman" w:hAnsi="Times New Roman" w:cs="Times New Roman"/>
          <w:bCs/>
          <w:iCs/>
          <w:rPrChange w:id="270" w:author="Fuli" w:date="2011-11-04T13:31:00Z">
            <w:rPr>
              <w:del w:id="271" w:author="Fuli" w:date="2011-11-04T13:21:00Z"/>
              <w:rFonts w:ascii="Times New Roman" w:eastAsia="Times New Roman" w:hAnsi="Times New Roman" w:cs="Times New Roman"/>
              <w:b/>
              <w:bCs/>
              <w:iCs/>
            </w:rPr>
          </w:rPrChange>
        </w:rPr>
        <w:pPrChange w:id="272" w:author="readm" w:date="2011-11-08T14:18:00Z">
          <w:pPr>
            <w:spacing w:line="360" w:lineRule="auto"/>
          </w:pPr>
        </w:pPrChange>
      </w:pPr>
      <w:ins w:id="273" w:author="Fuli" w:date="2011-11-04T13:22:00Z">
        <w:r w:rsidRPr="00A31846">
          <w:rPr>
            <w:rFonts w:ascii="Times New Roman" w:eastAsia="Times New Roman" w:hAnsi="Times New Roman" w:cs="Times New Roman"/>
            <w:bCs/>
            <w:iCs/>
            <w:rPrChange w:id="274" w:author="Fuli" w:date="2011-11-04T13:31:00Z">
              <w:rPr>
                <w:rFonts w:ascii="Times New Roman" w:eastAsia="Times New Roman" w:hAnsi="Times New Roman" w:cs="Times New Roman"/>
                <w:b/>
                <w:bCs/>
                <w:iCs/>
              </w:rPr>
            </w:rPrChange>
          </w:rPr>
          <w:t xml:space="preserve">Despite </w:t>
        </w:r>
      </w:ins>
      <w:del w:id="275" w:author="readm" w:date="2011-11-08T14:42:00Z">
        <w:r w:rsidR="00DA1684" w:rsidDel="00710682">
          <w:rPr>
            <w:rFonts w:ascii="Times New Roman" w:eastAsia="Times New Roman" w:hAnsi="Times New Roman" w:cs="Times New Roman"/>
            <w:bCs/>
            <w:iCs/>
          </w:rPr>
          <w:delText>r</w:delText>
        </w:r>
      </w:del>
      <w:ins w:id="276" w:author="Fuli" w:date="2011-11-04T13:24:00Z">
        <w:del w:id="277" w:author="readm" w:date="2011-11-08T14:42:00Z">
          <w:r w:rsidRPr="00A31846" w:rsidDel="00710682">
            <w:rPr>
              <w:rFonts w:ascii="Times New Roman" w:eastAsia="Times New Roman" w:hAnsi="Times New Roman" w:cs="Times New Roman"/>
              <w:bCs/>
              <w:iCs/>
              <w:rPrChange w:id="278" w:author="Fuli" w:date="2011-11-04T13:31:00Z">
                <w:rPr>
                  <w:rFonts w:ascii="Times New Roman" w:eastAsia="Times New Roman" w:hAnsi="Times New Roman" w:cs="Times New Roman"/>
                  <w:b/>
                  <w:bCs/>
                  <w:iCs/>
                </w:rPr>
              </w:rPrChange>
            </w:rPr>
            <w:delText xml:space="preserve">elatively </w:delText>
          </w:r>
        </w:del>
        <w:r w:rsidRPr="00A31846">
          <w:rPr>
            <w:rFonts w:ascii="Times New Roman" w:eastAsia="Times New Roman" w:hAnsi="Times New Roman" w:cs="Times New Roman"/>
            <w:bCs/>
            <w:iCs/>
            <w:rPrChange w:id="279" w:author="Fuli" w:date="2011-11-04T13:31:00Z">
              <w:rPr>
                <w:rFonts w:ascii="Times New Roman" w:eastAsia="Times New Roman" w:hAnsi="Times New Roman" w:cs="Times New Roman"/>
                <w:b/>
                <w:bCs/>
                <w:iCs/>
              </w:rPr>
            </w:rPrChange>
          </w:rPr>
          <w:t>low</w:t>
        </w:r>
      </w:ins>
      <w:ins w:id="280" w:author="Fuli" w:date="2011-11-04T13:25:00Z">
        <w:r w:rsidRPr="00A31846">
          <w:rPr>
            <w:rFonts w:ascii="Times New Roman" w:eastAsia="Times New Roman" w:hAnsi="Times New Roman" w:cs="Times New Roman"/>
            <w:bCs/>
            <w:iCs/>
            <w:rPrChange w:id="281" w:author="Fuli" w:date="2011-11-04T13:31:00Z">
              <w:rPr>
                <w:rFonts w:ascii="Times New Roman" w:eastAsia="Times New Roman" w:hAnsi="Times New Roman" w:cs="Times New Roman"/>
                <w:b/>
                <w:bCs/>
                <w:iCs/>
              </w:rPr>
            </w:rPrChange>
          </w:rPr>
          <w:t>er</w:t>
        </w:r>
      </w:ins>
      <w:ins w:id="282" w:author="Fuli" w:date="2011-11-04T13:24:00Z">
        <w:r w:rsidRPr="00A31846">
          <w:rPr>
            <w:rFonts w:ascii="Times New Roman" w:eastAsia="Times New Roman" w:hAnsi="Times New Roman" w:cs="Times New Roman"/>
            <w:bCs/>
            <w:iCs/>
            <w:rPrChange w:id="283" w:author="Fuli" w:date="2011-11-04T13:31:00Z">
              <w:rPr>
                <w:rFonts w:ascii="Times New Roman" w:eastAsia="Times New Roman" w:hAnsi="Times New Roman" w:cs="Times New Roman"/>
                <w:b/>
                <w:bCs/>
                <w:iCs/>
              </w:rPr>
            </w:rPrChange>
          </w:rPr>
          <w:t xml:space="preserve"> </w:t>
        </w:r>
      </w:ins>
      <w:ins w:id="284" w:author="Fuli" w:date="2011-11-04T13:25:00Z">
        <w:r w:rsidRPr="00A31846">
          <w:rPr>
            <w:rFonts w:ascii="Times New Roman" w:eastAsia="Times New Roman" w:hAnsi="Times New Roman" w:cs="Times New Roman"/>
            <w:bCs/>
            <w:iCs/>
            <w:rPrChange w:id="285" w:author="Fuli" w:date="2011-11-04T13:31:00Z">
              <w:rPr>
                <w:rFonts w:ascii="Times New Roman" w:eastAsia="Times New Roman" w:hAnsi="Times New Roman" w:cs="Times New Roman"/>
                <w:b/>
                <w:bCs/>
                <w:iCs/>
              </w:rPr>
            </w:rPrChange>
          </w:rPr>
          <w:t xml:space="preserve">base accuracy in </w:t>
        </w:r>
      </w:ins>
    </w:p>
    <w:p w:rsidR="00A43274" w:rsidRDefault="006159EC" w:rsidP="00875D28">
      <w:pPr>
        <w:numPr>
          <w:ins w:id="286" w:author="Fuli" w:date="2011-11-04T13:48:00Z"/>
        </w:numPr>
        <w:spacing w:line="480" w:lineRule="auto"/>
        <w:rPr>
          <w:ins w:id="287" w:author="Fuli" w:date="2011-11-04T14:21:00Z"/>
          <w:rFonts w:ascii="Times New Roman" w:eastAsia="Times New Roman" w:hAnsi="Times New Roman" w:cs="Times New Roman"/>
        </w:rPr>
        <w:pPrChange w:id="288" w:author="readm" w:date="2011-11-08T14:18:00Z">
          <w:pPr>
            <w:spacing w:line="360" w:lineRule="auto"/>
          </w:pPr>
        </w:pPrChange>
      </w:pPr>
      <w:del w:id="289" w:author="Fuli" w:date="2011-11-04T13:22:00Z">
        <w:r w:rsidRPr="00981B7C" w:rsidDel="00981B7C">
          <w:rPr>
            <w:rFonts w:ascii="Times New Roman" w:eastAsia="Times New Roman" w:hAnsi="Times New Roman" w:cs="Times New Roman"/>
          </w:rPr>
          <w:delText>Parallel sequencing</w:delText>
        </w:r>
      </w:del>
      <w:ins w:id="290" w:author="Fuli" w:date="2011-11-04T13:22:00Z">
        <w:r w:rsidR="00981B7C" w:rsidRPr="00981B7C">
          <w:rPr>
            <w:rFonts w:ascii="Times New Roman" w:eastAsia="Times New Roman" w:hAnsi="Times New Roman" w:cs="Times New Roman"/>
          </w:rPr>
          <w:t>NGS data</w:t>
        </w:r>
      </w:ins>
      <w:r w:rsidRPr="00981B7C">
        <w:rPr>
          <w:rFonts w:ascii="Times New Roman" w:eastAsia="Times New Roman" w:hAnsi="Times New Roman" w:cs="Times New Roman"/>
        </w:rPr>
        <w:t xml:space="preserve"> </w:t>
      </w:r>
      <w:ins w:id="291" w:author="readm" w:date="2011-11-08T14:42:00Z">
        <w:r w:rsidR="00710682">
          <w:rPr>
            <w:rFonts w:ascii="Times New Roman" w:eastAsia="Times New Roman" w:hAnsi="Times New Roman" w:cs="Times New Roman"/>
            <w:bCs/>
            <w:iCs/>
          </w:rPr>
          <w:t xml:space="preserve">relative to </w:t>
        </w:r>
      </w:ins>
      <w:del w:id="292" w:author="Fuli" w:date="2011-11-04T13:25:00Z">
        <w:r w:rsidRPr="00981B7C" w:rsidDel="00981B7C">
          <w:rPr>
            <w:rFonts w:ascii="Times New Roman" w:eastAsia="Times New Roman" w:hAnsi="Times New Roman" w:cs="Times New Roman"/>
          </w:rPr>
          <w:delText xml:space="preserve">has </w:delText>
        </w:r>
        <w:r w:rsidR="00315413" w:rsidRPr="00981B7C" w:rsidDel="00981B7C">
          <w:rPr>
            <w:rFonts w:ascii="Times New Roman" w:eastAsia="Times New Roman" w:hAnsi="Times New Roman" w:cs="Times New Roman"/>
          </w:rPr>
          <w:delText xml:space="preserve">at least ten fold less accurate base calls </w:delText>
        </w:r>
      </w:del>
      <w:del w:id="293" w:author="readm" w:date="2011-11-08T14:42:00Z">
        <w:r w:rsidRPr="00981B7C" w:rsidDel="00710682">
          <w:rPr>
            <w:rFonts w:ascii="Times New Roman" w:eastAsia="Times New Roman" w:hAnsi="Times New Roman" w:cs="Times New Roman"/>
          </w:rPr>
          <w:delText>than</w:delText>
        </w:r>
        <w:r w:rsidRPr="00F17F49" w:rsidDel="00710682">
          <w:rPr>
            <w:rFonts w:ascii="Times New Roman" w:eastAsia="Times New Roman" w:hAnsi="Times New Roman" w:cs="Times New Roman"/>
          </w:rPr>
          <w:delText xml:space="preserve"> </w:delText>
        </w:r>
      </w:del>
      <w:ins w:id="294" w:author="Fuli" w:date="2011-11-04T13:25:00Z">
        <w:r w:rsidR="00981B7C">
          <w:rPr>
            <w:rFonts w:ascii="Times New Roman" w:eastAsia="Times New Roman" w:hAnsi="Times New Roman" w:cs="Times New Roman"/>
          </w:rPr>
          <w:t xml:space="preserve">data from </w:t>
        </w:r>
        <w:del w:id="295" w:author="readm" w:date="2011-11-08T14:42:00Z">
          <w:r w:rsidR="00981B7C" w:rsidDel="00710682">
            <w:rPr>
              <w:rFonts w:ascii="Times New Roman" w:eastAsia="Times New Roman" w:hAnsi="Times New Roman" w:cs="Times New Roman"/>
            </w:rPr>
            <w:delText xml:space="preserve">the </w:delText>
          </w:r>
        </w:del>
        <w:r w:rsidR="00981B7C">
          <w:rPr>
            <w:rFonts w:ascii="Times New Roman" w:eastAsia="Times New Roman" w:hAnsi="Times New Roman" w:cs="Times New Roman"/>
          </w:rPr>
          <w:t xml:space="preserve">first generation </w:t>
        </w:r>
      </w:ins>
      <w:ins w:id="296" w:author="readm" w:date="2011-11-08T14:42:00Z">
        <w:r w:rsidR="00710682">
          <w:rPr>
            <w:rFonts w:ascii="Times New Roman" w:eastAsia="Times New Roman" w:hAnsi="Times New Roman" w:cs="Times New Roman"/>
          </w:rPr>
          <w:t xml:space="preserve">capillary </w:t>
        </w:r>
      </w:ins>
      <w:r w:rsidRPr="00F17F49">
        <w:rPr>
          <w:rFonts w:ascii="Times New Roman" w:eastAsia="Times New Roman" w:hAnsi="Times New Roman" w:cs="Times New Roman"/>
        </w:rPr>
        <w:t>Sanger</w:t>
      </w:r>
      <w:ins w:id="297" w:author="Fuli" w:date="2011-11-04T13:27:00Z">
        <w:del w:id="298" w:author="readm" w:date="2011-11-08T14:42:00Z">
          <w:r w:rsidR="00981B7C" w:rsidDel="00710682">
            <w:rPr>
              <w:rFonts w:ascii="Times New Roman" w:eastAsia="Times New Roman" w:hAnsi="Times New Roman" w:cs="Times New Roman"/>
            </w:rPr>
            <w:delText>-capillary</w:delText>
          </w:r>
        </w:del>
      </w:ins>
      <w:r w:rsidRPr="00F17F49">
        <w:rPr>
          <w:rFonts w:ascii="Times New Roman" w:eastAsia="Times New Roman" w:hAnsi="Times New Roman" w:cs="Times New Roman"/>
        </w:rPr>
        <w:t xml:space="preserve"> sequencing</w:t>
      </w:r>
      <w:ins w:id="299" w:author="Fuli" w:date="2011-11-04T13:27:00Z">
        <w:r w:rsidR="00981B7C">
          <w:rPr>
            <w:rFonts w:ascii="Times New Roman" w:eastAsia="Times New Roman" w:hAnsi="Times New Roman" w:cs="Times New Roman"/>
          </w:rPr>
          <w:t xml:space="preserve"> [REF</w:t>
        </w:r>
      </w:ins>
      <w:ins w:id="300" w:author="Fuli" w:date="2011-11-04T13:28:00Z">
        <w:r w:rsidR="00981B7C">
          <w:rPr>
            <w:rFonts w:ascii="Times New Roman" w:eastAsia="Times New Roman" w:hAnsi="Times New Roman" w:cs="Times New Roman"/>
          </w:rPr>
          <w:t>:</w:t>
        </w:r>
      </w:ins>
      <w:ins w:id="301" w:author="Fuli" w:date="2011-11-04T13:27:00Z">
        <w:r w:rsidR="00981B7C">
          <w:rPr>
            <w:rFonts w:ascii="Times New Roman" w:eastAsia="Times New Roman" w:hAnsi="Times New Roman" w:cs="Times New Roman"/>
          </w:rPr>
          <w:t xml:space="preserve"> Wheeler, </w:t>
        </w:r>
        <w:proofErr w:type="spellStart"/>
        <w:r w:rsidR="00981B7C">
          <w:rPr>
            <w:rFonts w:ascii="Times New Roman" w:eastAsia="Times New Roman" w:hAnsi="Times New Roman" w:cs="Times New Roman"/>
          </w:rPr>
          <w:t>Metzker</w:t>
        </w:r>
        <w:proofErr w:type="spellEnd"/>
        <w:r w:rsidR="00981B7C">
          <w:rPr>
            <w:rFonts w:ascii="Times New Roman" w:eastAsia="Times New Roman" w:hAnsi="Times New Roman" w:cs="Times New Roman"/>
          </w:rPr>
          <w:t xml:space="preserve">, </w:t>
        </w:r>
        <w:proofErr w:type="spellStart"/>
        <w:r w:rsidR="00981B7C">
          <w:rPr>
            <w:rFonts w:ascii="Times New Roman" w:eastAsia="Times New Roman" w:hAnsi="Times New Roman" w:cs="Times New Roman"/>
          </w:rPr>
          <w:t>Shendure</w:t>
        </w:r>
        <w:proofErr w:type="spellEnd"/>
        <w:r w:rsidR="00981B7C">
          <w:rPr>
            <w:rFonts w:ascii="Times New Roman" w:eastAsia="Times New Roman" w:hAnsi="Times New Roman" w:cs="Times New Roman"/>
          </w:rPr>
          <w:t>]</w:t>
        </w:r>
      </w:ins>
      <w:ins w:id="302" w:author="readm" w:date="2011-11-08T14:42:00Z">
        <w:r w:rsidR="00710682">
          <w:rPr>
            <w:rFonts w:ascii="Times New Roman" w:eastAsia="Times New Roman" w:hAnsi="Times New Roman" w:cs="Times New Roman"/>
          </w:rPr>
          <w:t>, statistics such as</w:t>
        </w:r>
      </w:ins>
      <w:ins w:id="303" w:author="Fuli" w:date="2011-11-04T13:28:00Z">
        <w:del w:id="304" w:author="readm" w:date="2011-11-08T14:42:00Z">
          <w:r w:rsidR="00981B7C" w:rsidDel="00710682">
            <w:rPr>
              <w:rFonts w:ascii="Times New Roman" w:eastAsia="Times New Roman" w:hAnsi="Times New Roman" w:cs="Times New Roman"/>
            </w:rPr>
            <w:delText>,</w:delText>
          </w:r>
        </w:del>
        <w:r w:rsidR="00981B7C">
          <w:rPr>
            <w:rFonts w:ascii="Times New Roman" w:eastAsia="Times New Roman" w:hAnsi="Times New Roman" w:cs="Times New Roman"/>
          </w:rPr>
          <w:t xml:space="preserve"> </w:t>
        </w:r>
      </w:ins>
      <w:del w:id="305" w:author="Fuli" w:date="2011-11-04T13:27:00Z">
        <w:r w:rsidRPr="00F17F49" w:rsidDel="00981B7C">
          <w:rPr>
            <w:rFonts w:ascii="Times New Roman" w:eastAsia="Times New Roman" w:hAnsi="Times New Roman" w:cs="Times New Roman"/>
          </w:rPr>
          <w:delText xml:space="preserve"> due to base </w:delText>
        </w:r>
        <w:r w:rsidR="00315413" w:rsidRPr="00F17F49" w:rsidDel="00981B7C">
          <w:rPr>
            <w:rFonts w:ascii="Times New Roman" w:eastAsia="Times New Roman" w:hAnsi="Times New Roman" w:cs="Times New Roman"/>
          </w:rPr>
          <w:delText xml:space="preserve">calling and </w:delText>
        </w:r>
        <w:r w:rsidRPr="00F17F49" w:rsidDel="00981B7C">
          <w:rPr>
            <w:rFonts w:ascii="Times New Roman" w:eastAsia="Times New Roman" w:hAnsi="Times New Roman" w:cs="Times New Roman"/>
          </w:rPr>
          <w:delText>mapping errors</w:delText>
        </w:r>
        <w:r w:rsidR="00315413" w:rsidRPr="00F17F49" w:rsidDel="00981B7C">
          <w:rPr>
            <w:rFonts w:ascii="Times New Roman" w:eastAsia="Times New Roman" w:hAnsi="Times New Roman" w:cs="Times New Roman"/>
          </w:rPr>
          <w:delText xml:space="preserve"> </w:delText>
        </w:r>
        <w:r w:rsidR="00A31846" w:rsidRPr="00F17F49" w:rsidDel="00981B7C">
          <w:rPr>
            <w:rFonts w:ascii="Times New Roman" w:eastAsia="Times New Roman" w:hAnsi="Times New Roman" w:cs="Times New Roman"/>
          </w:rPr>
          <w:fldChar w:fldCharType="begin" w:fldLock="1"/>
        </w:r>
        <w:r w:rsidR="00A4077B" w:rsidRPr="00F17F49" w:rsidDel="00981B7C">
          <w:rPr>
            <w:rFonts w:ascii="Times New Roman" w:eastAsia="Times New Roman" w:hAnsi="Times New Roman" w:cs="Times New Roman"/>
          </w:rPr>
          <w:delInstrText xml:space="preserve">ADDIN Mendeley Citation{06e9dbc8-3216-470d-a1f6-31dfce9a82e5} CSL_CITATION  { "citationItems" : [ { "id" : "ITEM-1", "itemData" : { "DOI" : "10.1038/nbt1486", "abstract" : "DNA sequence represents a single format onto which a broad range of biological phenomena can be projected for high-throughput data collection. Over the past three years, massively parallel DNA sequencing platforms have become widely available, reducing the cost of DNA sequencing by over two orders of magnitude, and democratizing the field by putting the sequencing capacity of a major genome center in the hands of individual investigators. These new technologies are rapidly evolving, and near-term challenges include the development of robust protocols for generating sequencing libraries, building effective new approaches to data-analysis, and often a rethinking of experimental design. Next-generation DNA sequencing has the potential to dramatically accelerate biological and biomedical research, by enabling the comprehensive analysis of genomes, transcriptomes and interactomes to become inexpensive, routine and widespread, rather than requiring significant production-scale efforts.", "author" : [ { "family" : "Shendure", "given" : "Jay" }, { "family" : "Ji", "given" : "Hanlee" } ], "container-title" : "Nature biotechnology", "id" : "ITEM-1", "issue" : "10", "issued" : { "date-parts" : [ [ "2008", "10" ] ] }, "page" : "1135-45", "title" : "Next-generation DNA sequencing.", "type" : "article-journal", "volume" : "26" }, "uris" : [ "http://www.mendeley.com/documents/?uuid=06e9dbc8-3216-470d-a1f6-31dfce9a82e5" ] } ], "mendeley" : { "previouslyFormattedCitation" : "&lt;i&gt;(14)&lt;/i&gt;" }, "properties" : { "noteIndex" : 0 }, "schema" : "https://github.com/citation-style-language/schema/raw/master/csl-citation.json" } </w:delInstrText>
        </w:r>
        <w:r w:rsidR="00A31846" w:rsidRPr="00F17F49" w:rsidDel="00981B7C">
          <w:rPr>
            <w:rFonts w:ascii="Times New Roman" w:eastAsia="Times New Roman" w:hAnsi="Times New Roman" w:cs="Times New Roman"/>
          </w:rPr>
          <w:fldChar w:fldCharType="separate"/>
        </w:r>
        <w:r w:rsidR="00A4077B" w:rsidRPr="00F17F49" w:rsidDel="00981B7C">
          <w:rPr>
            <w:rFonts w:ascii="Times New Roman" w:eastAsia="Times New Roman" w:hAnsi="Times New Roman" w:cs="Times New Roman"/>
            <w:i/>
            <w:noProof/>
          </w:rPr>
          <w:delText>(14)</w:delText>
        </w:r>
        <w:r w:rsidR="00A31846" w:rsidRPr="00F17F49" w:rsidDel="00981B7C">
          <w:rPr>
            <w:rFonts w:ascii="Times New Roman" w:eastAsia="Times New Roman" w:hAnsi="Times New Roman" w:cs="Times New Roman"/>
          </w:rPr>
          <w:fldChar w:fldCharType="end"/>
        </w:r>
      </w:del>
      <w:del w:id="306" w:author="Fuli" w:date="2011-11-04T13:28:00Z">
        <w:r w:rsidRPr="00F17F49" w:rsidDel="00981B7C">
          <w:rPr>
            <w:rFonts w:ascii="Times New Roman" w:eastAsia="Times New Roman" w:hAnsi="Times New Roman" w:cs="Times New Roman"/>
          </w:rPr>
          <w:delText>. However,</w:delText>
        </w:r>
      </w:del>
      <w:r w:rsidRPr="00F17F49">
        <w:rPr>
          <w:rFonts w:ascii="Times New Roman" w:eastAsia="Times New Roman" w:hAnsi="Times New Roman" w:cs="Times New Roman"/>
        </w:rPr>
        <w:t>base quality and mapping</w:t>
      </w:r>
      <w:ins w:id="307" w:author="Fuli" w:date="2011-11-04T13:29:00Z">
        <w:r w:rsidR="00981B7C">
          <w:rPr>
            <w:rFonts w:ascii="Times New Roman" w:eastAsia="Times New Roman" w:hAnsi="Times New Roman" w:cs="Times New Roman"/>
          </w:rPr>
          <w:t>/alignment</w:t>
        </w:r>
      </w:ins>
      <w:r w:rsidRPr="00F17F49">
        <w:rPr>
          <w:rFonts w:ascii="Times New Roman" w:eastAsia="Times New Roman" w:hAnsi="Times New Roman" w:cs="Times New Roman"/>
        </w:rPr>
        <w:t xml:space="preserve"> quality </w:t>
      </w:r>
      <w:ins w:id="308" w:author="readm" w:date="2011-11-08T14:42:00Z">
        <w:r w:rsidR="00710682">
          <w:rPr>
            <w:rFonts w:ascii="Times New Roman" w:eastAsia="Times New Roman" w:hAnsi="Times New Roman" w:cs="Times New Roman"/>
          </w:rPr>
          <w:t xml:space="preserve">can be </w:t>
        </w:r>
      </w:ins>
      <w:del w:id="309" w:author="readm" w:date="2011-11-08T14:42:00Z">
        <w:r w:rsidR="00E60D59" w:rsidRPr="00F17F49" w:rsidDel="00710682">
          <w:rPr>
            <w:rFonts w:ascii="Times New Roman" w:eastAsia="Times New Roman" w:hAnsi="Times New Roman" w:cs="Times New Roman"/>
          </w:rPr>
          <w:delText xml:space="preserve">information can be </w:delText>
        </w:r>
      </w:del>
      <w:r w:rsidRPr="00F17F49">
        <w:rPr>
          <w:rFonts w:ascii="Times New Roman" w:eastAsia="Times New Roman" w:hAnsi="Times New Roman" w:cs="Times New Roman"/>
        </w:rPr>
        <w:t xml:space="preserve">utilized to </w:t>
      </w:r>
      <w:ins w:id="310" w:author="Fuli" w:date="2011-11-04T13:29:00Z">
        <w:del w:id="311" w:author="readm" w:date="2011-11-08T14:42:00Z">
          <w:r w:rsidR="00981B7C" w:rsidDel="00710682">
            <w:rPr>
              <w:rFonts w:ascii="Times New Roman" w:eastAsia="Times New Roman" w:hAnsi="Times New Roman" w:cs="Times New Roman"/>
            </w:rPr>
            <w:delText xml:space="preserve">effectively </w:delText>
          </w:r>
        </w:del>
      </w:ins>
      <w:r w:rsidRPr="00F17F49">
        <w:rPr>
          <w:rFonts w:ascii="Times New Roman" w:eastAsia="Times New Roman" w:hAnsi="Times New Roman" w:cs="Times New Roman"/>
        </w:rPr>
        <w:t xml:space="preserve">reduce </w:t>
      </w:r>
      <w:ins w:id="312" w:author="Fuli" w:date="2011-11-04T13:29:00Z">
        <w:r w:rsidR="00981B7C">
          <w:rPr>
            <w:rFonts w:ascii="Times New Roman" w:eastAsia="Times New Roman" w:hAnsi="Times New Roman" w:cs="Times New Roman"/>
          </w:rPr>
          <w:t>both</w:t>
        </w:r>
        <w:del w:id="313" w:author="readm" w:date="2011-11-08T14:43:00Z">
          <w:r w:rsidR="00981B7C" w:rsidDel="00710682">
            <w:rPr>
              <w:rFonts w:ascii="Times New Roman" w:eastAsia="Times New Roman" w:hAnsi="Times New Roman" w:cs="Times New Roman"/>
            </w:rPr>
            <w:delText xml:space="preserve"> the</w:delText>
          </w:r>
        </w:del>
        <w:r w:rsidR="00981B7C">
          <w:rPr>
            <w:rFonts w:ascii="Times New Roman" w:eastAsia="Times New Roman" w:hAnsi="Times New Roman" w:cs="Times New Roman"/>
          </w:rPr>
          <w:t xml:space="preserve"> </w:t>
        </w:r>
      </w:ins>
      <w:ins w:id="314" w:author="Fuli" w:date="2011-11-04T13:30:00Z">
        <w:r w:rsidR="00981B7C">
          <w:rPr>
            <w:rFonts w:ascii="Times New Roman" w:eastAsia="Times New Roman" w:hAnsi="Times New Roman" w:cs="Times New Roman"/>
          </w:rPr>
          <w:t>Type I</w:t>
        </w:r>
      </w:ins>
      <w:ins w:id="315" w:author="readm" w:date="2011-11-08T14:43:00Z">
        <w:r w:rsidR="00710682">
          <w:rPr>
            <w:rFonts w:ascii="Times New Roman" w:eastAsia="Times New Roman" w:hAnsi="Times New Roman" w:cs="Times New Roman"/>
          </w:rPr>
          <w:t xml:space="preserve"> (</w:t>
        </w:r>
      </w:ins>
      <w:ins w:id="316" w:author="Fuli" w:date="2011-11-04T13:30:00Z">
        <w:r w:rsidR="00981B7C">
          <w:rPr>
            <w:rFonts w:ascii="Times New Roman" w:eastAsia="Times New Roman" w:hAnsi="Times New Roman" w:cs="Times New Roman"/>
          </w:rPr>
          <w:t xml:space="preserve"> and Type II </w:t>
        </w:r>
      </w:ins>
      <w:del w:id="317" w:author="Fuli" w:date="2011-11-04T13:30:00Z">
        <w:r w:rsidRPr="00F17F49" w:rsidDel="00981B7C">
          <w:rPr>
            <w:rFonts w:ascii="Times New Roman" w:eastAsia="Times New Roman" w:hAnsi="Times New Roman" w:cs="Times New Roman"/>
          </w:rPr>
          <w:delText>the</w:delText>
        </w:r>
        <w:r w:rsidR="00E60D59" w:rsidRPr="00F17F49" w:rsidDel="00981B7C">
          <w:rPr>
            <w:rFonts w:ascii="Times New Roman" w:eastAsia="Times New Roman" w:hAnsi="Times New Roman" w:cs="Times New Roman"/>
          </w:rPr>
          <w:delText xml:space="preserve"> false negative</w:delText>
        </w:r>
        <w:r w:rsidRPr="00F17F49" w:rsidDel="00981B7C">
          <w:rPr>
            <w:rFonts w:ascii="Times New Roman" w:eastAsia="Times New Roman" w:hAnsi="Times New Roman" w:cs="Times New Roman"/>
          </w:rPr>
          <w:delText xml:space="preserve"> </w:delText>
        </w:r>
      </w:del>
      <w:r w:rsidRPr="00F17F49">
        <w:rPr>
          <w:rFonts w:ascii="Times New Roman" w:eastAsia="Times New Roman" w:hAnsi="Times New Roman" w:cs="Times New Roman"/>
        </w:rPr>
        <w:t>errors</w:t>
      </w:r>
      <w:ins w:id="318" w:author="Fuli" w:date="2011-11-04T13:30:00Z">
        <w:r w:rsidR="00981B7C">
          <w:rPr>
            <w:rFonts w:ascii="Times New Roman" w:eastAsia="Times New Roman" w:hAnsi="Times New Roman" w:cs="Times New Roman"/>
          </w:rPr>
          <w:t xml:space="preserve"> in variant </w:t>
        </w:r>
        <w:r w:rsidR="00981B7C" w:rsidRPr="00981B7C">
          <w:rPr>
            <w:rFonts w:ascii="Times New Roman" w:eastAsia="Times New Roman" w:hAnsi="Times New Roman" w:cs="Times New Roman"/>
          </w:rPr>
          <w:t>calling</w:t>
        </w:r>
      </w:ins>
      <w:ins w:id="319" w:author="Fuli" w:date="2011-11-04T13:32:00Z">
        <w:r w:rsidR="005813CE">
          <w:rPr>
            <w:rFonts w:ascii="Times New Roman" w:eastAsia="Times New Roman" w:hAnsi="Times New Roman" w:cs="Times New Roman"/>
          </w:rPr>
          <w:t xml:space="preserve"> [REF: </w:t>
        </w:r>
        <w:proofErr w:type="spellStart"/>
        <w:r w:rsidR="005813CE">
          <w:rPr>
            <w:rFonts w:ascii="Times New Roman" w:eastAsia="Times New Roman" w:hAnsi="Times New Roman" w:cs="Times New Roman"/>
          </w:rPr>
          <w:t>Heng</w:t>
        </w:r>
        <w:proofErr w:type="spellEnd"/>
        <w:r w:rsidR="005813CE">
          <w:rPr>
            <w:rFonts w:ascii="Times New Roman" w:eastAsia="Times New Roman" w:hAnsi="Times New Roman" w:cs="Times New Roman"/>
          </w:rPr>
          <w:t xml:space="preserve"> Li 2011, </w:t>
        </w:r>
        <w:proofErr w:type="spellStart"/>
        <w:r w:rsidR="005813CE">
          <w:rPr>
            <w:rFonts w:ascii="Times New Roman" w:eastAsia="Times New Roman" w:hAnsi="Times New Roman" w:cs="Times New Roman"/>
          </w:rPr>
          <w:t>DePristo</w:t>
        </w:r>
        <w:proofErr w:type="spellEnd"/>
        <w:r w:rsidR="005813CE">
          <w:rPr>
            <w:rFonts w:ascii="Times New Roman" w:eastAsia="Times New Roman" w:hAnsi="Times New Roman" w:cs="Times New Roman"/>
          </w:rPr>
          <w:t xml:space="preserve"> 2011]</w:t>
        </w:r>
        <w:r w:rsidR="005813CE">
          <w:rPr>
            <w:rFonts w:ascii="Times New Roman" w:eastAsia="Times New Roman" w:hAnsi="Times New Roman" w:cs="Times New Roman"/>
            <w:bCs/>
            <w:iCs/>
          </w:rPr>
          <w:t xml:space="preserve">. </w:t>
        </w:r>
      </w:ins>
      <w:ins w:id="320" w:author="readm" w:date="2011-11-08T14:45:00Z">
        <w:r w:rsidR="00710682">
          <w:rPr>
            <w:rFonts w:ascii="Times New Roman" w:eastAsia="Times New Roman" w:hAnsi="Times New Roman" w:cs="Times New Roman"/>
            <w:bCs/>
            <w:iCs/>
          </w:rPr>
          <w:t xml:space="preserve"> </w:t>
        </w:r>
      </w:ins>
      <w:ins w:id="321" w:author="Fuli" w:date="2011-11-04T13:32:00Z">
        <w:r w:rsidR="005813CE">
          <w:rPr>
            <w:rFonts w:ascii="Times New Roman" w:eastAsia="Times New Roman" w:hAnsi="Times New Roman" w:cs="Times New Roman"/>
            <w:bCs/>
            <w:iCs/>
          </w:rPr>
          <w:t>Th</w:t>
        </w:r>
      </w:ins>
      <w:ins w:id="322" w:author="Fuli" w:date="2011-11-04T13:33:00Z">
        <w:r w:rsidR="005813CE">
          <w:rPr>
            <w:rFonts w:ascii="Times New Roman" w:eastAsia="Times New Roman" w:hAnsi="Times New Roman" w:cs="Times New Roman"/>
            <w:bCs/>
            <w:iCs/>
          </w:rPr>
          <w:t xml:space="preserve">ese quality scores are </w:t>
        </w:r>
      </w:ins>
      <w:r w:rsidR="00DA1684">
        <w:rPr>
          <w:rFonts w:ascii="Times New Roman" w:eastAsia="Times New Roman" w:hAnsi="Times New Roman" w:cs="Times New Roman"/>
          <w:bCs/>
          <w:iCs/>
        </w:rPr>
        <w:t>under</w:t>
      </w:r>
      <w:ins w:id="323" w:author="Fuli" w:date="2011-11-04T13:33:00Z">
        <w:r w:rsidR="005813CE">
          <w:rPr>
            <w:rFonts w:ascii="Times New Roman" w:eastAsia="Times New Roman" w:hAnsi="Times New Roman" w:cs="Times New Roman"/>
            <w:bCs/>
            <w:iCs/>
          </w:rPr>
          <w:t xml:space="preserve"> continuous</w:t>
        </w:r>
      </w:ins>
      <w:r w:rsidR="00DA1684">
        <w:rPr>
          <w:rFonts w:ascii="Times New Roman" w:eastAsia="Times New Roman" w:hAnsi="Times New Roman" w:cs="Times New Roman"/>
          <w:bCs/>
          <w:iCs/>
        </w:rPr>
        <w:t xml:space="preserve"> improvement</w:t>
      </w:r>
      <w:ins w:id="324" w:author="readm" w:date="2011-11-08T14:46:00Z">
        <w:r w:rsidR="00710682">
          <w:rPr>
            <w:rFonts w:ascii="Times New Roman" w:eastAsia="Times New Roman" w:hAnsi="Times New Roman" w:cs="Times New Roman"/>
            <w:bCs/>
            <w:iCs/>
          </w:rPr>
          <w:t xml:space="preserve"> and </w:t>
        </w:r>
      </w:ins>
      <w:del w:id="325" w:author="readm" w:date="2011-11-08T14:46:00Z">
        <w:r w:rsidR="00DA1684" w:rsidDel="00710682">
          <w:rPr>
            <w:rFonts w:ascii="Times New Roman" w:eastAsia="Times New Roman" w:hAnsi="Times New Roman" w:cs="Times New Roman"/>
            <w:bCs/>
            <w:iCs/>
          </w:rPr>
          <w:delText xml:space="preserve">; they </w:delText>
        </w:r>
      </w:del>
      <w:r w:rsidR="00DA1684">
        <w:rPr>
          <w:rFonts w:ascii="Times New Roman" w:eastAsia="Times New Roman" w:hAnsi="Times New Roman" w:cs="Times New Roman"/>
          <w:bCs/>
          <w:iCs/>
        </w:rPr>
        <w:t xml:space="preserve">are regularly </w:t>
      </w:r>
      <w:ins w:id="326" w:author="Fuli" w:date="2011-11-04T13:34:00Z">
        <w:r w:rsidR="005813CE">
          <w:rPr>
            <w:rFonts w:ascii="Times New Roman" w:eastAsia="Times New Roman" w:hAnsi="Times New Roman" w:cs="Times New Roman"/>
            <w:bCs/>
            <w:iCs/>
          </w:rPr>
          <w:t xml:space="preserve">recalibrated by different tools (REF: </w:t>
        </w:r>
        <w:proofErr w:type="spellStart"/>
        <w:r w:rsidR="005813CE">
          <w:rPr>
            <w:rFonts w:ascii="Times New Roman" w:eastAsia="Times New Roman" w:hAnsi="Times New Roman" w:cs="Times New Roman"/>
            <w:bCs/>
            <w:iCs/>
          </w:rPr>
          <w:t>DePristo</w:t>
        </w:r>
        <w:proofErr w:type="spellEnd"/>
        <w:r w:rsidR="005813CE">
          <w:rPr>
            <w:rFonts w:ascii="Times New Roman" w:eastAsia="Times New Roman" w:hAnsi="Times New Roman" w:cs="Times New Roman"/>
            <w:bCs/>
            <w:iCs/>
          </w:rPr>
          <w:t xml:space="preserve"> M 2011)</w:t>
        </w:r>
      </w:ins>
      <w:ins w:id="327" w:author="Fuli" w:date="2011-11-04T13:33:00Z">
        <w:r w:rsidR="005813CE">
          <w:rPr>
            <w:rFonts w:ascii="Times New Roman" w:eastAsia="Times New Roman" w:hAnsi="Times New Roman" w:cs="Times New Roman"/>
            <w:bCs/>
            <w:iCs/>
          </w:rPr>
          <w:t xml:space="preserve"> to </w:t>
        </w:r>
      </w:ins>
      <w:r w:rsidR="00DA1684">
        <w:rPr>
          <w:rFonts w:ascii="Times New Roman" w:eastAsia="Times New Roman" w:hAnsi="Times New Roman" w:cs="Times New Roman"/>
          <w:bCs/>
          <w:iCs/>
        </w:rPr>
        <w:t xml:space="preserve">more </w:t>
      </w:r>
      <w:ins w:id="328" w:author="Fuli" w:date="2011-11-04T13:34:00Z">
        <w:r w:rsidR="005813CE">
          <w:rPr>
            <w:rFonts w:ascii="Times New Roman" w:eastAsia="Times New Roman" w:hAnsi="Times New Roman" w:cs="Times New Roman"/>
            <w:bCs/>
            <w:iCs/>
          </w:rPr>
          <w:t>closely reflect the</w:t>
        </w:r>
      </w:ins>
      <w:ins w:id="329" w:author="Fuli" w:date="2011-11-04T13:35:00Z">
        <w:r w:rsidR="005813CE">
          <w:rPr>
            <w:rFonts w:ascii="Times New Roman" w:eastAsia="Times New Roman" w:hAnsi="Times New Roman" w:cs="Times New Roman"/>
            <w:bCs/>
            <w:iCs/>
          </w:rPr>
          <w:t xml:space="preserve"> </w:t>
        </w:r>
      </w:ins>
      <w:r w:rsidR="00DA1684">
        <w:rPr>
          <w:rFonts w:ascii="Times New Roman" w:eastAsia="Times New Roman" w:hAnsi="Times New Roman" w:cs="Times New Roman"/>
          <w:bCs/>
          <w:iCs/>
        </w:rPr>
        <w:t xml:space="preserve">true </w:t>
      </w:r>
      <w:ins w:id="330" w:author="Fuli" w:date="2011-11-04T13:35:00Z">
        <w:r w:rsidR="005813CE">
          <w:rPr>
            <w:rFonts w:ascii="Times New Roman" w:eastAsia="Times New Roman" w:hAnsi="Times New Roman" w:cs="Times New Roman"/>
            <w:bCs/>
            <w:iCs/>
          </w:rPr>
          <w:t>underlying sequence.</w:t>
        </w:r>
      </w:ins>
      <w:ins w:id="331" w:author="Fuli" w:date="2011-11-04T13:48:00Z">
        <w:r w:rsidR="00486A80">
          <w:rPr>
            <w:rFonts w:ascii="Times New Roman" w:eastAsia="Times New Roman" w:hAnsi="Times New Roman" w:cs="Times New Roman"/>
            <w:bCs/>
            <w:iCs/>
          </w:rPr>
          <w:t xml:space="preserve"> </w:t>
        </w:r>
      </w:ins>
      <w:r w:rsidR="00DA1684">
        <w:rPr>
          <w:rFonts w:ascii="Times New Roman" w:eastAsia="Times New Roman" w:hAnsi="Times New Roman" w:cs="Times New Roman"/>
          <w:bCs/>
          <w:iCs/>
        </w:rPr>
        <w:t xml:space="preserve"> </w:t>
      </w:r>
      <w:ins w:id="332" w:author="readm" w:date="2011-11-08T14:48:00Z">
        <w:r w:rsidR="00710682">
          <w:rPr>
            <w:rFonts w:ascii="Times New Roman" w:eastAsia="Times New Roman" w:hAnsi="Times New Roman" w:cs="Times New Roman"/>
            <w:bCs/>
            <w:iCs/>
          </w:rPr>
          <w:t>C</w:t>
        </w:r>
      </w:ins>
      <w:ins w:id="333" w:author="readm" w:date="2011-11-08T14:46:00Z">
        <w:r w:rsidR="00710682">
          <w:rPr>
            <w:rFonts w:ascii="Times New Roman" w:eastAsia="Times New Roman" w:hAnsi="Times New Roman" w:cs="Times New Roman"/>
          </w:rPr>
          <w:t xml:space="preserve">urrent </w:t>
        </w:r>
      </w:ins>
      <w:ins w:id="334" w:author="Fuli" w:date="2011-11-04T13:50:00Z">
        <w:del w:id="335" w:author="readm" w:date="2011-11-08T14:46:00Z">
          <w:r w:rsidR="00486A80" w:rsidDel="00710682">
            <w:rPr>
              <w:rFonts w:ascii="Times New Roman" w:eastAsia="Times New Roman" w:hAnsi="Times New Roman" w:cs="Times New Roman"/>
              <w:bCs/>
              <w:iCs/>
            </w:rPr>
            <w:delText xml:space="preserve">Many </w:delText>
          </w:r>
        </w:del>
        <w:r w:rsidR="00486A80">
          <w:rPr>
            <w:rFonts w:ascii="Times New Roman" w:eastAsia="Times New Roman" w:hAnsi="Times New Roman" w:cs="Times New Roman"/>
            <w:bCs/>
            <w:iCs/>
          </w:rPr>
          <w:t>methods</w:t>
        </w:r>
      </w:ins>
      <w:ins w:id="336" w:author="readm" w:date="2011-11-08T14:47:00Z">
        <w:r w:rsidR="00710682">
          <w:rPr>
            <w:rFonts w:ascii="Times New Roman" w:eastAsia="Times New Roman" w:hAnsi="Times New Roman" w:cs="Times New Roman"/>
            <w:bCs/>
            <w:iCs/>
          </w:rPr>
          <w:t xml:space="preserve"> </w:t>
        </w:r>
      </w:ins>
      <w:ins w:id="337" w:author="readm" w:date="2011-11-08T14:48:00Z">
        <w:r w:rsidR="00710682">
          <w:rPr>
            <w:rFonts w:ascii="Times New Roman" w:eastAsia="Times New Roman" w:hAnsi="Times New Roman" w:cs="Times New Roman"/>
          </w:rPr>
          <w:t xml:space="preserve">[REF: </w:t>
        </w:r>
        <w:proofErr w:type="spellStart"/>
        <w:r w:rsidR="00710682">
          <w:rPr>
            <w:rFonts w:ascii="Times New Roman" w:eastAsia="Times New Roman" w:hAnsi="Times New Roman" w:cs="Times New Roman"/>
          </w:rPr>
          <w:t>Shendure</w:t>
        </w:r>
        <w:proofErr w:type="spellEnd"/>
        <w:r w:rsidR="00710682">
          <w:rPr>
            <w:rFonts w:ascii="Times New Roman" w:eastAsia="Times New Roman" w:hAnsi="Times New Roman" w:cs="Times New Roman"/>
          </w:rPr>
          <w:t xml:space="preserve">; </w:t>
        </w:r>
        <w:proofErr w:type="spellStart"/>
        <w:r w:rsidR="00710682">
          <w:rPr>
            <w:rFonts w:ascii="Times New Roman" w:eastAsia="Times New Roman" w:hAnsi="Times New Roman" w:cs="Times New Roman"/>
          </w:rPr>
          <w:t>VarScan</w:t>
        </w:r>
        <w:proofErr w:type="spellEnd"/>
        <w:r w:rsidR="00710682">
          <w:rPr>
            <w:rFonts w:ascii="Times New Roman" w:eastAsia="Times New Roman" w:hAnsi="Times New Roman" w:cs="Times New Roman"/>
          </w:rPr>
          <w:t xml:space="preserve"> 2009] </w:t>
        </w:r>
      </w:ins>
      <w:ins w:id="338" w:author="readm" w:date="2011-11-08T14:47:00Z">
        <w:r w:rsidR="00710682">
          <w:rPr>
            <w:rFonts w:ascii="Times New Roman" w:eastAsia="Times New Roman" w:hAnsi="Times New Roman" w:cs="Times New Roman"/>
            <w:bCs/>
            <w:iCs/>
          </w:rPr>
          <w:t xml:space="preserve">utilize this information by </w:t>
        </w:r>
      </w:ins>
      <w:ins w:id="339" w:author="Fuli" w:date="2011-11-04T13:50:00Z">
        <w:del w:id="340" w:author="readm" w:date="2011-11-08T14:47:00Z">
          <w:r w:rsidR="00486A80" w:rsidDel="00710682">
            <w:rPr>
              <w:rFonts w:ascii="Times New Roman" w:eastAsia="Times New Roman" w:hAnsi="Times New Roman" w:cs="Times New Roman"/>
              <w:bCs/>
              <w:iCs/>
            </w:rPr>
            <w:delText xml:space="preserve"> </w:delText>
          </w:r>
        </w:del>
        <w:del w:id="341" w:author="readm" w:date="2011-11-08T14:48:00Z">
          <w:r w:rsidR="00486A80" w:rsidDel="00710682">
            <w:rPr>
              <w:rFonts w:ascii="Times New Roman" w:eastAsia="Times New Roman" w:hAnsi="Times New Roman" w:cs="Times New Roman"/>
              <w:bCs/>
              <w:iCs/>
            </w:rPr>
            <w:delText>appl</w:delText>
          </w:r>
        </w:del>
      </w:ins>
      <w:ins w:id="342" w:author="readm" w:date="2011-11-08T14:48:00Z">
        <w:r w:rsidR="00710682">
          <w:rPr>
            <w:rFonts w:ascii="Times New Roman" w:eastAsia="Times New Roman" w:hAnsi="Times New Roman" w:cs="Times New Roman"/>
            <w:bCs/>
            <w:iCs/>
          </w:rPr>
          <w:t>applying</w:t>
        </w:r>
      </w:ins>
      <w:ins w:id="343" w:author="Fuli" w:date="2011-11-04T13:50:00Z">
        <w:del w:id="344" w:author="readm" w:date="2011-11-08T14:47:00Z">
          <w:r w:rsidR="00486A80" w:rsidDel="00710682">
            <w:rPr>
              <w:rFonts w:ascii="Times New Roman" w:eastAsia="Times New Roman" w:hAnsi="Times New Roman" w:cs="Times New Roman"/>
              <w:bCs/>
              <w:iCs/>
            </w:rPr>
            <w:delText>y</w:delText>
          </w:r>
        </w:del>
        <w:r w:rsidR="00486A80">
          <w:rPr>
            <w:rFonts w:ascii="Times New Roman" w:eastAsia="Times New Roman" w:hAnsi="Times New Roman" w:cs="Times New Roman"/>
            <w:bCs/>
            <w:iCs/>
          </w:rPr>
          <w:t xml:space="preserve"> </w:t>
        </w:r>
      </w:ins>
      <w:ins w:id="345" w:author="readm" w:date="2011-11-08T14:46:00Z">
        <w:r w:rsidR="00710682">
          <w:rPr>
            <w:rFonts w:ascii="Times New Roman" w:eastAsia="Times New Roman" w:hAnsi="Times New Roman" w:cs="Times New Roman"/>
            <w:bCs/>
            <w:iCs/>
          </w:rPr>
          <w:t xml:space="preserve">a </w:t>
        </w:r>
      </w:ins>
      <w:ins w:id="346" w:author="Fuli" w:date="2011-11-04T13:50:00Z">
        <w:r w:rsidR="00486A80">
          <w:rPr>
            <w:rFonts w:ascii="Times New Roman" w:eastAsia="Times New Roman" w:hAnsi="Times New Roman" w:cs="Times New Roman"/>
            <w:bCs/>
            <w:iCs/>
          </w:rPr>
          <w:t xml:space="preserve">series of </w:t>
        </w:r>
      </w:ins>
      <w:del w:id="347" w:author="Fuli" w:date="2011-11-04T13:32:00Z">
        <w:r w:rsidRPr="00981B7C" w:rsidDel="005813CE">
          <w:rPr>
            <w:rFonts w:ascii="Times New Roman" w:eastAsia="Times New Roman" w:hAnsi="Times New Roman" w:cs="Times New Roman"/>
          </w:rPr>
          <w:delText>.</w:delText>
        </w:r>
      </w:del>
      <w:del w:id="348" w:author="Fuli" w:date="2011-11-04T13:47:00Z">
        <w:r w:rsidRPr="00F17F49" w:rsidDel="00486A80">
          <w:rPr>
            <w:rFonts w:ascii="Times New Roman" w:eastAsia="Times New Roman" w:hAnsi="Times New Roman" w:cs="Times New Roman"/>
          </w:rPr>
          <w:delText xml:space="preserve"> </w:delText>
        </w:r>
        <w:r w:rsidR="00E60D59" w:rsidRPr="00F17F49" w:rsidDel="00486A80">
          <w:rPr>
            <w:rFonts w:ascii="Times New Roman" w:eastAsia="Times New Roman" w:hAnsi="Times New Roman" w:cs="Times New Roman"/>
          </w:rPr>
          <w:delText>While, s</w:delText>
        </w:r>
      </w:del>
      <w:del w:id="349" w:author="Fuli" w:date="2011-11-04T13:51:00Z">
        <w:r w:rsidRPr="00F17F49" w:rsidDel="00486A80">
          <w:rPr>
            <w:rFonts w:ascii="Times New Roman" w:eastAsia="Times New Roman" w:hAnsi="Times New Roman" w:cs="Times New Roman"/>
          </w:rPr>
          <w:delText>imple</w:delText>
        </w:r>
      </w:del>
      <w:del w:id="350" w:author="Fuli" w:date="2011-11-04T13:47:00Z">
        <w:r w:rsidRPr="00F17F49" w:rsidDel="00486A80">
          <w:rPr>
            <w:rFonts w:ascii="Times New Roman" w:eastAsia="Times New Roman" w:hAnsi="Times New Roman" w:cs="Times New Roman"/>
          </w:rPr>
          <w:delText xml:space="preserve"> </w:delText>
        </w:r>
      </w:del>
      <w:r w:rsidRPr="00F17F49">
        <w:rPr>
          <w:rFonts w:ascii="Times New Roman" w:eastAsia="Times New Roman" w:hAnsi="Times New Roman" w:cs="Times New Roman"/>
        </w:rPr>
        <w:t>filter</w:t>
      </w:r>
      <w:ins w:id="351" w:author="Fuli" w:date="2011-11-04T13:51:00Z">
        <w:r w:rsidR="00486A80">
          <w:rPr>
            <w:rFonts w:ascii="Times New Roman" w:eastAsia="Times New Roman" w:hAnsi="Times New Roman" w:cs="Times New Roman"/>
          </w:rPr>
          <w:t xml:space="preserve">s </w:t>
        </w:r>
      </w:ins>
      <w:del w:id="352" w:author="Fuli" w:date="2011-11-04T13:51:00Z">
        <w:r w:rsidRPr="00F17F49" w:rsidDel="00486A80">
          <w:rPr>
            <w:rFonts w:ascii="Times New Roman" w:eastAsia="Times New Roman" w:hAnsi="Times New Roman" w:cs="Times New Roman"/>
          </w:rPr>
          <w:delText xml:space="preserve">ing </w:delText>
        </w:r>
      </w:del>
      <w:r w:rsidRPr="00F17F49">
        <w:rPr>
          <w:rFonts w:ascii="Times New Roman" w:eastAsia="Times New Roman" w:hAnsi="Times New Roman" w:cs="Times New Roman"/>
        </w:rPr>
        <w:t>with</w:t>
      </w:r>
      <w:del w:id="353" w:author="Fuli" w:date="2011-11-04T13:47:00Z">
        <w:r w:rsidRPr="00F17F49" w:rsidDel="00486A80">
          <w:rPr>
            <w:rFonts w:ascii="Times New Roman" w:eastAsia="Times New Roman" w:hAnsi="Times New Roman" w:cs="Times New Roman"/>
          </w:rPr>
          <w:delText xml:space="preserve"> fi</w:delText>
        </w:r>
        <w:r w:rsidR="00E60D59" w:rsidRPr="00F17F49" w:rsidDel="00486A80">
          <w:rPr>
            <w:rFonts w:ascii="Times New Roman" w:eastAsia="Times New Roman" w:hAnsi="Times New Roman" w:cs="Times New Roman"/>
          </w:rPr>
          <w:delText>xed</w:delText>
        </w:r>
      </w:del>
      <w:r w:rsidR="00E60D59" w:rsidRPr="00F17F49">
        <w:rPr>
          <w:rFonts w:ascii="Times New Roman" w:eastAsia="Times New Roman" w:hAnsi="Times New Roman" w:cs="Times New Roman"/>
        </w:rPr>
        <w:t xml:space="preserve"> </w:t>
      </w:r>
      <w:ins w:id="354" w:author="readm" w:date="2011-11-08T14:47:00Z">
        <w:r w:rsidR="00710682">
          <w:rPr>
            <w:rFonts w:ascii="Times New Roman" w:eastAsia="Times New Roman" w:hAnsi="Times New Roman" w:cs="Times New Roman"/>
          </w:rPr>
          <w:t>empirical</w:t>
        </w:r>
      </w:ins>
      <w:ins w:id="355" w:author="readm" w:date="2011-11-08T14:46:00Z">
        <w:r w:rsidR="00710682">
          <w:rPr>
            <w:rFonts w:ascii="Times New Roman" w:eastAsia="Times New Roman" w:hAnsi="Times New Roman" w:cs="Times New Roman"/>
          </w:rPr>
          <w:t xml:space="preserve"> </w:t>
        </w:r>
      </w:ins>
      <w:ins w:id="356" w:author="Fuli" w:date="2011-11-04T13:48:00Z">
        <w:del w:id="357" w:author="readm" w:date="2011-11-08T14:46:00Z">
          <w:r w:rsidR="00486A80" w:rsidDel="00710682">
            <w:rPr>
              <w:rFonts w:ascii="Times New Roman" w:eastAsia="Times New Roman" w:hAnsi="Times New Roman" w:cs="Times New Roman"/>
            </w:rPr>
            <w:delText>heuristic</w:delText>
          </w:r>
          <w:r w:rsidR="00486A80" w:rsidRPr="00F17F49" w:rsidDel="00710682">
            <w:rPr>
              <w:rFonts w:ascii="Times New Roman" w:eastAsia="Times New Roman" w:hAnsi="Times New Roman" w:cs="Times New Roman"/>
            </w:rPr>
            <w:delText xml:space="preserve"> </w:delText>
          </w:r>
        </w:del>
      </w:ins>
      <w:r w:rsidR="00E60D59" w:rsidRPr="00F17F49">
        <w:rPr>
          <w:rFonts w:ascii="Times New Roman" w:eastAsia="Times New Roman" w:hAnsi="Times New Roman" w:cs="Times New Roman"/>
        </w:rPr>
        <w:t>cutoffs</w:t>
      </w:r>
      <w:ins w:id="358" w:author="Fuli" w:date="2011-11-04T13:48:00Z">
        <w:r w:rsidR="00486A80">
          <w:rPr>
            <w:rFonts w:ascii="Times New Roman" w:eastAsia="Times New Roman" w:hAnsi="Times New Roman" w:cs="Times New Roman"/>
          </w:rPr>
          <w:t xml:space="preserve"> </w:t>
        </w:r>
      </w:ins>
      <w:ins w:id="359" w:author="Fuli" w:date="2011-11-04T13:51:00Z">
        <w:r w:rsidR="00486A80">
          <w:rPr>
            <w:rFonts w:ascii="Times New Roman" w:eastAsia="Times New Roman" w:hAnsi="Times New Roman" w:cs="Times New Roman"/>
          </w:rPr>
          <w:t>to</w:t>
        </w:r>
      </w:ins>
      <w:ins w:id="360" w:author="readm" w:date="2011-11-08T14:47:00Z">
        <w:r w:rsidR="00710682">
          <w:rPr>
            <w:rFonts w:ascii="Times New Roman" w:eastAsia="Times New Roman" w:hAnsi="Times New Roman" w:cs="Times New Roman"/>
          </w:rPr>
          <w:t xml:space="preserve"> reduce errors</w:t>
        </w:r>
      </w:ins>
      <w:ins w:id="361" w:author="Fuli" w:date="2011-11-04T13:51:00Z">
        <w:del w:id="362" w:author="readm" w:date="2011-11-08T14:47:00Z">
          <w:r w:rsidR="00486A80" w:rsidDel="00710682">
            <w:rPr>
              <w:rFonts w:ascii="Times New Roman" w:eastAsia="Times New Roman" w:hAnsi="Times New Roman" w:cs="Times New Roman"/>
            </w:rPr>
            <w:delText xml:space="preserve"> utilize the information</w:delText>
          </w:r>
        </w:del>
      </w:ins>
      <w:ins w:id="363" w:author="Fuli" w:date="2011-11-04T13:55:00Z">
        <w:r w:rsidR="00DA3EEA">
          <w:rPr>
            <w:rFonts w:ascii="Times New Roman" w:eastAsia="Times New Roman" w:hAnsi="Times New Roman" w:cs="Times New Roman"/>
          </w:rPr>
          <w:t xml:space="preserve">. For example </w:t>
        </w:r>
      </w:ins>
      <w:del w:id="364" w:author="Fuli" w:date="2011-11-04T13:48:00Z">
        <w:r w:rsidR="00315413" w:rsidRPr="00F17F49" w:rsidDel="00486A80">
          <w:rPr>
            <w:rFonts w:ascii="Times New Roman" w:eastAsia="Times New Roman" w:hAnsi="Times New Roman" w:cs="Times New Roman"/>
          </w:rPr>
          <w:delText xml:space="preserve">, </w:delText>
        </w:r>
      </w:del>
      <w:del w:id="365" w:author="Fuli" w:date="2011-11-04T13:55:00Z">
        <w:r w:rsidR="00315413" w:rsidRPr="00F17F49" w:rsidDel="007A6CE1">
          <w:rPr>
            <w:rFonts w:ascii="Times New Roman" w:eastAsia="Times New Roman" w:hAnsi="Times New Roman" w:cs="Times New Roman"/>
          </w:rPr>
          <w:delText xml:space="preserve">such as </w:delText>
        </w:r>
      </w:del>
      <w:ins w:id="366" w:author="Fuli" w:date="2011-11-04T13:55:00Z">
        <w:r w:rsidR="007A6CE1">
          <w:rPr>
            <w:rFonts w:ascii="Times New Roman" w:eastAsia="Times New Roman" w:hAnsi="Times New Roman" w:cs="Times New Roman"/>
          </w:rPr>
          <w:t xml:space="preserve">a user </w:t>
        </w:r>
      </w:ins>
      <w:ins w:id="367" w:author="readm" w:date="2011-11-08T14:47:00Z">
        <w:r w:rsidR="00710682">
          <w:rPr>
            <w:rFonts w:ascii="Times New Roman" w:eastAsia="Times New Roman" w:hAnsi="Times New Roman" w:cs="Times New Roman"/>
          </w:rPr>
          <w:t xml:space="preserve">may decide to </w:t>
        </w:r>
      </w:ins>
      <w:ins w:id="368" w:author="Fuli" w:date="2011-11-04T13:55:00Z">
        <w:del w:id="369" w:author="readm" w:date="2011-11-08T14:47:00Z">
          <w:r w:rsidR="007A6CE1" w:rsidDel="00710682">
            <w:rPr>
              <w:rFonts w:ascii="Times New Roman" w:eastAsia="Times New Roman" w:hAnsi="Times New Roman" w:cs="Times New Roman"/>
            </w:rPr>
            <w:delText xml:space="preserve">can </w:delText>
          </w:r>
        </w:del>
      </w:ins>
      <w:r w:rsidR="00315413" w:rsidRPr="00F17F49">
        <w:rPr>
          <w:rFonts w:ascii="Times New Roman" w:eastAsia="Times New Roman" w:hAnsi="Times New Roman" w:cs="Times New Roman"/>
        </w:rPr>
        <w:t>eliminat</w:t>
      </w:r>
      <w:del w:id="370" w:author="Fuli" w:date="2011-11-04T13:55:00Z">
        <w:r w:rsidR="00315413" w:rsidRPr="00F17F49" w:rsidDel="007A6CE1">
          <w:rPr>
            <w:rFonts w:ascii="Times New Roman" w:eastAsia="Times New Roman" w:hAnsi="Times New Roman" w:cs="Times New Roman"/>
          </w:rPr>
          <w:delText>in</w:delText>
        </w:r>
      </w:del>
      <w:ins w:id="371" w:author="Fuli" w:date="2011-11-04T13:55:00Z">
        <w:r w:rsidR="007A6CE1">
          <w:rPr>
            <w:rFonts w:ascii="Times New Roman" w:eastAsia="Times New Roman" w:hAnsi="Times New Roman" w:cs="Times New Roman"/>
          </w:rPr>
          <w:t>e</w:t>
        </w:r>
      </w:ins>
      <w:del w:id="372" w:author="Fuli" w:date="2011-11-04T13:55:00Z">
        <w:r w:rsidR="00315413" w:rsidRPr="00F17F49" w:rsidDel="007A6CE1">
          <w:rPr>
            <w:rFonts w:ascii="Times New Roman" w:eastAsia="Times New Roman" w:hAnsi="Times New Roman" w:cs="Times New Roman"/>
          </w:rPr>
          <w:delText>g</w:delText>
        </w:r>
      </w:del>
      <w:r w:rsidR="00315413" w:rsidRPr="00F17F49">
        <w:rPr>
          <w:rFonts w:ascii="Times New Roman" w:eastAsia="Times New Roman" w:hAnsi="Times New Roman" w:cs="Times New Roman"/>
        </w:rPr>
        <w:t xml:space="preserve"> all </w:t>
      </w:r>
      <w:ins w:id="373" w:author="Fuli" w:date="2011-11-04T13:55:00Z">
        <w:r w:rsidR="007A6CE1">
          <w:rPr>
            <w:rFonts w:ascii="Times New Roman" w:eastAsia="Times New Roman" w:hAnsi="Times New Roman" w:cs="Times New Roman"/>
          </w:rPr>
          <w:t>bases</w:t>
        </w:r>
      </w:ins>
      <w:del w:id="374" w:author="Fuli" w:date="2011-11-04T13:55:00Z">
        <w:r w:rsidR="00315413" w:rsidRPr="00F17F49" w:rsidDel="007A6CE1">
          <w:rPr>
            <w:rFonts w:ascii="Times New Roman" w:eastAsia="Times New Roman" w:hAnsi="Times New Roman" w:cs="Times New Roman"/>
          </w:rPr>
          <w:delText>variants</w:delText>
        </w:r>
      </w:del>
      <w:r w:rsidR="00315413" w:rsidRPr="00F17F49">
        <w:rPr>
          <w:rFonts w:ascii="Times New Roman" w:eastAsia="Times New Roman" w:hAnsi="Times New Roman" w:cs="Times New Roman"/>
        </w:rPr>
        <w:t xml:space="preserve"> with a </w:t>
      </w:r>
      <w:proofErr w:type="spellStart"/>
      <w:r w:rsidR="00315413" w:rsidRPr="00F17F49">
        <w:rPr>
          <w:rFonts w:ascii="Times New Roman" w:eastAsia="Times New Roman" w:hAnsi="Times New Roman" w:cs="Times New Roman"/>
        </w:rPr>
        <w:t>Phred</w:t>
      </w:r>
      <w:proofErr w:type="spellEnd"/>
      <w:ins w:id="375" w:author="Fuli" w:date="2011-11-04T13:56:00Z">
        <w:r w:rsidR="007A6CE1">
          <w:rPr>
            <w:rFonts w:ascii="Times New Roman" w:eastAsia="Times New Roman" w:hAnsi="Times New Roman" w:cs="Times New Roman"/>
          </w:rPr>
          <w:t xml:space="preserve">-like Quality </w:t>
        </w:r>
      </w:ins>
      <w:del w:id="376" w:author="Fuli" w:date="2011-11-04T13:56:00Z">
        <w:r w:rsidR="00315413" w:rsidRPr="00F17F49" w:rsidDel="007A6CE1">
          <w:rPr>
            <w:rFonts w:ascii="Times New Roman" w:eastAsia="Times New Roman" w:hAnsi="Times New Roman" w:cs="Times New Roman"/>
          </w:rPr>
          <w:delText xml:space="preserve"> </w:delText>
        </w:r>
      </w:del>
      <w:r w:rsidR="00315413" w:rsidRPr="00F17F49">
        <w:rPr>
          <w:rFonts w:ascii="Times New Roman" w:eastAsia="Times New Roman" w:hAnsi="Times New Roman" w:cs="Times New Roman"/>
        </w:rPr>
        <w:t>score</w:t>
      </w:r>
      <w:del w:id="377" w:author="readm" w:date="2011-11-08T14:47:00Z">
        <w:r w:rsidR="00315413" w:rsidRPr="00F17F49" w:rsidDel="00710682">
          <w:rPr>
            <w:rFonts w:ascii="Times New Roman" w:eastAsia="Times New Roman" w:hAnsi="Times New Roman" w:cs="Times New Roman"/>
          </w:rPr>
          <w:delText xml:space="preserve"> </w:delText>
        </w:r>
      </w:del>
      <w:ins w:id="378" w:author="readm" w:date="2011-11-08T14:47:00Z">
        <w:r w:rsidR="00710682">
          <w:rPr>
            <w:rFonts w:ascii="Times New Roman" w:eastAsia="Times New Roman" w:hAnsi="Times New Roman" w:cs="Times New Roman"/>
          </w:rPr>
          <w:t xml:space="preserve"> [</w:t>
        </w:r>
        <w:proofErr w:type="gramStart"/>
        <w:r w:rsidR="00710682">
          <w:rPr>
            <w:rFonts w:ascii="Times New Roman" w:eastAsia="Times New Roman" w:hAnsi="Times New Roman" w:cs="Times New Roman"/>
          </w:rPr>
          <w:t>ref[</w:t>
        </w:r>
        <w:proofErr w:type="gramEnd"/>
        <w:r w:rsidR="00710682">
          <w:rPr>
            <w:rFonts w:ascii="Times New Roman" w:eastAsia="Times New Roman" w:hAnsi="Times New Roman" w:cs="Times New Roman"/>
          </w:rPr>
          <w:t xml:space="preserve"> </w:t>
        </w:r>
      </w:ins>
      <w:ins w:id="379" w:author="Fuli" w:date="2011-11-04T13:56:00Z">
        <w:r w:rsidR="007A6CE1">
          <w:rPr>
            <w:rFonts w:ascii="Times New Roman" w:eastAsia="Times New Roman" w:hAnsi="Times New Roman" w:cs="Times New Roman"/>
          </w:rPr>
          <w:t>below</w:t>
        </w:r>
      </w:ins>
      <w:del w:id="380" w:author="Fuli" w:date="2011-11-04T13:56:00Z">
        <w:r w:rsidR="00315413" w:rsidRPr="00F17F49" w:rsidDel="007A6CE1">
          <w:rPr>
            <w:rFonts w:ascii="Times New Roman" w:eastAsia="Times New Roman" w:hAnsi="Times New Roman" w:cs="Times New Roman"/>
          </w:rPr>
          <w:delText>&lt;</w:delText>
        </w:r>
      </w:del>
      <w:r w:rsidR="00315413" w:rsidRPr="00F17F49">
        <w:rPr>
          <w:rFonts w:ascii="Times New Roman" w:eastAsia="Times New Roman" w:hAnsi="Times New Roman" w:cs="Times New Roman"/>
        </w:rPr>
        <w:t xml:space="preserve"> 20</w:t>
      </w:r>
      <w:ins w:id="381" w:author="Fuli" w:date="2011-11-04T13:56:00Z">
        <w:del w:id="382" w:author="readm" w:date="2011-11-08T14:47:00Z">
          <w:r w:rsidR="007A6CE1" w:rsidDel="00710682">
            <w:rPr>
              <w:rFonts w:ascii="Times New Roman" w:eastAsia="Times New Roman" w:hAnsi="Times New Roman" w:cs="Times New Roman"/>
            </w:rPr>
            <w:delText>,</w:delText>
          </w:r>
        </w:del>
        <w:r w:rsidR="007A6CE1">
          <w:rPr>
            <w:rFonts w:ascii="Times New Roman" w:eastAsia="Times New Roman" w:hAnsi="Times New Roman" w:cs="Times New Roman"/>
          </w:rPr>
          <w:t xml:space="preserve"> and</w:t>
        </w:r>
      </w:ins>
      <w:ins w:id="383" w:author="Fuli" w:date="2011-11-04T13:57:00Z">
        <w:r w:rsidR="007A6CE1">
          <w:rPr>
            <w:rFonts w:ascii="Times New Roman" w:eastAsia="Times New Roman" w:hAnsi="Times New Roman" w:cs="Times New Roman"/>
          </w:rPr>
          <w:t xml:space="preserve"> reads with</w:t>
        </w:r>
      </w:ins>
      <w:ins w:id="384" w:author="Fuli" w:date="2011-11-04T13:56:00Z">
        <w:r w:rsidR="007A6CE1">
          <w:rPr>
            <w:rFonts w:ascii="Times New Roman" w:eastAsia="Times New Roman" w:hAnsi="Times New Roman" w:cs="Times New Roman"/>
          </w:rPr>
          <w:t xml:space="preserve"> Mapping Quality</w:t>
        </w:r>
      </w:ins>
      <w:ins w:id="385" w:author="Fuli" w:date="2011-11-04T13:57:00Z">
        <w:r w:rsidR="007A6CE1">
          <w:rPr>
            <w:rFonts w:ascii="Times New Roman" w:eastAsia="Times New Roman" w:hAnsi="Times New Roman" w:cs="Times New Roman"/>
          </w:rPr>
          <w:t xml:space="preserve"> score </w:t>
        </w:r>
      </w:ins>
      <w:ins w:id="386" w:author="Fuli" w:date="2011-11-04T14:14:00Z">
        <w:r w:rsidR="007A6CE1">
          <w:rPr>
            <w:rFonts w:ascii="Times New Roman" w:eastAsia="Times New Roman" w:hAnsi="Times New Roman" w:cs="Times New Roman"/>
          </w:rPr>
          <w:t>0</w:t>
        </w:r>
      </w:ins>
      <w:ins w:id="387" w:author="readm" w:date="2011-11-08T14:47:00Z">
        <w:r w:rsidR="00710682">
          <w:rPr>
            <w:rFonts w:ascii="Times New Roman" w:eastAsia="Times New Roman" w:hAnsi="Times New Roman" w:cs="Times New Roman"/>
          </w:rPr>
          <w:t xml:space="preserve"> [ref]</w:t>
        </w:r>
      </w:ins>
      <w:ins w:id="388" w:author="Fuli" w:date="2011-11-04T14:14:00Z">
        <w:r w:rsidR="007A6CE1">
          <w:rPr>
            <w:rFonts w:ascii="Times New Roman" w:eastAsia="Times New Roman" w:hAnsi="Times New Roman" w:cs="Times New Roman"/>
          </w:rPr>
          <w:t>.</w:t>
        </w:r>
      </w:ins>
      <w:r w:rsidR="00E60D59" w:rsidRPr="00F17F49">
        <w:rPr>
          <w:rFonts w:ascii="Times New Roman" w:eastAsia="Times New Roman" w:hAnsi="Times New Roman" w:cs="Times New Roman"/>
        </w:rPr>
        <w:t xml:space="preserve"> </w:t>
      </w:r>
      <w:ins w:id="389" w:author="Fuli" w:date="2011-11-04T14:14:00Z">
        <w:r w:rsidR="007A6CE1">
          <w:rPr>
            <w:rFonts w:ascii="Times New Roman" w:eastAsia="Times New Roman" w:hAnsi="Times New Roman" w:cs="Times New Roman"/>
          </w:rPr>
          <w:t xml:space="preserve">This </w:t>
        </w:r>
        <w:del w:id="390" w:author="readm" w:date="2011-11-08T14:47:00Z">
          <w:r w:rsidR="007A6CE1" w:rsidDel="00710682">
            <w:rPr>
              <w:rFonts w:ascii="Times New Roman" w:eastAsia="Times New Roman" w:hAnsi="Times New Roman" w:cs="Times New Roman"/>
            </w:rPr>
            <w:delText xml:space="preserve">kind of </w:delText>
          </w:r>
        </w:del>
        <w:r w:rsidR="007A6CE1">
          <w:rPr>
            <w:rFonts w:ascii="Times New Roman" w:eastAsia="Times New Roman" w:hAnsi="Times New Roman" w:cs="Times New Roman"/>
          </w:rPr>
          <w:t>approach is</w:t>
        </w:r>
      </w:ins>
      <w:ins w:id="391" w:author="readm" w:date="2011-11-08T14:48:00Z">
        <w:r w:rsidR="00710682">
          <w:rPr>
            <w:rFonts w:ascii="Times New Roman" w:eastAsia="Times New Roman" w:hAnsi="Times New Roman" w:cs="Times New Roman"/>
          </w:rPr>
          <w:t xml:space="preserve"> suitable for </w:t>
        </w:r>
      </w:ins>
      <w:ins w:id="392" w:author="Fuli" w:date="2011-11-04T14:15:00Z">
        <w:del w:id="393" w:author="readm" w:date="2011-11-08T14:48:00Z">
          <w:r w:rsidR="00A43274" w:rsidDel="00710682">
            <w:rPr>
              <w:rFonts w:ascii="Times New Roman" w:eastAsia="Times New Roman" w:hAnsi="Times New Roman" w:cs="Times New Roman"/>
            </w:rPr>
            <w:lastRenderedPageBreak/>
            <w:delText xml:space="preserve"> useful</w:delText>
          </w:r>
        </w:del>
      </w:ins>
      <w:ins w:id="394" w:author="Fuli" w:date="2011-11-04T14:14:00Z">
        <w:del w:id="395" w:author="readm" w:date="2011-11-08T14:48:00Z">
          <w:r w:rsidR="007A6CE1" w:rsidDel="00710682">
            <w:rPr>
              <w:rFonts w:ascii="Times New Roman" w:eastAsia="Times New Roman" w:hAnsi="Times New Roman" w:cs="Times New Roman"/>
            </w:rPr>
            <w:delText xml:space="preserve"> </w:delText>
          </w:r>
        </w:del>
      </w:ins>
      <w:del w:id="396" w:author="Fuli" w:date="2011-11-04T14:15:00Z">
        <w:r w:rsidR="00315413" w:rsidRPr="00F17F49" w:rsidDel="00A43274">
          <w:rPr>
            <w:rFonts w:ascii="Times New Roman" w:eastAsia="Times New Roman" w:hAnsi="Times New Roman" w:cs="Times New Roman"/>
          </w:rPr>
          <w:delText xml:space="preserve">or depth &lt; 7 </w:delText>
        </w:r>
        <w:r w:rsidRPr="00F17F49" w:rsidDel="00A43274">
          <w:rPr>
            <w:rFonts w:ascii="Times New Roman" w:eastAsia="Times New Roman" w:hAnsi="Times New Roman" w:cs="Times New Roman"/>
          </w:rPr>
          <w:delText xml:space="preserve">is popular and </w:delText>
        </w:r>
        <w:r w:rsidR="00E60D59" w:rsidRPr="00F17F49" w:rsidDel="00A43274">
          <w:rPr>
            <w:rFonts w:ascii="Times New Roman" w:eastAsia="Times New Roman" w:hAnsi="Times New Roman" w:cs="Times New Roman"/>
          </w:rPr>
          <w:delText xml:space="preserve">useful </w:delText>
        </w:r>
      </w:del>
      <w:del w:id="397" w:author="readm" w:date="2011-11-08T14:48:00Z">
        <w:r w:rsidR="00E60D59" w:rsidRPr="00F17F49" w:rsidDel="00710682">
          <w:rPr>
            <w:rFonts w:ascii="Times New Roman" w:eastAsia="Times New Roman" w:hAnsi="Times New Roman" w:cs="Times New Roman"/>
          </w:rPr>
          <w:delText xml:space="preserve">in </w:delText>
        </w:r>
      </w:del>
      <w:r w:rsidRPr="00F17F49">
        <w:rPr>
          <w:rFonts w:ascii="Times New Roman" w:eastAsia="Times New Roman" w:hAnsi="Times New Roman" w:cs="Times New Roman"/>
        </w:rPr>
        <w:t xml:space="preserve">high coverage </w:t>
      </w:r>
      <w:r w:rsidR="00315413" w:rsidRPr="00F17F49">
        <w:rPr>
          <w:rFonts w:ascii="Times New Roman" w:eastAsia="Times New Roman" w:hAnsi="Times New Roman" w:cs="Times New Roman"/>
        </w:rPr>
        <w:t>studies</w:t>
      </w:r>
      <w:r w:rsidR="000159CC" w:rsidRPr="00F17F49">
        <w:rPr>
          <w:rFonts w:ascii="Times New Roman" w:eastAsia="Times New Roman" w:hAnsi="Times New Roman" w:cs="Times New Roman"/>
        </w:rPr>
        <w:t xml:space="preserve"> </w:t>
      </w:r>
      <w:del w:id="398" w:author="Fuli" w:date="2011-11-04T14:15:00Z">
        <w:r w:rsidR="00A31846" w:rsidRPr="00F17F49" w:rsidDel="00A43274">
          <w:rPr>
            <w:rFonts w:ascii="Times New Roman" w:eastAsia="Times New Roman" w:hAnsi="Times New Roman" w:cs="Times New Roman"/>
          </w:rPr>
          <w:fldChar w:fldCharType="begin" w:fldLock="1"/>
        </w:r>
        <w:r w:rsidR="00A4077B" w:rsidRPr="00F17F49" w:rsidDel="00A43274">
          <w:rPr>
            <w:rFonts w:ascii="Times New Roman" w:eastAsia="Times New Roman" w:hAnsi="Times New Roman" w:cs="Times New Roman"/>
          </w:rPr>
          <w:delInstrText xml:space="preserve">ADDIN Mendeley Citation{88a223e0-ed76-4f40-ae33-8710c3ab21a8};{0e0c0da7-8130-4ed1-b391-96211bc7004a} CSL_CITATION  { "citationItems" : [ { "id" : "ITEM-1", "itemData" : { "DOI" : "10.1038/ng.861", "abstract" : "Hereditary pheochromocytoma (PCC) is often caused by germline mutations in one of nine susceptibility genes described to date, but there are familial cases without mutations in these known genes. We sequenced the exomes of three unrelated individuals with hereditary PCC (cases) and identified mutations in MAX, the MYC associated factor X gene. Absence of MAX protein in the tumors and loss of heterozygosity caused by uniparental disomy supported the involvement of MAX alterations in the disease. A follow-up study of a selected series of 59 cases with PCC identified five additional MAX mutations and suggested an association with malignant outcome and preferential paternal transmission of MAX mutations. The involvement of the MYC-MAX-MXD1 network in the development and progression of neural crest cell tumors is further supported by the lack of functional MAX in rat PCC (PC12) cells and by the amplification of MYCN in neuroblastoma and suggests that loss of MAX function is correlated with metastatic potential.", "author" : [ { "family" : "Comino-M\u00e9ndez", "given" : "I\u00f1aki" }, { "family" : "Gracia-Azn\u00e1rez", "given" : "Francisco J" }, { "family" : "Schiavi", "given" : "Francesca" }, { "family" : "Landa", "given" : "I\u00f1igo" }, { "family" : "Leandro-Garc\u00eda", "given" : "Luis J" }, { "family" : "Let\u00f3n", "given" : "Roc\u00edo" }, { "family" : "Honrado", "given" : "Emiliano" }, { "family" : "Ramos-Medina", "given" : "Roc\u00edo" }, { "family" : "Caronia", "given" : "Daniela" }, { "family" : "Pita", "given" : "Guillermo" }, { "family" : "G\u00f3mez-Gra\u00f1a", "given" : "Alvaro" }, { "family" : "de Cubas", "given" : "Aguirre a" }, { "family" : "Inglada-P\u00e9rez", "given" : "Luc\u00eda" }, { "family" : "Maliszewska", "given" : "Agnieszka" }, { "family" : "Taschin", "given" : "Elisa" }, { "family" : "Bobisse", "given" : "Sara" }, { "family" : "Pica", "given" : "Giuseppe" }, { "family" : "Loli", "given" : "Paola" }, { "family" : "Hern\u00e1ndez-Lavado", "given" : "Rafael" }, { "family" : "D\u00edaz", "given" : "Jos\u00e9 a" }, { "family" : "G\u00f3mez-Morales", "given" : "Mercedes" }, { "family" : "Gonz\u00e1lez-Neira", "given" : "Anna" }, { "family" : "Roncador", "given" : "Giovanna" }, { "family" : "Rodr\u00edguez-Antona", "given" : "Cristina" }, { "family" : "Ben\u00edtez", "given" : "Javier" }, { "family" : "Mannelli", "given" : "Massimo" }, { "family" : "Opocher", "given" : "Giuseppe" }, { "family" : "Robledo", "given" : "Mercedes" }, { "family" : "Casc\u00f3n", "given" : "Alberto" } ], "container-title" : "Nature genetics", "id" : "ITEM-1", "issue" : "7", "issued" : { "date-parts" : [ [ "2011", "6", "19" ] ] }, "page" : "663-667", "publisher" : "Nature Publishing Group", "title" : "Exome sequencing identifies MAX mutations as a cause of hereditary pheochromocytoma.", "type" : "article-journal", "volume" : "43" }, "uris" : [ "http://www.mendeley.com/documents/?uuid=88a223e0-ed76-4f40-ae33-8710c3ab21a8" ] }, { "id" : "ITEM-2", "itemData" : { "DOI" : "10.1371/journal.pgen.1002084", "author" : [ { "family" : "Shi", "given" : "Yi" }, { "family" : "Li", "given" : "Yingrui" }, { "family" : "Zhang", "given" : "Dingding" }, { "family" : "Zhang", "given" : "Hao" }, { "family" : "Li", "given" : "Yuanfeng" }, { "family" : "Lu", "given" : "Fang" }, { "family" : "Liu", "given" : "Xiaoqi" }, { "family" : "He", "given" : "Fei" }, { "family" : "Gong", "given" : "Bo" }, { "family" : "Cai", "given" : "Li" }, { "family" : "Li", "given" : "Ruiqiang" }, { "family" : "Liao", "given" : "Shihuang" }, { "family" : "Ma", "given" : "Shi" }, { "family" : "Lin", "given" : "He" }, { "family" : "Cheng", "given" : "Jing" }, { "family" : "Zheng", "given" : "Hancheng" }, { "family" : "Shan", "given" : "Ying" }, { "family" : "Chen", "given" : "Bin" }, { "family" : "Hu", "given" : "Jianbin" }, { "family" : "Jin", "given" : "Xin" }, { "family" : "Zhao", "given" : "Peiquan" }, { "family" : "Chen", "given" : "Yiye" }, { "family" : "Zhang", "given" : "Yong" }, { "family" : "Lin", "given" : "Ying" }, { "family" : "Li", "given" : "Xi" }, { "family" : "Fan", "given" : "Yingchuan" }, { "family" : "Yang", "given" : "Huanming" }, { "family" : "Wang", "given" : "Jun" }, { "family" : "Yang", "given" : "Zhenglin" } ], "container-title" : "PLoS Genetics", "editor" : [ { "family" : "Hoh", "given" : "Josephine" } ], "id" : "ITEM-2", "issue" : "6", "issued" : { "date-parts" : [ [ "2011", "6", "9" ] ] }, "page" : "e1002084", "title" : "Exome Sequencing Identifies ZNF644 Mutations in High Myopia", "type" : "article-journal", "volume" : "7" }, "uris" : [ "http://www.mendeley.com/documents/?uuid=0e0c0da7-8130-4ed1-b391-96211bc7004a" ] } ], "mendeley" : { "previouslyFormattedCitation" : "&lt;i&gt;(15, 16)&lt;/i&gt;" }, "properties" : { "noteIndex" : 0 }, "schema" : "https://github.com/citation-style-language/schema/raw/master/csl-citation.json" } </w:delInstrText>
        </w:r>
        <w:r w:rsidR="00A31846" w:rsidRPr="00F17F49" w:rsidDel="00A43274">
          <w:rPr>
            <w:rFonts w:ascii="Times New Roman" w:eastAsia="Times New Roman" w:hAnsi="Times New Roman" w:cs="Times New Roman"/>
          </w:rPr>
          <w:fldChar w:fldCharType="separate"/>
        </w:r>
        <w:r w:rsidR="00A4077B" w:rsidRPr="00F17F49" w:rsidDel="00A43274">
          <w:rPr>
            <w:rFonts w:ascii="Times New Roman" w:eastAsia="Times New Roman" w:hAnsi="Times New Roman" w:cs="Times New Roman"/>
            <w:i/>
            <w:noProof/>
          </w:rPr>
          <w:delText>(15, 16)</w:delText>
        </w:r>
        <w:r w:rsidR="00A31846" w:rsidRPr="00F17F49" w:rsidDel="00A43274">
          <w:rPr>
            <w:rFonts w:ascii="Times New Roman" w:eastAsia="Times New Roman" w:hAnsi="Times New Roman" w:cs="Times New Roman"/>
          </w:rPr>
          <w:fldChar w:fldCharType="end"/>
        </w:r>
        <w:r w:rsidR="00E60D59" w:rsidRPr="00F17F49" w:rsidDel="00A43274">
          <w:rPr>
            <w:rFonts w:ascii="Times New Roman" w:eastAsia="Times New Roman" w:hAnsi="Times New Roman" w:cs="Times New Roman"/>
          </w:rPr>
          <w:delText>,</w:delText>
        </w:r>
      </w:del>
      <w:ins w:id="399" w:author="Fuli" w:date="2011-11-04T14:15:00Z">
        <w:r w:rsidR="00A43274">
          <w:rPr>
            <w:rFonts w:ascii="Times New Roman" w:eastAsia="Times New Roman" w:hAnsi="Times New Roman" w:cs="Times New Roman"/>
          </w:rPr>
          <w:t xml:space="preserve">[REF: </w:t>
        </w:r>
        <w:proofErr w:type="spellStart"/>
        <w:r w:rsidR="00A43274">
          <w:rPr>
            <w:rFonts w:ascii="Times New Roman" w:eastAsia="Times New Roman" w:hAnsi="Times New Roman" w:cs="Times New Roman"/>
          </w:rPr>
          <w:t>Shendure</w:t>
        </w:r>
        <w:proofErr w:type="spellEnd"/>
        <w:r w:rsidR="00A43274">
          <w:rPr>
            <w:rFonts w:ascii="Times New Roman" w:eastAsia="Times New Roman" w:hAnsi="Times New Roman" w:cs="Times New Roman"/>
          </w:rPr>
          <w:t xml:space="preserve">; </w:t>
        </w:r>
        <w:proofErr w:type="spellStart"/>
        <w:r w:rsidR="00A43274">
          <w:rPr>
            <w:rFonts w:ascii="Times New Roman" w:eastAsia="Times New Roman" w:hAnsi="Times New Roman" w:cs="Times New Roman"/>
          </w:rPr>
          <w:t>VarScan</w:t>
        </w:r>
        <w:proofErr w:type="spellEnd"/>
        <w:r w:rsidR="00A43274">
          <w:rPr>
            <w:rFonts w:ascii="Times New Roman" w:eastAsia="Times New Roman" w:hAnsi="Times New Roman" w:cs="Times New Roman"/>
          </w:rPr>
          <w:t xml:space="preserve"> 2009]</w:t>
        </w:r>
      </w:ins>
      <w:ins w:id="400" w:author="Fuli" w:date="2011-11-04T14:16:00Z">
        <w:r w:rsidR="00A43274">
          <w:rPr>
            <w:rFonts w:ascii="Times New Roman" w:eastAsia="Times New Roman" w:hAnsi="Times New Roman" w:cs="Times New Roman"/>
          </w:rPr>
          <w:t xml:space="preserve">, however </w:t>
        </w:r>
      </w:ins>
      <w:ins w:id="401" w:author="Fuli" w:date="2011-11-04T14:19:00Z">
        <w:r w:rsidR="00A43274">
          <w:rPr>
            <w:rFonts w:ascii="Times New Roman" w:eastAsia="Times New Roman" w:hAnsi="Times New Roman" w:cs="Times New Roman"/>
          </w:rPr>
          <w:t>it</w:t>
        </w:r>
      </w:ins>
      <w:ins w:id="402" w:author="Fuli" w:date="2011-11-04T14:16:00Z">
        <w:r w:rsidR="00A43274">
          <w:rPr>
            <w:rFonts w:ascii="Times New Roman" w:eastAsia="Times New Roman" w:hAnsi="Times New Roman" w:cs="Times New Roman"/>
          </w:rPr>
          <w:t xml:space="preserve"> can result in </w:t>
        </w:r>
      </w:ins>
      <w:ins w:id="403" w:author="Fuli" w:date="2011-11-04T14:29:00Z">
        <w:r w:rsidR="009023E6">
          <w:rPr>
            <w:rFonts w:ascii="Times New Roman" w:eastAsia="Times New Roman" w:hAnsi="Times New Roman" w:cs="Times New Roman"/>
          </w:rPr>
          <w:t xml:space="preserve">greatly </w:t>
        </w:r>
      </w:ins>
      <w:ins w:id="404" w:author="Fuli" w:date="2011-11-04T14:19:00Z">
        <w:r w:rsidR="009023E6">
          <w:rPr>
            <w:rFonts w:ascii="Times New Roman" w:eastAsia="Times New Roman" w:hAnsi="Times New Roman" w:cs="Times New Roman"/>
          </w:rPr>
          <w:t>reduc</w:t>
        </w:r>
      </w:ins>
      <w:ins w:id="405" w:author="Fuli" w:date="2011-11-04T14:29:00Z">
        <w:r w:rsidR="009023E6">
          <w:rPr>
            <w:rFonts w:ascii="Times New Roman" w:eastAsia="Times New Roman" w:hAnsi="Times New Roman" w:cs="Times New Roman"/>
          </w:rPr>
          <w:t>ed</w:t>
        </w:r>
      </w:ins>
      <w:ins w:id="406" w:author="Fuli" w:date="2011-11-04T14:16:00Z">
        <w:r w:rsidR="00A43274">
          <w:rPr>
            <w:rFonts w:ascii="Times New Roman" w:eastAsia="Times New Roman" w:hAnsi="Times New Roman" w:cs="Times New Roman"/>
          </w:rPr>
          <w:t xml:space="preserve"> sensitivity in</w:t>
        </w:r>
      </w:ins>
      <w:r w:rsidR="00E60D59" w:rsidRPr="00F17F49">
        <w:rPr>
          <w:rFonts w:ascii="Times New Roman" w:eastAsia="Times New Roman" w:hAnsi="Times New Roman" w:cs="Times New Roman"/>
        </w:rPr>
        <w:t xml:space="preserve"> </w:t>
      </w:r>
      <w:ins w:id="407" w:author="Fuli" w:date="2011-11-04T14:17:00Z">
        <w:del w:id="408" w:author="readm" w:date="2011-11-08T14:49:00Z">
          <w:r w:rsidR="00A43274" w:rsidDel="00710682">
            <w:rPr>
              <w:rFonts w:ascii="Times New Roman" w:eastAsia="Times New Roman" w:hAnsi="Times New Roman" w:cs="Times New Roman"/>
            </w:rPr>
            <w:delText>low coverage d</w:delText>
          </w:r>
        </w:del>
      </w:ins>
      <w:ins w:id="409" w:author="readm" w:date="2011-11-08T14:49:00Z">
        <w:r w:rsidR="00710682">
          <w:rPr>
            <w:rFonts w:ascii="Times New Roman" w:eastAsia="Times New Roman" w:hAnsi="Times New Roman" w:cs="Times New Roman"/>
          </w:rPr>
          <w:t>d</w:t>
        </w:r>
      </w:ins>
      <w:ins w:id="410" w:author="Fuli" w:date="2011-11-04T14:17:00Z">
        <w:r w:rsidR="00A43274">
          <w:rPr>
            <w:rFonts w:ascii="Times New Roman" w:eastAsia="Times New Roman" w:hAnsi="Times New Roman" w:cs="Times New Roman"/>
          </w:rPr>
          <w:t>ata</w:t>
        </w:r>
      </w:ins>
      <w:ins w:id="411" w:author="readm" w:date="2011-11-08T14:49:00Z">
        <w:r w:rsidR="00710682">
          <w:rPr>
            <w:rFonts w:ascii="Times New Roman" w:eastAsia="Times New Roman" w:hAnsi="Times New Roman" w:cs="Times New Roman"/>
          </w:rPr>
          <w:t xml:space="preserve"> where average coverage is </w:t>
        </w:r>
      </w:ins>
      <w:ins w:id="412" w:author="Fuli" w:date="2011-11-04T14:17:00Z">
        <w:del w:id="413" w:author="readm" w:date="2011-11-08T14:49:00Z">
          <w:r w:rsidR="00A43274" w:rsidDel="00710682">
            <w:rPr>
              <w:rFonts w:ascii="Times New Roman" w:eastAsia="Times New Roman" w:hAnsi="Times New Roman" w:cs="Times New Roman"/>
            </w:rPr>
            <w:delText xml:space="preserve"> with </w:delText>
          </w:r>
        </w:del>
        <w:r w:rsidR="00A43274">
          <w:rPr>
            <w:rFonts w:ascii="Times New Roman" w:eastAsia="Times New Roman" w:hAnsi="Times New Roman" w:cs="Times New Roman"/>
          </w:rPr>
          <w:t>~4-6X coverage per individual.</w:t>
        </w:r>
      </w:ins>
      <w:del w:id="414" w:author="Fuli" w:date="2011-11-04T14:17:00Z">
        <w:r w:rsidRPr="00F17F49" w:rsidDel="00A43274">
          <w:rPr>
            <w:rFonts w:ascii="Times New Roman" w:eastAsia="Times New Roman" w:hAnsi="Times New Roman" w:cs="Times New Roman"/>
          </w:rPr>
          <w:delText>low coverage</w:delText>
        </w:r>
        <w:r w:rsidR="00E60D59" w:rsidRPr="00F17F49" w:rsidDel="00A43274">
          <w:rPr>
            <w:rFonts w:ascii="Times New Roman" w:eastAsia="Times New Roman" w:hAnsi="Times New Roman" w:cs="Times New Roman"/>
          </w:rPr>
          <w:delText xml:space="preserve"> data possesses unique challenges</w:delText>
        </w:r>
        <w:r w:rsidR="000159CC" w:rsidRPr="00F17F49" w:rsidDel="00A43274">
          <w:rPr>
            <w:rFonts w:ascii="Times New Roman" w:eastAsia="Times New Roman" w:hAnsi="Times New Roman" w:cs="Times New Roman"/>
          </w:rPr>
          <w:delText>.</w:delText>
        </w:r>
      </w:del>
      <w:r w:rsidR="000159CC" w:rsidRPr="00F17F49">
        <w:rPr>
          <w:rFonts w:ascii="Times New Roman" w:eastAsia="Times New Roman" w:hAnsi="Times New Roman" w:cs="Times New Roman"/>
        </w:rPr>
        <w:t xml:space="preserve">  </w:t>
      </w:r>
    </w:p>
    <w:p w:rsidR="00A43274" w:rsidDel="00710682" w:rsidRDefault="00A43274" w:rsidP="00875D28">
      <w:pPr>
        <w:numPr>
          <w:ins w:id="415" w:author="Fuli" w:date="2011-11-04T14:28:00Z"/>
        </w:numPr>
        <w:spacing w:line="480" w:lineRule="auto"/>
        <w:rPr>
          <w:del w:id="416" w:author="readm" w:date="2011-11-08T14:49:00Z"/>
          <w:rFonts w:ascii="Times New Roman" w:eastAsia="Times New Roman" w:hAnsi="Times New Roman" w:cs="Times New Roman"/>
        </w:rPr>
        <w:pPrChange w:id="417" w:author="readm" w:date="2011-11-08T14:18:00Z">
          <w:pPr/>
        </w:pPrChange>
      </w:pPr>
    </w:p>
    <w:p w:rsidR="00710682" w:rsidRPr="009023E6" w:rsidRDefault="00710682" w:rsidP="00875D28">
      <w:pPr>
        <w:numPr>
          <w:ins w:id="418" w:author="Fuli" w:date="2011-11-04T14:21:00Z"/>
        </w:numPr>
        <w:spacing w:line="480" w:lineRule="auto"/>
        <w:rPr>
          <w:ins w:id="419" w:author="readm" w:date="2011-11-08T14:49:00Z"/>
          <w:rFonts w:ascii="Times New Roman" w:eastAsia="Times New Roman" w:hAnsi="Times New Roman" w:cs="Times New Roman"/>
        </w:rPr>
        <w:pPrChange w:id="420" w:author="readm" w:date="2011-11-08T14:18:00Z">
          <w:pPr>
            <w:spacing w:line="360" w:lineRule="auto"/>
          </w:pPr>
        </w:pPrChange>
      </w:pPr>
    </w:p>
    <w:p w:rsidR="009273EE" w:rsidRDefault="00E60D59" w:rsidP="00875D28">
      <w:pPr>
        <w:numPr>
          <w:ins w:id="421" w:author="Fuli" w:date="2011-11-04T14:28:00Z"/>
        </w:numPr>
        <w:spacing w:line="480" w:lineRule="auto"/>
        <w:rPr>
          <w:ins w:id="422" w:author="readm" w:date="2011-11-08T14:57:00Z"/>
          <w:rFonts w:ascii="Times New Roman" w:hAnsi="Times New Roman" w:cs="Times New Roman"/>
        </w:rPr>
        <w:pPrChange w:id="423" w:author="readm" w:date="2011-11-08T14:18:00Z">
          <w:pPr/>
        </w:pPrChange>
      </w:pPr>
      <w:del w:id="424" w:author="Fuli" w:date="2011-11-04T14:20:00Z">
        <w:r w:rsidRPr="009023E6" w:rsidDel="00A43274">
          <w:rPr>
            <w:rFonts w:ascii="Times New Roman" w:eastAsia="Times New Roman" w:hAnsi="Times New Roman" w:cs="Times New Roman"/>
          </w:rPr>
          <w:delText xml:space="preserve">We calculate </w:delText>
        </w:r>
        <w:r w:rsidR="000159CC" w:rsidRPr="009023E6" w:rsidDel="00A43274">
          <w:rPr>
            <w:rFonts w:ascii="Times New Roman" w:eastAsia="Times New Roman" w:hAnsi="Times New Roman" w:cs="Times New Roman"/>
          </w:rPr>
          <w:delText>an</w:delText>
        </w:r>
        <w:r w:rsidRPr="009023E6" w:rsidDel="00A43274">
          <w:rPr>
            <w:rFonts w:ascii="Times New Roman" w:eastAsia="Times New Roman" w:hAnsi="Times New Roman" w:cs="Times New Roman"/>
          </w:rPr>
          <w:delText xml:space="preserve"> </w:delText>
        </w:r>
      </w:del>
      <w:del w:id="425" w:author="Fuli" w:date="2011-11-04T14:30:00Z">
        <w:r w:rsidRPr="009023E6" w:rsidDel="009023E6">
          <w:rPr>
            <w:rFonts w:ascii="Times New Roman" w:eastAsia="Times New Roman" w:hAnsi="Times New Roman" w:cs="Times New Roman"/>
          </w:rPr>
          <w:delText>EBD</w:delText>
        </w:r>
      </w:del>
      <w:ins w:id="426" w:author="Fuli" w:date="2011-11-04T14:28:00Z">
        <w:r w:rsidR="00A31846" w:rsidRPr="00A31846">
          <w:rPr>
            <w:rFonts w:ascii="Times New Roman" w:hAnsi="Times New Roman" w:cs="Times New Roman"/>
            <w:rPrChange w:id="427" w:author="Fuli" w:date="2011-11-04T14:30:00Z">
              <w:rPr/>
            </w:rPrChange>
          </w:rPr>
          <w:t>To maximize the usable read depth information</w:t>
        </w:r>
      </w:ins>
      <w:ins w:id="428" w:author="readm" w:date="2011-11-08T14:57:00Z">
        <w:r w:rsidR="009273EE">
          <w:rPr>
            <w:rFonts w:ascii="Times New Roman" w:hAnsi="Times New Roman" w:cs="Times New Roman"/>
          </w:rPr>
          <w:t xml:space="preserve">, which is necessary to </w:t>
        </w:r>
      </w:ins>
      <w:ins w:id="429" w:author="Fuli" w:date="2011-11-04T14:28:00Z">
        <w:del w:id="430" w:author="readm" w:date="2011-11-08T14:57:00Z">
          <w:r w:rsidR="00A31846" w:rsidRPr="00A31846" w:rsidDel="009273EE">
            <w:rPr>
              <w:rFonts w:ascii="Times New Roman" w:hAnsi="Times New Roman" w:cs="Times New Roman"/>
              <w:rPrChange w:id="431" w:author="Fuli" w:date="2011-11-04T14:30:00Z">
                <w:rPr/>
              </w:rPrChange>
            </w:rPr>
            <w:delText xml:space="preserve"> to </w:delText>
          </w:r>
        </w:del>
        <w:del w:id="432" w:author="readm" w:date="2011-11-07T17:19:00Z">
          <w:r w:rsidR="00A31846" w:rsidRPr="00A31846">
            <w:rPr>
              <w:rFonts w:ascii="Times New Roman" w:hAnsi="Times New Roman" w:cs="Times New Roman"/>
              <w:rPrChange w:id="433" w:author="Fuli" w:date="2011-11-04T14:30:00Z">
                <w:rPr/>
              </w:rPrChange>
            </w:rPr>
            <w:delText xml:space="preserve">achieve high </w:delText>
          </w:r>
        </w:del>
        <w:r w:rsidR="00A31846" w:rsidRPr="00A31846">
          <w:rPr>
            <w:rFonts w:ascii="Times New Roman" w:hAnsi="Times New Roman" w:cs="Times New Roman"/>
            <w:rPrChange w:id="434" w:author="Fuli" w:date="2011-11-04T14:30:00Z">
              <w:rPr/>
            </w:rPrChange>
          </w:rPr>
          <w:t>power</w:t>
        </w:r>
      </w:ins>
      <w:ins w:id="435" w:author="readm" w:date="2011-11-07T17:19:00Z">
        <w:r w:rsidR="00DA1684">
          <w:rPr>
            <w:rFonts w:ascii="Times New Roman" w:hAnsi="Times New Roman" w:cs="Times New Roman"/>
          </w:rPr>
          <w:t xml:space="preserve"> SNP detection in our model</w:t>
        </w:r>
      </w:ins>
      <w:ins w:id="436" w:author="Fuli" w:date="2011-11-04T14:28:00Z">
        <w:del w:id="437" w:author="readm" w:date="2011-11-07T17:19:00Z">
          <w:r w:rsidR="00A31846" w:rsidRPr="00A31846">
            <w:rPr>
              <w:rFonts w:ascii="Times New Roman" w:hAnsi="Times New Roman" w:cs="Times New Roman"/>
              <w:rPrChange w:id="438" w:author="Fuli" w:date="2011-11-04T14:30:00Z">
                <w:rPr/>
              </w:rPrChange>
            </w:rPr>
            <w:delText xml:space="preserve"> that can be applied to our</w:delText>
          </w:r>
        </w:del>
        <w:r w:rsidR="00A31846" w:rsidRPr="00A31846">
          <w:rPr>
            <w:rFonts w:ascii="Times New Roman" w:hAnsi="Times New Roman" w:cs="Times New Roman"/>
            <w:rPrChange w:id="439" w:author="Fuli" w:date="2011-11-04T14:30:00Z">
              <w:rPr/>
            </w:rPrChange>
          </w:rPr>
          <w:t xml:space="preserve"> </w:t>
        </w:r>
        <w:del w:id="440" w:author="readm" w:date="2011-11-07T17:19:00Z">
          <w:r w:rsidR="00A31846" w:rsidRPr="00A31846">
            <w:rPr>
              <w:rFonts w:ascii="Times New Roman" w:hAnsi="Times New Roman" w:cs="Times New Roman"/>
              <w:rPrChange w:id="441" w:author="Fuli" w:date="2011-11-04T14:30:00Z">
                <w:rPr/>
              </w:rPrChange>
            </w:rPr>
            <w:delText>mode</w:delText>
          </w:r>
        </w:del>
        <w:del w:id="442" w:author="readm" w:date="2011-11-07T17:20:00Z">
          <w:r w:rsidR="00A31846" w:rsidRPr="00A31846">
            <w:rPr>
              <w:rFonts w:ascii="Times New Roman" w:hAnsi="Times New Roman" w:cs="Times New Roman"/>
              <w:rPrChange w:id="443" w:author="Fuli" w:date="2011-11-04T14:30:00Z">
                <w:rPr/>
              </w:rPrChange>
            </w:rPr>
            <w:delText>l</w:delText>
          </w:r>
        </w:del>
        <w:r w:rsidR="00A31846" w:rsidRPr="00A31846">
          <w:rPr>
            <w:rFonts w:ascii="Times New Roman" w:hAnsi="Times New Roman" w:cs="Times New Roman"/>
            <w:rPrChange w:id="444" w:author="Fuli" w:date="2011-11-04T14:30:00Z">
              <w:rPr/>
            </w:rPrChange>
          </w:rPr>
          <w:t>-based framework</w:t>
        </w:r>
      </w:ins>
      <w:ins w:id="445" w:author="readm" w:date="2011-11-08T14:57:00Z">
        <w:r w:rsidR="009273EE">
          <w:rPr>
            <w:rFonts w:ascii="Times New Roman" w:hAnsi="Times New Roman" w:cs="Times New Roman"/>
          </w:rPr>
          <w:t xml:space="preserve">, we calculate </w:t>
        </w:r>
      </w:ins>
      <w:ins w:id="446" w:author="Fuli" w:date="2011-11-04T14:28:00Z">
        <w:del w:id="447" w:author="readm" w:date="2011-11-08T14:57:00Z">
          <w:r w:rsidR="00A31846" w:rsidRPr="00A31846" w:rsidDel="009273EE">
            <w:rPr>
              <w:rFonts w:ascii="Times New Roman" w:hAnsi="Times New Roman" w:cs="Times New Roman"/>
              <w:rPrChange w:id="448" w:author="Fuli" w:date="2011-11-04T14:30:00Z">
                <w:rPr/>
              </w:rPrChange>
            </w:rPr>
            <w:delText xml:space="preserve">, </w:delText>
          </w:r>
        </w:del>
        <w:r w:rsidR="00A31846" w:rsidRPr="00A31846">
          <w:rPr>
            <w:rFonts w:ascii="Times New Roman" w:hAnsi="Times New Roman" w:cs="Times New Roman"/>
            <w:rPrChange w:id="449" w:author="Fuli" w:date="2011-11-04T14:30:00Z">
              <w:rPr/>
            </w:rPrChange>
          </w:rPr>
          <w:t xml:space="preserve">an “effective base depth” (EBD) </w:t>
        </w:r>
        <w:del w:id="450" w:author="readm" w:date="2011-11-08T14:57:00Z">
          <w:r w:rsidR="00A31846" w:rsidRPr="00A31846" w:rsidDel="009273EE">
            <w:rPr>
              <w:rFonts w:ascii="Times New Roman" w:hAnsi="Times New Roman" w:cs="Times New Roman"/>
              <w:rPrChange w:id="451" w:author="Fuli" w:date="2011-11-04T14:30:00Z">
                <w:rPr/>
              </w:rPrChange>
            </w:rPr>
            <w:delText xml:space="preserve">is estimated </w:delText>
          </w:r>
        </w:del>
        <w:r w:rsidR="00A31846" w:rsidRPr="00A31846">
          <w:rPr>
            <w:rFonts w:ascii="Times New Roman" w:hAnsi="Times New Roman" w:cs="Times New Roman"/>
            <w:rPrChange w:id="452" w:author="Fuli" w:date="2011-11-04T14:30:00Z">
              <w:rPr/>
            </w:rPrChange>
          </w:rPr>
          <w:t>for each genomic position by</w:t>
        </w:r>
      </w:ins>
      <w:ins w:id="453" w:author="readm" w:date="2011-11-08T14:57:00Z">
        <w:r w:rsidR="009273EE">
          <w:rPr>
            <w:rFonts w:ascii="Times New Roman" w:hAnsi="Times New Roman" w:cs="Times New Roman"/>
          </w:rPr>
          <w:t xml:space="preserve"> aggregating both base and read mapping quality</w:t>
        </w:r>
      </w:ins>
      <w:ins w:id="454" w:author="readm" w:date="2011-11-08T15:38:00Z">
        <w:r w:rsidR="0038167A">
          <w:rPr>
            <w:rFonts w:ascii="Times New Roman" w:hAnsi="Times New Roman" w:cs="Times New Roman"/>
          </w:rPr>
          <w:t xml:space="preserve"> (Equation 1)</w:t>
        </w:r>
      </w:ins>
      <w:ins w:id="455" w:author="readm" w:date="2011-11-08T14:57:00Z">
        <w:r w:rsidR="009273EE">
          <w:rPr>
            <w:rFonts w:ascii="Times New Roman" w:hAnsi="Times New Roman" w:cs="Times New Roman"/>
          </w:rPr>
          <w:t xml:space="preserve">.  </w:t>
        </w:r>
      </w:ins>
      <w:ins w:id="456" w:author="Fuli" w:date="2011-11-04T14:28:00Z">
        <w:del w:id="457" w:author="readm" w:date="2011-11-08T14:57:00Z">
          <w:r w:rsidR="00A31846" w:rsidRPr="00A31846" w:rsidDel="009273EE">
            <w:rPr>
              <w:rFonts w:ascii="Times New Roman" w:hAnsi="Times New Roman" w:cs="Times New Roman"/>
              <w:rPrChange w:id="458" w:author="Fuli" w:date="2011-11-04T14:30:00Z">
                <w:rPr/>
              </w:rPrChange>
            </w:rPr>
            <w:delText xml:space="preserve"> considering both the base </w:delText>
          </w:r>
        </w:del>
      </w:ins>
    </w:p>
    <w:p w:rsidR="009273EE" w:rsidRDefault="009273EE" w:rsidP="00875D28">
      <w:pPr>
        <w:numPr>
          <w:ins w:id="459" w:author="Fuli" w:date="2011-11-04T14:28:00Z"/>
        </w:numPr>
        <w:spacing w:line="480" w:lineRule="auto"/>
        <w:rPr>
          <w:ins w:id="460" w:author="readm" w:date="2011-11-08T14:57:00Z"/>
          <w:rFonts w:ascii="Times New Roman" w:hAnsi="Times New Roman" w:cs="Times New Roman"/>
        </w:rPr>
        <w:pPrChange w:id="461" w:author="readm" w:date="2011-11-08T14:18:00Z">
          <w:pPr/>
        </w:pPrChange>
      </w:pPr>
    </w:p>
    <w:p w:rsidR="0038167A" w:rsidRDefault="00A31846" w:rsidP="0038167A">
      <w:pPr>
        <w:numPr>
          <w:ins w:id="462" w:author="Fuli" w:date="2011-11-04T14:21:00Z"/>
        </w:numPr>
        <w:spacing w:line="480" w:lineRule="auto"/>
        <w:rPr>
          <w:ins w:id="463" w:author="readm" w:date="2011-11-08T15:38:00Z"/>
          <w:rFonts w:ascii="Times New Roman" w:hAnsi="Times New Roman" w:cs="Times New Roman"/>
        </w:rPr>
        <w:pPrChange w:id="464" w:author="readm" w:date="2011-11-08T15:38:00Z">
          <w:pPr>
            <w:spacing w:line="360" w:lineRule="auto"/>
          </w:pPr>
        </w:pPrChange>
      </w:pPr>
      <m:oMath>
        <m:sSub>
          <m:sSubPr>
            <m:ctrlPr>
              <w:ins w:id="465" w:author="readm" w:date="2011-11-07T17:20:00Z">
                <w:rPr>
                  <w:rFonts w:ascii="Cambria Math" w:hAnsi="Cambria Math" w:cs="Times New Roman"/>
                  <w:i/>
                </w:rPr>
              </w:ins>
            </m:ctrlPr>
          </m:sSubPr>
          <m:e>
            <w:ins w:id="466" w:author="readm" w:date="2011-11-07T17:20:00Z">
              <m:r>
                <w:rPr>
                  <w:rFonts w:ascii="Cambria Math" w:hAnsi="Cambria Math" w:cs="Times New Roman"/>
                </w:rPr>
                <m:t>EBD</m:t>
              </m:r>
            </w:ins>
          </m:e>
          <m:sub>
            <w:ins w:id="467" w:author="readm" w:date="2011-11-07T17:20:00Z">
              <m:r>
                <w:rPr>
                  <w:rFonts w:ascii="Cambria Math" w:hAnsi="Cambria Math" w:cs="Times New Roman"/>
                </w:rPr>
                <m:t>g=A,C,G,T</m:t>
              </m:r>
            </w:ins>
          </m:sub>
        </m:sSub>
        <w:ins w:id="468" w:author="readm" w:date="2011-11-07T17:21:00Z">
          <m:r>
            <w:rPr>
              <w:rFonts w:ascii="Cambria Math" w:hAnsi="Cambria Math" w:cs="Times New Roman"/>
            </w:rPr>
            <m:t xml:space="preserve">= </m:t>
          </m:r>
        </w:ins>
        <m:nary>
          <m:naryPr>
            <m:chr m:val="∑"/>
            <m:limLoc m:val="undOvr"/>
            <m:supHide m:val="on"/>
            <m:ctrlPr>
              <w:ins w:id="469" w:author="readm" w:date="2011-11-07T17:21:00Z">
                <w:rPr>
                  <w:rFonts w:ascii="Cambria Math" w:hAnsi="Cambria Math" w:cs="Times New Roman"/>
                  <w:i/>
                </w:rPr>
              </w:ins>
            </m:ctrlPr>
          </m:naryPr>
          <m:sub>
            <m:sSub>
              <m:sSubPr>
                <m:ctrlPr>
                  <w:ins w:id="470" w:author="readm" w:date="2011-11-07T17:21:00Z">
                    <w:rPr>
                      <w:rFonts w:ascii="Cambria Math" w:hAnsi="Cambria Math" w:cs="Times New Roman"/>
                      <w:i/>
                    </w:rPr>
                  </w:ins>
                </m:ctrlPr>
              </m:sSubPr>
              <m:e>
                <w:ins w:id="471" w:author="readm" w:date="2011-11-07T17:21:00Z">
                  <m:r>
                    <w:rPr>
                      <w:rFonts w:ascii="Cambria Math" w:hAnsi="Cambria Math" w:cs="Times New Roman"/>
                    </w:rPr>
                    <m:t>read</m:t>
                  </m:r>
                </w:ins>
              </m:e>
              <m:sub>
                <w:ins w:id="472" w:author="readm" w:date="2011-11-07T17:21:00Z">
                  <m:r>
                    <w:rPr>
                      <w:rFonts w:ascii="Cambria Math" w:hAnsi="Cambria Math" w:cs="Times New Roman"/>
                    </w:rPr>
                    <m:t>i</m:t>
                  </m:r>
                </w:ins>
              </m:sub>
            </m:sSub>
            <w:ins w:id="473" w:author="readm" w:date="2011-11-07T17:21:00Z">
              <m:r>
                <w:rPr>
                  <w:rFonts w:ascii="Cambria Math" w:hAnsi="Cambria Math" w:cs="Times New Roman"/>
                </w:rPr>
                <m:t>=g</m:t>
              </m:r>
            </w:ins>
          </m:sub>
          <m:sup/>
          <m:e>
            <m:d>
              <m:dPr>
                <m:ctrlPr>
                  <w:ins w:id="474" w:author="readm" w:date="2011-11-07T17:22:00Z">
                    <w:rPr>
                      <w:rFonts w:ascii="Cambria Math" w:hAnsi="Cambria Math" w:cs="Times New Roman"/>
                      <w:i/>
                    </w:rPr>
                  </w:ins>
                </m:ctrlPr>
              </m:dPr>
              <m:e>
                <w:ins w:id="475" w:author="readm" w:date="2011-11-07T17:22:00Z">
                  <m:r>
                    <w:rPr>
                      <w:rFonts w:ascii="Cambria Math" w:hAnsi="Cambria Math" w:cs="Times New Roman"/>
                    </w:rPr>
                    <m:t>1-</m:t>
                  </m:r>
                </w:ins>
                <m:sSub>
                  <m:sSubPr>
                    <m:ctrlPr>
                      <w:ins w:id="476" w:author="readm" w:date="2011-11-07T17:22:00Z">
                        <w:rPr>
                          <w:rFonts w:ascii="Cambria Math" w:hAnsi="Cambria Math" w:cs="Times New Roman"/>
                          <w:i/>
                        </w:rPr>
                      </w:ins>
                    </m:ctrlPr>
                  </m:sSubPr>
                  <m:e>
                    <w:ins w:id="477" w:author="readm" w:date="2011-11-07T17:22:00Z">
                      <m:r>
                        <w:rPr>
                          <w:rFonts w:ascii="Cambria Math" w:hAnsi="Cambria Math" w:cs="Times New Roman"/>
                        </w:rPr>
                        <m:t>BaseQuality</m:t>
                      </m:r>
                    </w:ins>
                  </m:e>
                  <m:sub>
                    <w:ins w:id="478" w:author="readm" w:date="2011-11-07T17:22:00Z">
                      <m:r>
                        <w:rPr>
                          <w:rFonts w:ascii="Cambria Math" w:hAnsi="Cambria Math" w:cs="Times New Roman"/>
                        </w:rPr>
                        <m:t>i</m:t>
                      </m:r>
                    </w:ins>
                  </m:sub>
                </m:sSub>
              </m:e>
            </m:d>
            <m:d>
              <m:dPr>
                <m:ctrlPr>
                  <w:ins w:id="479" w:author="readm" w:date="2011-11-07T17:22:00Z">
                    <w:rPr>
                      <w:rFonts w:ascii="Cambria Math" w:hAnsi="Cambria Math" w:cs="Times New Roman"/>
                      <w:i/>
                    </w:rPr>
                  </w:ins>
                </m:ctrlPr>
              </m:dPr>
              <m:e>
                <w:ins w:id="480" w:author="readm" w:date="2011-11-07T17:22:00Z">
                  <m:r>
                    <w:rPr>
                      <w:rFonts w:ascii="Cambria Math" w:hAnsi="Cambria Math" w:cs="Times New Roman"/>
                    </w:rPr>
                    <m:t>1-</m:t>
                  </m:r>
                </w:ins>
                <m:sSub>
                  <m:sSubPr>
                    <m:ctrlPr>
                      <w:ins w:id="481" w:author="readm" w:date="2011-11-07T17:22:00Z">
                        <w:rPr>
                          <w:rFonts w:ascii="Cambria Math" w:hAnsi="Cambria Math" w:cs="Times New Roman"/>
                          <w:i/>
                        </w:rPr>
                      </w:ins>
                    </m:ctrlPr>
                  </m:sSubPr>
                  <m:e>
                    <w:ins w:id="482" w:author="readm" w:date="2011-11-07T17:22:00Z">
                      <m:r>
                        <w:rPr>
                          <w:rFonts w:ascii="Cambria Math" w:hAnsi="Cambria Math" w:cs="Times New Roman"/>
                        </w:rPr>
                        <m:t>MappingQuality</m:t>
                      </m:r>
                    </w:ins>
                  </m:e>
                  <m:sub>
                    <w:ins w:id="483" w:author="readm" w:date="2011-11-07T17:22:00Z">
                      <m:r>
                        <w:rPr>
                          <w:rFonts w:ascii="Cambria Math" w:hAnsi="Cambria Math" w:cs="Times New Roman"/>
                        </w:rPr>
                        <m:t>i</m:t>
                      </m:r>
                    </w:ins>
                  </m:sub>
                </m:sSub>
              </m:e>
            </m:d>
          </m:e>
        </m:nary>
        <w:ins w:id="484" w:author="readm" w:date="2011-11-07T17:22:00Z">
          <m:r>
            <w:rPr>
              <w:rFonts w:ascii="Cambria Math" w:hAnsi="Cambria Math" w:cs="Times New Roman"/>
            </w:rPr>
            <m:t xml:space="preserve">     </m:t>
          </m:r>
        </w:ins>
        <w:ins w:id="485" w:author="readm" w:date="2011-11-07T17:23:00Z">
          <m:r>
            <w:rPr>
              <w:rFonts w:ascii="Cambria Math" w:hAnsi="Cambria Math" w:cs="Times New Roman"/>
            </w:rPr>
            <m:t xml:space="preserve">       </m:t>
          </m:r>
          <m:r>
            <w:rPr>
              <w:rFonts w:ascii="Cambria Math" w:hAnsi="Cambria Math" w:cs="Times New Roman"/>
            </w:rPr>
            <m:t xml:space="preserve">                         </m:t>
          </m:r>
        </w:ins>
      </m:oMath>
      <w:ins w:id="486" w:author="readm" w:date="2011-11-08T15:38:00Z">
        <w:r w:rsidR="0038167A">
          <w:rPr>
            <w:rFonts w:ascii="Times New Roman" w:hAnsi="Times New Roman" w:cs="Times New Roman"/>
          </w:rPr>
          <w:t>[Equation 1]</w:t>
        </w:r>
      </w:ins>
    </w:p>
    <w:p w:rsidR="0038167A" w:rsidRDefault="0038167A" w:rsidP="0038167A">
      <w:pPr>
        <w:numPr>
          <w:ins w:id="487" w:author="Fuli" w:date="2011-11-04T14:21:00Z"/>
        </w:numPr>
        <w:spacing w:line="480" w:lineRule="auto"/>
        <w:rPr>
          <w:ins w:id="488" w:author="readm" w:date="2011-11-08T15:38:00Z"/>
          <w:rFonts w:ascii="Times New Roman" w:hAnsi="Times New Roman" w:cs="Times New Roman"/>
        </w:rPr>
        <w:pPrChange w:id="489" w:author="readm" w:date="2011-11-08T15:38:00Z">
          <w:pPr>
            <w:spacing w:line="360" w:lineRule="auto"/>
          </w:pPr>
        </w:pPrChange>
      </w:pPr>
    </w:p>
    <w:p w:rsidR="00875D28" w:rsidRPr="0038167A" w:rsidDel="0038167A" w:rsidRDefault="00A31846" w:rsidP="0038167A">
      <w:pPr>
        <w:numPr>
          <w:ins w:id="490" w:author="Fuli" w:date="2011-11-04T14:28:00Z"/>
        </w:numPr>
        <w:spacing w:line="480" w:lineRule="auto"/>
        <w:rPr>
          <w:ins w:id="491" w:author="Fuli" w:date="2011-11-04T14:28:00Z"/>
          <w:del w:id="492" w:author="readm" w:date="2011-11-08T15:38:00Z"/>
          <w:rFonts w:ascii="Times New Roman" w:hAnsi="Times New Roman" w:cs="Times New Roman"/>
          <w:rPrChange w:id="493" w:author="readm" w:date="2011-11-08T15:38:00Z">
            <w:rPr>
              <w:ins w:id="494" w:author="Fuli" w:date="2011-11-04T14:28:00Z"/>
              <w:del w:id="495" w:author="readm" w:date="2011-11-08T15:38:00Z"/>
            </w:rPr>
          </w:rPrChange>
        </w:rPr>
        <w:pPrChange w:id="496" w:author="readm" w:date="2011-11-08T15:38:00Z">
          <w:pPr/>
        </w:pPrChange>
      </w:pPr>
      <w:ins w:id="497" w:author="Fuli" w:date="2011-11-04T14:28:00Z">
        <w:del w:id="498" w:author="readm" w:date="2011-11-07T17:20:00Z">
          <w:r w:rsidRPr="00A31846">
            <w:rPr>
              <w:rFonts w:ascii="Times New Roman" w:hAnsi="Times New Roman" w:cs="Times New Roman"/>
              <w:rPrChange w:id="499" w:author="Fuli" w:date="2011-11-04T14:30:00Z">
                <w:rPr/>
              </w:rPrChange>
            </w:rPr>
            <w:delText>qualities and mapping qualities.</w:delText>
          </w:r>
        </w:del>
      </w:ins>
    </w:p>
    <w:p w:rsidR="00A43274" w:rsidDel="0093455D" w:rsidRDefault="009023E6" w:rsidP="0038167A">
      <w:pPr>
        <w:spacing w:line="480" w:lineRule="auto"/>
        <w:rPr>
          <w:ins w:id="500" w:author="Fuli" w:date="2011-11-04T14:31:00Z"/>
          <w:del w:id="501" w:author="readm" w:date="2011-11-07T17:23:00Z"/>
          <w:rFonts w:ascii="Times New Roman" w:hAnsi="Times New Roman" w:cs="Times New Roman"/>
          <w:position w:val="-32"/>
        </w:rPr>
        <w:pPrChange w:id="502" w:author="readm" w:date="2011-11-08T15:38:00Z">
          <w:pPr>
            <w:spacing w:line="360" w:lineRule="auto"/>
          </w:pPr>
        </w:pPrChange>
      </w:pPr>
      <w:ins w:id="503" w:author="Fuli" w:date="2011-11-04T14:31:00Z">
        <w:del w:id="504" w:author="readm" w:date="2011-11-08T15:38:00Z">
          <w:r w:rsidDel="0038167A">
            <w:rPr>
              <w:rFonts w:ascii="Times New Roman" w:hAnsi="Times New Roman" w:cs="Times New Roman"/>
              <w:position w:val="-32"/>
            </w:rPr>
            <w:tab/>
          </w:r>
          <w:r w:rsidDel="0038167A">
            <w:rPr>
              <w:rFonts w:ascii="Times New Roman" w:hAnsi="Times New Roman" w:cs="Times New Roman"/>
              <w:position w:val="-32"/>
            </w:rPr>
            <w:tab/>
          </w:r>
        </w:del>
      </w:ins>
      <w:del w:id="505" w:author="readm" w:date="2011-11-07T17:23:00Z">
        <w:r w:rsidR="00A324EA" w:rsidRPr="009023E6" w:rsidDel="0093455D">
          <w:rPr>
            <w:rFonts w:ascii="Times New Roman" w:hAnsi="Times New Roman" w:cs="Times New Roman"/>
            <w:position w:val="-32"/>
          </w:rPr>
          <w:object w:dxaOrig="38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33pt" o:ole="">
              <v:imagedata r:id="rId7" o:title=""/>
            </v:shape>
            <o:OLEObject Type="Embed" ProgID="Equation.3" ShapeID="_x0000_i1025" DrawAspect="Content" ObjectID="_1382275914" r:id="rId8"/>
          </w:object>
        </w:r>
      </w:del>
      <w:ins w:id="506" w:author="Fuli" w:date="2011-11-04T14:31:00Z">
        <w:del w:id="507" w:author="readm" w:date="2011-11-07T17:23:00Z">
          <w:r w:rsidDel="0093455D">
            <w:rPr>
              <w:rFonts w:ascii="Times New Roman" w:hAnsi="Times New Roman" w:cs="Times New Roman"/>
              <w:position w:val="-32"/>
            </w:rPr>
            <w:delText xml:space="preserve">   </w:delText>
          </w:r>
        </w:del>
      </w:ins>
      <w:ins w:id="508" w:author="Fuli" w:date="2011-11-04T14:57:00Z">
        <w:del w:id="509" w:author="readm" w:date="2011-11-07T17:23:00Z">
          <w:r w:rsidR="00EC479C" w:rsidDel="0093455D">
            <w:rPr>
              <w:rFonts w:ascii="Times New Roman" w:hAnsi="Times New Roman" w:cs="Times New Roman"/>
              <w:position w:val="-32"/>
            </w:rPr>
            <w:tab/>
          </w:r>
          <w:r w:rsidR="00EC479C" w:rsidDel="0093455D">
            <w:rPr>
              <w:rFonts w:ascii="Times New Roman" w:hAnsi="Times New Roman" w:cs="Times New Roman"/>
              <w:position w:val="-32"/>
            </w:rPr>
            <w:tab/>
          </w:r>
          <w:r w:rsidR="00EC479C" w:rsidDel="0093455D">
            <w:rPr>
              <w:rFonts w:ascii="Times New Roman" w:hAnsi="Times New Roman" w:cs="Times New Roman"/>
              <w:position w:val="-32"/>
            </w:rPr>
            <w:tab/>
          </w:r>
        </w:del>
      </w:ins>
      <w:ins w:id="510" w:author="Fuli" w:date="2011-11-04T14:31:00Z">
        <w:del w:id="511" w:author="readm" w:date="2011-11-07T17:23:00Z">
          <w:r w:rsidDel="0093455D">
            <w:rPr>
              <w:rFonts w:ascii="Times New Roman" w:hAnsi="Times New Roman" w:cs="Times New Roman"/>
              <w:position w:val="-32"/>
            </w:rPr>
            <w:delText xml:space="preserve"> </w:delText>
          </w:r>
        </w:del>
      </w:ins>
      <w:ins w:id="512" w:author="Fuli" w:date="2011-11-04T15:06:00Z">
        <w:del w:id="513" w:author="readm" w:date="2011-11-07T17:23:00Z">
          <w:r w:rsidR="00A75137" w:rsidDel="0093455D">
            <w:rPr>
              <w:rFonts w:ascii="Times New Roman" w:hAnsi="Times New Roman" w:cs="Times New Roman"/>
              <w:position w:val="-32"/>
            </w:rPr>
            <w:tab/>
            <w:delText>[</w:delText>
          </w:r>
        </w:del>
      </w:ins>
      <w:ins w:id="514" w:author="Fuli" w:date="2011-11-04T14:31:00Z">
        <w:del w:id="515" w:author="readm" w:date="2011-11-07T17:23:00Z">
          <w:r w:rsidDel="0093455D">
            <w:rPr>
              <w:rFonts w:ascii="Times New Roman" w:hAnsi="Times New Roman" w:cs="Times New Roman"/>
              <w:position w:val="-32"/>
            </w:rPr>
            <w:delText>1]</w:delText>
          </w:r>
        </w:del>
      </w:ins>
    </w:p>
    <w:p w:rsidR="009023E6" w:rsidRPr="009023E6" w:rsidDel="0038167A" w:rsidRDefault="009023E6" w:rsidP="0038167A">
      <w:pPr>
        <w:numPr>
          <w:ins w:id="516" w:author="Fuli" w:date="2011-11-04T14:31:00Z"/>
        </w:numPr>
        <w:spacing w:line="480" w:lineRule="auto"/>
        <w:rPr>
          <w:del w:id="517" w:author="readm" w:date="2011-11-08T15:38:00Z"/>
          <w:rFonts w:ascii="Times New Roman" w:eastAsia="Times New Roman" w:hAnsi="Times New Roman" w:cs="Times New Roman"/>
        </w:rPr>
        <w:pPrChange w:id="518" w:author="readm" w:date="2011-11-08T15:38:00Z">
          <w:pPr>
            <w:spacing w:line="360" w:lineRule="auto"/>
          </w:pPr>
        </w:pPrChange>
      </w:pPr>
    </w:p>
    <w:p w:rsidR="00FC6525" w:rsidRPr="00C635D2" w:rsidRDefault="007D231D" w:rsidP="0038167A">
      <w:pPr>
        <w:numPr>
          <w:ins w:id="519" w:author="Fuli" w:date="2011-11-04T14:21:00Z"/>
        </w:numPr>
        <w:spacing w:line="480" w:lineRule="auto"/>
        <w:rPr>
          <w:rFonts w:ascii="Times New Roman" w:eastAsia="Times New Roman" w:hAnsi="Times New Roman" w:cs="Times New Roman"/>
          <w:b/>
          <w:rPrChange w:id="520" w:author="Fuli" w:date="2011-11-04T14:55:00Z">
            <w:rPr>
              <w:rFonts w:ascii="Times New Roman" w:eastAsia="Times New Roman" w:hAnsi="Times New Roman" w:cs="Times New Roman"/>
              <w:b/>
              <w:bCs/>
              <w:i/>
              <w:iCs/>
            </w:rPr>
          </w:rPrChange>
        </w:rPr>
        <w:pPrChange w:id="521" w:author="readm" w:date="2011-11-08T15:38:00Z">
          <w:pPr>
            <w:spacing w:line="360" w:lineRule="auto"/>
          </w:pPr>
        </w:pPrChange>
      </w:pPr>
      <w:ins w:id="522" w:author="Fuli" w:date="2011-11-04T14:33:00Z">
        <w:del w:id="523" w:author="readm" w:date="2011-11-08T14:58:00Z">
          <w:r w:rsidDel="009273EE">
            <w:rPr>
              <w:rFonts w:ascii="Times New Roman" w:eastAsia="Times New Roman" w:hAnsi="Times New Roman" w:cs="Times New Roman"/>
            </w:rPr>
            <w:delText>The</w:delText>
          </w:r>
        </w:del>
      </w:ins>
      <w:ins w:id="524" w:author="readm" w:date="2011-11-08T14:58:00Z">
        <w:r w:rsidR="009273EE">
          <w:rPr>
            <w:rFonts w:ascii="Times New Roman" w:eastAsia="Times New Roman" w:hAnsi="Times New Roman" w:cs="Times New Roman"/>
          </w:rPr>
          <w:t>An</w:t>
        </w:r>
      </w:ins>
      <w:ins w:id="525" w:author="Fuli" w:date="2011-11-04T14:33:00Z">
        <w:r>
          <w:rPr>
            <w:rFonts w:ascii="Times New Roman" w:eastAsia="Times New Roman" w:hAnsi="Times New Roman" w:cs="Times New Roman"/>
          </w:rPr>
          <w:t xml:space="preserve"> EBD</w:t>
        </w:r>
      </w:ins>
      <w:r w:rsidR="00E60D59" w:rsidRPr="00F17F49">
        <w:rPr>
          <w:rFonts w:ascii="Times New Roman" w:eastAsia="Times New Roman" w:hAnsi="Times New Roman" w:cs="Times New Roman"/>
        </w:rPr>
        <w:t xml:space="preserve"> value</w:t>
      </w:r>
      <w:ins w:id="526" w:author="Fuli" w:date="2011-11-04T14:33:00Z">
        <w:del w:id="527" w:author="readm" w:date="2011-11-08T14:58:00Z">
          <w:r w:rsidDel="009273EE">
            <w:rPr>
              <w:rFonts w:ascii="Times New Roman" w:eastAsia="Times New Roman" w:hAnsi="Times New Roman" w:cs="Times New Roman"/>
            </w:rPr>
            <w:delText>s</w:delText>
          </w:r>
        </w:del>
      </w:ins>
      <w:r w:rsidR="00E60D59" w:rsidRPr="00F17F49">
        <w:rPr>
          <w:rFonts w:ascii="Times New Roman" w:eastAsia="Times New Roman" w:hAnsi="Times New Roman" w:cs="Times New Roman"/>
        </w:rPr>
        <w:t xml:space="preserve"> for each nucleotide</w:t>
      </w:r>
      <w:ins w:id="528" w:author="readm" w:date="2011-11-08T14:58:00Z">
        <w:r w:rsidR="009273EE">
          <w:rPr>
            <w:rFonts w:ascii="Times New Roman" w:eastAsia="Times New Roman" w:hAnsi="Times New Roman" w:cs="Times New Roman"/>
          </w:rPr>
          <w:t xml:space="preserve"> (A</w:t>
        </w:r>
      </w:ins>
      <w:ins w:id="529" w:author="readm" w:date="2011-11-08T15:00:00Z">
        <w:r w:rsidR="0050706E">
          <w:rPr>
            <w:rFonts w:ascii="Times New Roman" w:eastAsia="Times New Roman" w:hAnsi="Times New Roman" w:cs="Times New Roman"/>
          </w:rPr>
          <w:t xml:space="preserve">, T, C, </w:t>
        </w:r>
        <w:proofErr w:type="gramStart"/>
        <w:r w:rsidR="0050706E">
          <w:rPr>
            <w:rFonts w:ascii="Times New Roman" w:eastAsia="Times New Roman" w:hAnsi="Times New Roman" w:cs="Times New Roman"/>
          </w:rPr>
          <w:t>G</w:t>
        </w:r>
      </w:ins>
      <w:proofErr w:type="gramEnd"/>
      <w:ins w:id="530" w:author="readm" w:date="2011-11-08T14:58:00Z">
        <w:r w:rsidR="009273EE">
          <w:rPr>
            <w:rFonts w:ascii="Times New Roman" w:eastAsia="Times New Roman" w:hAnsi="Times New Roman" w:cs="Times New Roman"/>
          </w:rPr>
          <w:t>)</w:t>
        </w:r>
      </w:ins>
      <w:ins w:id="531" w:author="Fuli" w:date="2011-11-04T14:51:00Z">
        <w:r w:rsidR="00C635D2">
          <w:rPr>
            <w:rFonts w:ascii="Times New Roman" w:eastAsia="Times New Roman" w:hAnsi="Times New Roman" w:cs="Times New Roman"/>
          </w:rPr>
          <w:t xml:space="preserve"> at </w:t>
        </w:r>
        <w:del w:id="532" w:author="readm" w:date="2011-11-07T17:23:00Z">
          <w:r w:rsidR="00C635D2" w:rsidDel="005642B5">
            <w:rPr>
              <w:rFonts w:ascii="Times New Roman" w:eastAsia="Times New Roman" w:hAnsi="Times New Roman" w:cs="Times New Roman"/>
            </w:rPr>
            <w:delText>every</w:delText>
          </w:r>
        </w:del>
      </w:ins>
      <w:ins w:id="533" w:author="readm" w:date="2011-11-07T17:23:00Z">
        <w:r w:rsidR="005642B5">
          <w:rPr>
            <w:rFonts w:ascii="Times New Roman" w:eastAsia="Times New Roman" w:hAnsi="Times New Roman" w:cs="Times New Roman"/>
          </w:rPr>
          <w:t>a given</w:t>
        </w:r>
      </w:ins>
      <w:ins w:id="534" w:author="Fuli" w:date="2011-11-04T14:51:00Z">
        <w:r w:rsidR="00C635D2">
          <w:rPr>
            <w:rFonts w:ascii="Times New Roman" w:eastAsia="Times New Roman" w:hAnsi="Times New Roman" w:cs="Times New Roman"/>
          </w:rPr>
          <w:t xml:space="preserve"> genomic </w:t>
        </w:r>
      </w:ins>
      <w:ins w:id="535" w:author="readm" w:date="2011-11-08T15:25:00Z">
        <w:r w:rsidR="004213EE">
          <w:rPr>
            <w:rFonts w:ascii="Times New Roman" w:eastAsia="Times New Roman" w:hAnsi="Times New Roman" w:cs="Times New Roman"/>
          </w:rPr>
          <w:t xml:space="preserve">site </w:t>
        </w:r>
      </w:ins>
      <w:ins w:id="536" w:author="Fuli" w:date="2011-11-04T14:51:00Z">
        <w:del w:id="537" w:author="readm" w:date="2011-11-08T15:25:00Z">
          <w:r w:rsidR="00C635D2" w:rsidDel="004213EE">
            <w:rPr>
              <w:rFonts w:ascii="Times New Roman" w:eastAsia="Times New Roman" w:hAnsi="Times New Roman" w:cs="Times New Roman"/>
            </w:rPr>
            <w:delText>position</w:delText>
          </w:r>
        </w:del>
      </w:ins>
      <w:ins w:id="538" w:author="Fuli" w:date="2011-11-04T14:33:00Z">
        <w:del w:id="539" w:author="readm" w:date="2011-11-08T15:25:00Z">
          <w:r w:rsidDel="004213EE">
            <w:rPr>
              <w:rFonts w:ascii="Times New Roman" w:eastAsia="Times New Roman" w:hAnsi="Times New Roman" w:cs="Times New Roman"/>
            </w:rPr>
            <w:delText xml:space="preserve"> </w:delText>
          </w:r>
        </w:del>
      </w:ins>
      <w:ins w:id="540" w:author="readm" w:date="2011-11-08T14:58:00Z">
        <w:r w:rsidR="009273EE">
          <w:rPr>
            <w:rFonts w:ascii="Times New Roman" w:eastAsia="Times New Roman" w:hAnsi="Times New Roman" w:cs="Times New Roman"/>
          </w:rPr>
          <w:t xml:space="preserve">is extracted </w:t>
        </w:r>
      </w:ins>
      <w:ins w:id="541" w:author="readm" w:date="2011-11-08T15:23:00Z">
        <w:r w:rsidR="004213EE">
          <w:rPr>
            <w:rFonts w:ascii="Times New Roman" w:eastAsia="Times New Roman" w:hAnsi="Times New Roman" w:cs="Times New Roman"/>
          </w:rPr>
          <w:t>by summing over the base quality and mapping quality for each read</w:t>
        </w:r>
      </w:ins>
      <w:ins w:id="542" w:author="readm" w:date="2011-11-08T15:24:00Z">
        <w:r w:rsidR="004213EE">
          <w:rPr>
            <w:rFonts w:ascii="Times New Roman" w:eastAsia="Times New Roman" w:hAnsi="Times New Roman" w:cs="Times New Roman"/>
          </w:rPr>
          <w:t xml:space="preserve"> that covers </w:t>
        </w:r>
      </w:ins>
      <w:ins w:id="543" w:author="readm" w:date="2011-11-08T15:25:00Z">
        <w:r w:rsidR="004213EE">
          <w:rPr>
            <w:rFonts w:ascii="Times New Roman" w:eastAsia="Times New Roman" w:hAnsi="Times New Roman" w:cs="Times New Roman"/>
          </w:rPr>
          <w:t xml:space="preserve">the putative </w:t>
        </w:r>
      </w:ins>
      <w:ins w:id="544" w:author="readm" w:date="2011-11-08T15:24:00Z">
        <w:r w:rsidR="004213EE">
          <w:rPr>
            <w:rFonts w:ascii="Times New Roman" w:eastAsia="Times New Roman" w:hAnsi="Times New Roman" w:cs="Times New Roman"/>
          </w:rPr>
          <w:t xml:space="preserve">site.  This value can be considered a weighted read depth in our pipeline and is used </w:t>
        </w:r>
      </w:ins>
      <w:ins w:id="545" w:author="Fuli" w:date="2011-11-04T14:50:00Z">
        <w:del w:id="546" w:author="readm" w:date="2011-11-08T14:58:00Z">
          <w:r w:rsidR="00C635D2" w:rsidDel="009273EE">
            <w:rPr>
              <w:rFonts w:ascii="Times New Roman" w:eastAsia="Times New Roman" w:hAnsi="Times New Roman" w:cs="Times New Roman"/>
            </w:rPr>
            <w:delText xml:space="preserve">(that is, </w:delText>
          </w:r>
        </w:del>
      </w:ins>
      <w:ins w:id="547" w:author="Fuli" w:date="2011-11-04T14:51:00Z">
        <w:del w:id="548" w:author="readm" w:date="2011-11-08T14:58:00Z">
          <w:r w:rsidR="00C635D2" w:rsidDel="009273EE">
            <w:rPr>
              <w:rFonts w:ascii="Times New Roman" w:eastAsia="Times New Roman" w:hAnsi="Times New Roman" w:cs="Times New Roman"/>
            </w:rPr>
            <w:delText xml:space="preserve">at a given position </w:delText>
          </w:r>
        </w:del>
      </w:ins>
      <w:ins w:id="549" w:author="Fuli" w:date="2011-11-04T14:50:00Z">
        <w:del w:id="550" w:author="readm" w:date="2011-11-08T14:58:00Z">
          <w:r w:rsidR="00C635D2" w:rsidDel="009273EE">
            <w:rPr>
              <w:rFonts w:ascii="Times New Roman" w:eastAsia="Times New Roman" w:hAnsi="Times New Roman" w:cs="Times New Roman"/>
            </w:rPr>
            <w:delText>a EBD score is generated for A, C, G and T</w:delText>
          </w:r>
        </w:del>
      </w:ins>
      <w:ins w:id="551" w:author="Fuli" w:date="2011-11-04T14:51:00Z">
        <w:del w:id="552" w:author="readm" w:date="2011-11-08T14:58:00Z">
          <w:r w:rsidR="00C635D2" w:rsidDel="009273EE">
            <w:rPr>
              <w:rFonts w:ascii="Times New Roman" w:eastAsia="Times New Roman" w:hAnsi="Times New Roman" w:cs="Times New Roman"/>
            </w:rPr>
            <w:delText>,</w:delText>
          </w:r>
        </w:del>
      </w:ins>
      <w:ins w:id="553" w:author="Fuli" w:date="2011-11-04T14:50:00Z">
        <w:del w:id="554" w:author="readm" w:date="2011-11-08T14:58:00Z">
          <w:r w:rsidR="00C635D2" w:rsidDel="009273EE">
            <w:rPr>
              <w:rFonts w:ascii="Times New Roman" w:eastAsia="Times New Roman" w:hAnsi="Times New Roman" w:cs="Times New Roman"/>
            </w:rPr>
            <w:delText xml:space="preserve"> resp</w:delText>
          </w:r>
        </w:del>
      </w:ins>
      <w:ins w:id="555" w:author="Fuli" w:date="2011-11-04T14:51:00Z">
        <w:del w:id="556" w:author="readm" w:date="2011-11-08T14:58:00Z">
          <w:r w:rsidR="00C635D2" w:rsidDel="009273EE">
            <w:rPr>
              <w:rFonts w:ascii="Times New Roman" w:eastAsia="Times New Roman" w:hAnsi="Times New Roman" w:cs="Times New Roman"/>
            </w:rPr>
            <w:delText xml:space="preserve">ectively) </w:delText>
          </w:r>
        </w:del>
      </w:ins>
      <w:ins w:id="557" w:author="Fuli" w:date="2011-11-04T14:33:00Z">
        <w:del w:id="558" w:author="readm" w:date="2011-11-08T14:58:00Z">
          <w:r w:rsidDel="009273EE">
            <w:rPr>
              <w:rFonts w:ascii="Times New Roman" w:eastAsia="Times New Roman" w:hAnsi="Times New Roman" w:cs="Times New Roman"/>
            </w:rPr>
            <w:delText>are</w:delText>
          </w:r>
        </w:del>
      </w:ins>
      <w:del w:id="559" w:author="readm" w:date="2011-11-08T14:58:00Z">
        <w:r w:rsidR="00E60D59" w:rsidRPr="00F17F49" w:rsidDel="009273EE">
          <w:rPr>
            <w:rFonts w:ascii="Times New Roman" w:eastAsia="Times New Roman" w:hAnsi="Times New Roman" w:cs="Times New Roman"/>
          </w:rPr>
          <w:delText xml:space="preserve"> </w:delText>
        </w:r>
        <w:r w:rsidR="00E60D59" w:rsidRPr="00F17F49" w:rsidDel="009273EE">
          <w:rPr>
            <w:rFonts w:ascii="Times New Roman" w:eastAsia="Times New Roman" w:hAnsi="Times New Roman" w:cs="Times New Roman"/>
          </w:rPr>
          <w:delText xml:space="preserve">to </w:delText>
        </w:r>
        <w:r w:rsidR="006159EC" w:rsidRPr="00F17F49" w:rsidDel="009273EE">
          <w:rPr>
            <w:rFonts w:ascii="Times New Roman" w:eastAsia="Times New Roman" w:hAnsi="Times New Roman" w:cs="Times New Roman"/>
          </w:rPr>
          <w:delText>maximize the usable information</w:delText>
        </w:r>
        <w:r w:rsidR="00E60D59" w:rsidRPr="00F17F49" w:rsidDel="009273EE">
          <w:rPr>
            <w:rFonts w:ascii="Times New Roman" w:eastAsia="Times New Roman" w:hAnsi="Times New Roman" w:cs="Times New Roman"/>
          </w:rPr>
          <w:delText xml:space="preserve"> at each position</w:delText>
        </w:r>
        <w:r w:rsidR="00B509E1" w:rsidRPr="00F17F49" w:rsidDel="009273EE">
          <w:rPr>
            <w:rFonts w:ascii="Times New Roman" w:eastAsia="Times New Roman" w:hAnsi="Times New Roman" w:cs="Times New Roman"/>
          </w:rPr>
          <w:delText xml:space="preserve"> </w:delText>
        </w:r>
        <w:r w:rsidR="00854C11" w:rsidRPr="00F17F49" w:rsidDel="009273EE">
          <w:rPr>
            <w:rFonts w:ascii="Times New Roman" w:eastAsia="Times New Roman" w:hAnsi="Times New Roman" w:cs="Times New Roman"/>
          </w:rPr>
          <w:delText>(See Methods)</w:delText>
        </w:r>
        <w:r w:rsidR="00854C11" w:rsidRPr="00F17F49" w:rsidDel="009273EE">
          <w:rPr>
            <w:rFonts w:ascii="Times New Roman" w:eastAsia="Times New Roman" w:hAnsi="Times New Roman" w:cs="Times New Roman"/>
            <w:bCs/>
            <w:iCs/>
          </w:rPr>
          <w:delText xml:space="preserve">. </w:delText>
        </w:r>
        <w:r w:rsidR="00E60D59" w:rsidRPr="00F17F49" w:rsidDel="009273EE">
          <w:rPr>
            <w:rFonts w:ascii="Times New Roman" w:eastAsia="Times New Roman" w:hAnsi="Times New Roman" w:cs="Times New Roman"/>
          </w:rPr>
          <w:delText xml:space="preserve">This information is </w:delText>
        </w:r>
        <w:r w:rsidR="00E60D59" w:rsidRPr="00F17F49" w:rsidDel="009273EE">
          <w:rPr>
            <w:rFonts w:ascii="Times New Roman" w:eastAsia="Times New Roman" w:hAnsi="Times New Roman" w:cs="Times New Roman"/>
          </w:rPr>
          <w:delText xml:space="preserve">extracted </w:delText>
        </w:r>
      </w:del>
      <w:del w:id="560" w:author="readm" w:date="2011-11-08T15:23:00Z">
        <w:r w:rsidR="00E60D59" w:rsidRPr="00F17F49" w:rsidDel="004213EE">
          <w:rPr>
            <w:rFonts w:ascii="Times New Roman" w:eastAsia="Times New Roman" w:hAnsi="Times New Roman" w:cs="Times New Roman"/>
          </w:rPr>
          <w:delText xml:space="preserve">from </w:delText>
        </w:r>
        <w:r w:rsidR="00504042" w:rsidRPr="00F17F49" w:rsidDel="004213EE">
          <w:rPr>
            <w:rFonts w:ascii="Times New Roman" w:eastAsia="Times New Roman" w:hAnsi="Times New Roman" w:cs="Times New Roman"/>
            <w:bCs/>
            <w:iCs/>
          </w:rPr>
          <w:delText>each BAM</w:delText>
        </w:r>
      </w:del>
      <w:ins w:id="561" w:author="readm" w:date="2011-11-08T14:59:00Z">
        <w:r w:rsidR="009273EE">
          <w:rPr>
            <w:rStyle w:val="CommentReference"/>
          </w:rPr>
          <w:commentReference w:id="562"/>
        </w:r>
      </w:ins>
      <w:ins w:id="563" w:author="Fuli" w:date="2011-11-04T14:34:00Z">
        <w:del w:id="564" w:author="readm" w:date="2011-11-08T14:59:00Z">
          <w:r w:rsidR="00A324EA" w:rsidDel="009273EE">
            <w:rPr>
              <w:rFonts w:ascii="Times New Roman" w:eastAsia="Times New Roman" w:hAnsi="Times New Roman" w:cs="Times New Roman"/>
              <w:bCs/>
              <w:iCs/>
            </w:rPr>
            <w:delText xml:space="preserve"> in</w:delText>
          </w:r>
        </w:del>
      </w:ins>
      <w:ins w:id="565" w:author="Fuli" w:date="2011-11-04T14:42:00Z">
        <w:del w:id="566" w:author="readm" w:date="2011-11-08T14:59:00Z">
          <w:r w:rsidR="00A324EA" w:rsidDel="009273EE">
            <w:rPr>
              <w:rFonts w:ascii="Times New Roman" w:eastAsia="Times New Roman" w:hAnsi="Times New Roman" w:cs="Times New Roman"/>
              <w:bCs/>
              <w:iCs/>
            </w:rPr>
            <w:delText>to</w:delText>
          </w:r>
        </w:del>
      </w:ins>
      <w:ins w:id="567" w:author="Fuli" w:date="2011-11-04T14:34:00Z">
        <w:del w:id="568" w:author="readm" w:date="2011-11-08T14:59:00Z">
          <w:r w:rsidR="00A324EA" w:rsidDel="009273EE">
            <w:rPr>
              <w:rFonts w:ascii="Times New Roman" w:eastAsia="Times New Roman" w:hAnsi="Times New Roman" w:cs="Times New Roman"/>
              <w:bCs/>
              <w:iCs/>
            </w:rPr>
            <w:delText xml:space="preserve"> a</w:delText>
          </w:r>
          <w:r w:rsidDel="009273EE">
            <w:rPr>
              <w:rFonts w:ascii="Times New Roman" w:eastAsia="Times New Roman" w:hAnsi="Times New Roman" w:cs="Times New Roman"/>
              <w:bCs/>
              <w:iCs/>
            </w:rPr>
            <w:delText xml:space="preserve"> succinct format (Figure S1 – Need a schematics for the file format of EBD</w:delText>
          </w:r>
        </w:del>
      </w:ins>
      <w:ins w:id="569" w:author="Fuli" w:date="2011-11-04T17:09:00Z">
        <w:del w:id="570" w:author="readm" w:date="2011-11-08T14:59:00Z">
          <w:r w:rsidR="00B07967" w:rsidDel="009273EE">
            <w:rPr>
              <w:rFonts w:ascii="Times New Roman" w:eastAsia="Times New Roman" w:hAnsi="Times New Roman" w:cs="Times New Roman"/>
              <w:bCs/>
              <w:iCs/>
            </w:rPr>
            <w:delText>: “A C G T insertion deletion”</w:delText>
          </w:r>
        </w:del>
      </w:ins>
      <w:ins w:id="571" w:author="Fuli" w:date="2011-11-04T14:34:00Z">
        <w:del w:id="572" w:author="readm" w:date="2011-11-08T14:59:00Z">
          <w:r w:rsidDel="009273EE">
            <w:rPr>
              <w:rFonts w:ascii="Times New Roman" w:eastAsia="Times New Roman" w:hAnsi="Times New Roman" w:cs="Times New Roman"/>
              <w:bCs/>
              <w:iCs/>
            </w:rPr>
            <w:delText>)</w:delText>
          </w:r>
        </w:del>
      </w:ins>
      <w:ins w:id="573" w:author="Fuli" w:date="2011-11-04T14:35:00Z">
        <w:del w:id="574" w:author="readm" w:date="2011-11-08T14:59:00Z">
          <w:r w:rsidDel="009273EE">
            <w:rPr>
              <w:rFonts w:ascii="Times New Roman" w:eastAsia="Times New Roman" w:hAnsi="Times New Roman" w:cs="Times New Roman"/>
              <w:bCs/>
              <w:iCs/>
            </w:rPr>
            <w:delText xml:space="preserve">. </w:delText>
          </w:r>
        </w:del>
      </w:ins>
      <w:ins w:id="575" w:author="Fuli" w:date="2011-11-04T14:56:00Z">
        <w:del w:id="576" w:author="readm" w:date="2011-11-08T15:24:00Z">
          <w:r w:rsidR="00C635D2" w:rsidDel="004213EE">
            <w:rPr>
              <w:rFonts w:ascii="Times New Roman" w:eastAsia="Times New Roman" w:hAnsi="Times New Roman" w:cs="Times New Roman"/>
              <w:bCs/>
              <w:iCs/>
            </w:rPr>
            <w:delText xml:space="preserve">The EBD values are utilized </w:delText>
          </w:r>
        </w:del>
      </w:ins>
      <w:ins w:id="577" w:author="readm" w:date="2011-11-08T15:01:00Z">
        <w:r w:rsidR="0050706E">
          <w:rPr>
            <w:rFonts w:ascii="Times New Roman" w:eastAsia="Times New Roman" w:hAnsi="Times New Roman" w:cs="Times New Roman"/>
            <w:bCs/>
            <w:iCs/>
          </w:rPr>
          <w:t xml:space="preserve">in our pipeline, particular </w:t>
        </w:r>
      </w:ins>
      <w:ins w:id="578" w:author="readm" w:date="2011-11-08T15:24:00Z">
        <w:r w:rsidR="004213EE">
          <w:rPr>
            <w:rFonts w:ascii="Times New Roman" w:eastAsia="Times New Roman" w:hAnsi="Times New Roman" w:cs="Times New Roman"/>
            <w:bCs/>
            <w:iCs/>
          </w:rPr>
          <w:t>for</w:t>
        </w:r>
      </w:ins>
      <w:ins w:id="579" w:author="readm" w:date="2011-11-08T15:01:00Z">
        <w:r w:rsidR="0050706E">
          <w:rPr>
            <w:rFonts w:ascii="Times New Roman" w:eastAsia="Times New Roman" w:hAnsi="Times New Roman" w:cs="Times New Roman"/>
            <w:bCs/>
            <w:iCs/>
          </w:rPr>
          <w:t xml:space="preserve"> SNP site detection.  </w:t>
        </w:r>
      </w:ins>
      <w:ins w:id="580" w:author="Fuli" w:date="2011-11-04T14:56:00Z">
        <w:del w:id="581" w:author="readm" w:date="2011-11-08T15:00:00Z">
          <w:r w:rsidR="00C635D2" w:rsidRPr="0050706E" w:rsidDel="0050706E">
            <w:rPr>
              <w:rFonts w:ascii="Times New Roman" w:eastAsia="Times New Roman" w:hAnsi="Times New Roman" w:cs="Times New Roman"/>
              <w:bCs/>
              <w:iCs/>
              <w:highlight w:val="yellow"/>
              <w:rPrChange w:id="582" w:author="readm" w:date="2011-11-08T15:01:00Z">
                <w:rPr>
                  <w:rFonts w:ascii="Times New Roman" w:eastAsia="Times New Roman" w:hAnsi="Times New Roman" w:cs="Times New Roman"/>
                  <w:bCs/>
                  <w:iCs/>
                </w:rPr>
              </w:rPrChange>
            </w:rPr>
            <w:delText>in</w:delText>
          </w:r>
        </w:del>
        <w:del w:id="583" w:author="readm" w:date="2011-11-08T14:59:00Z">
          <w:r w:rsidR="00C635D2" w:rsidRPr="0050706E" w:rsidDel="0050706E">
            <w:rPr>
              <w:rFonts w:ascii="Times New Roman" w:eastAsia="Times New Roman" w:hAnsi="Times New Roman" w:cs="Times New Roman"/>
              <w:bCs/>
              <w:iCs/>
              <w:highlight w:val="yellow"/>
              <w:rPrChange w:id="584" w:author="readm" w:date="2011-11-08T15:01:00Z">
                <w:rPr>
                  <w:rFonts w:ascii="Times New Roman" w:eastAsia="Times New Roman" w:hAnsi="Times New Roman" w:cs="Times New Roman"/>
                  <w:bCs/>
                  <w:iCs/>
                </w:rPr>
              </w:rPrChange>
            </w:rPr>
            <w:delText xml:space="preserve"> all later</w:delText>
          </w:r>
        </w:del>
        <w:del w:id="585" w:author="readm" w:date="2011-11-08T15:00:00Z">
          <w:r w:rsidR="00C635D2" w:rsidRPr="0050706E" w:rsidDel="0050706E">
            <w:rPr>
              <w:rFonts w:ascii="Times New Roman" w:eastAsia="Times New Roman" w:hAnsi="Times New Roman" w:cs="Times New Roman"/>
              <w:bCs/>
              <w:iCs/>
              <w:highlight w:val="yellow"/>
              <w:rPrChange w:id="586" w:author="readm" w:date="2011-11-08T15:01:00Z">
                <w:rPr>
                  <w:rFonts w:ascii="Times New Roman" w:eastAsia="Times New Roman" w:hAnsi="Times New Roman" w:cs="Times New Roman"/>
                  <w:bCs/>
                  <w:iCs/>
                </w:rPr>
              </w:rPrChange>
            </w:rPr>
            <w:delText xml:space="preserve"> analysis whenever </w:delText>
          </w:r>
        </w:del>
        <w:del w:id="587" w:author="readm" w:date="2011-11-08T15:01:00Z">
          <w:r w:rsidR="00C635D2" w:rsidRPr="0050706E" w:rsidDel="0050706E">
            <w:rPr>
              <w:rFonts w:ascii="Times New Roman" w:eastAsia="Times New Roman" w:hAnsi="Times New Roman" w:cs="Times New Roman"/>
              <w:bCs/>
              <w:iCs/>
              <w:highlight w:val="yellow"/>
              <w:rPrChange w:id="588" w:author="readm" w:date="2011-11-08T15:01:00Z">
                <w:rPr>
                  <w:rFonts w:ascii="Times New Roman" w:eastAsia="Times New Roman" w:hAnsi="Times New Roman" w:cs="Times New Roman"/>
                  <w:bCs/>
                  <w:iCs/>
                </w:rPr>
              </w:rPrChange>
            </w:rPr>
            <w:delText xml:space="preserve">read depth is </w:delText>
          </w:r>
        </w:del>
        <w:del w:id="589" w:author="readm" w:date="2011-11-08T15:00:00Z">
          <w:r w:rsidR="00C635D2" w:rsidRPr="0050706E" w:rsidDel="0050706E">
            <w:rPr>
              <w:rFonts w:ascii="Times New Roman" w:eastAsia="Times New Roman" w:hAnsi="Times New Roman" w:cs="Times New Roman"/>
              <w:bCs/>
              <w:iCs/>
              <w:highlight w:val="yellow"/>
              <w:rPrChange w:id="590" w:author="readm" w:date="2011-11-08T15:01:00Z">
                <w:rPr>
                  <w:rFonts w:ascii="Times New Roman" w:eastAsia="Times New Roman" w:hAnsi="Times New Roman" w:cs="Times New Roman"/>
                  <w:bCs/>
                  <w:iCs/>
                </w:rPr>
              </w:rPrChange>
            </w:rPr>
            <w:delText>considered</w:delText>
          </w:r>
        </w:del>
        <w:del w:id="591" w:author="readm" w:date="2011-11-08T15:01:00Z">
          <w:r w:rsidR="00C635D2" w:rsidRPr="0050706E" w:rsidDel="0050706E">
            <w:rPr>
              <w:rFonts w:ascii="Times New Roman" w:eastAsia="Times New Roman" w:hAnsi="Times New Roman" w:cs="Times New Roman"/>
              <w:bCs/>
              <w:iCs/>
              <w:highlight w:val="yellow"/>
              <w:rPrChange w:id="592" w:author="readm" w:date="2011-11-08T15:01:00Z">
                <w:rPr>
                  <w:rFonts w:ascii="Times New Roman" w:eastAsia="Times New Roman" w:hAnsi="Times New Roman" w:cs="Times New Roman"/>
                  <w:bCs/>
                  <w:iCs/>
                </w:rPr>
              </w:rPrChange>
            </w:rPr>
            <w:delText xml:space="preserve">. </w:delText>
          </w:r>
        </w:del>
        <w:del w:id="593" w:author="readm" w:date="2011-11-08T15:00:00Z">
          <w:r w:rsidR="00C635D2" w:rsidRPr="0050706E" w:rsidDel="0050706E">
            <w:rPr>
              <w:rFonts w:ascii="Times New Roman" w:eastAsia="Times New Roman" w:hAnsi="Times New Roman" w:cs="Times New Roman"/>
              <w:bCs/>
              <w:iCs/>
              <w:highlight w:val="yellow"/>
              <w:rPrChange w:id="594" w:author="readm" w:date="2011-11-08T15:01:00Z">
                <w:rPr>
                  <w:rFonts w:ascii="Times New Roman" w:eastAsia="Times New Roman" w:hAnsi="Times New Roman" w:cs="Times New Roman"/>
                  <w:bCs/>
                  <w:iCs/>
                </w:rPr>
              </w:rPrChange>
            </w:rPr>
            <w:delText xml:space="preserve">The </w:delText>
          </w:r>
        </w:del>
        <w:r w:rsidR="00C635D2" w:rsidRPr="0050706E">
          <w:rPr>
            <w:rFonts w:ascii="Times New Roman" w:eastAsia="Times New Roman" w:hAnsi="Times New Roman" w:cs="Times New Roman"/>
            <w:bCs/>
            <w:iCs/>
            <w:highlight w:val="yellow"/>
            <w:rPrChange w:id="595" w:author="readm" w:date="2011-11-08T15:01:00Z">
              <w:rPr>
                <w:rFonts w:ascii="Times New Roman" w:eastAsia="Times New Roman" w:hAnsi="Times New Roman" w:cs="Times New Roman"/>
                <w:bCs/>
                <w:iCs/>
              </w:rPr>
            </w:rPrChange>
          </w:rPr>
          <w:t>EBD can be combined across multiple samples in an “</w:t>
        </w:r>
        <w:proofErr w:type="spellStart"/>
        <w:r w:rsidR="00C635D2" w:rsidRPr="0050706E">
          <w:rPr>
            <w:rFonts w:ascii="Times New Roman" w:eastAsia="Times New Roman" w:hAnsi="Times New Roman" w:cs="Times New Roman"/>
            <w:bCs/>
            <w:iCs/>
            <w:highlight w:val="yellow"/>
            <w:rPrChange w:id="596" w:author="readm" w:date="2011-11-08T15:01:00Z">
              <w:rPr>
                <w:rFonts w:ascii="Times New Roman" w:eastAsia="Times New Roman" w:hAnsi="Times New Roman" w:cs="Times New Roman"/>
                <w:bCs/>
                <w:iCs/>
              </w:rPr>
            </w:rPrChange>
          </w:rPr>
          <w:t>mpileup</w:t>
        </w:r>
        <w:proofErr w:type="spellEnd"/>
        <w:r w:rsidR="00C635D2" w:rsidRPr="0050706E">
          <w:rPr>
            <w:rFonts w:ascii="Times New Roman" w:eastAsia="Times New Roman" w:hAnsi="Times New Roman" w:cs="Times New Roman"/>
            <w:bCs/>
            <w:iCs/>
            <w:highlight w:val="yellow"/>
            <w:rPrChange w:id="597" w:author="readm" w:date="2011-11-08T15:01:00Z">
              <w:rPr>
                <w:rFonts w:ascii="Times New Roman" w:eastAsia="Times New Roman" w:hAnsi="Times New Roman" w:cs="Times New Roman"/>
                <w:bCs/>
                <w:iCs/>
              </w:rPr>
            </w:rPrChange>
          </w:rPr>
          <w:t>” fashion, so we eliminate the “BAM-</w:t>
        </w:r>
        <w:proofErr w:type="spellStart"/>
        <w:r w:rsidR="00C635D2" w:rsidRPr="0050706E">
          <w:rPr>
            <w:rFonts w:ascii="Times New Roman" w:eastAsia="Times New Roman" w:hAnsi="Times New Roman" w:cs="Times New Roman"/>
            <w:bCs/>
            <w:iCs/>
            <w:highlight w:val="yellow"/>
            <w:rPrChange w:id="598" w:author="readm" w:date="2011-11-08T15:01:00Z">
              <w:rPr>
                <w:rFonts w:ascii="Times New Roman" w:eastAsia="Times New Roman" w:hAnsi="Times New Roman" w:cs="Times New Roman"/>
                <w:bCs/>
                <w:iCs/>
              </w:rPr>
            </w:rPrChange>
          </w:rPr>
          <w:t>mpileup</w:t>
        </w:r>
        <w:proofErr w:type="spellEnd"/>
        <w:r w:rsidR="00C635D2" w:rsidRPr="0050706E">
          <w:rPr>
            <w:rFonts w:ascii="Times New Roman" w:eastAsia="Times New Roman" w:hAnsi="Times New Roman" w:cs="Times New Roman"/>
            <w:bCs/>
            <w:iCs/>
            <w:highlight w:val="yellow"/>
            <w:rPrChange w:id="599" w:author="readm" w:date="2011-11-08T15:01:00Z">
              <w:rPr>
                <w:rFonts w:ascii="Times New Roman" w:eastAsia="Times New Roman" w:hAnsi="Times New Roman" w:cs="Times New Roman"/>
                <w:bCs/>
                <w:iCs/>
              </w:rPr>
            </w:rPrChange>
          </w:rPr>
          <w:t>” operation</w:t>
        </w:r>
      </w:ins>
      <w:ins w:id="600" w:author="readm" w:date="2011-11-08T15:01:00Z">
        <w:r w:rsidR="0050706E">
          <w:rPr>
            <w:rFonts w:ascii="Times New Roman" w:eastAsia="Times New Roman" w:hAnsi="Times New Roman" w:cs="Times New Roman"/>
            <w:bCs/>
            <w:iCs/>
          </w:rPr>
          <w:t xml:space="preserve"> [I don’t know what you mean by this]</w:t>
        </w:r>
      </w:ins>
      <w:ins w:id="601" w:author="Fuli" w:date="2011-11-04T14:56:00Z">
        <w:r w:rsidR="00C635D2">
          <w:rPr>
            <w:rFonts w:ascii="Times New Roman" w:eastAsia="Times New Roman" w:hAnsi="Times New Roman" w:cs="Times New Roman"/>
            <w:bCs/>
            <w:iCs/>
          </w:rPr>
          <w:t>.</w:t>
        </w:r>
        <w:r w:rsidR="00C635D2">
          <w:rPr>
            <w:rFonts w:ascii="Times New Roman" w:eastAsia="Times New Roman" w:hAnsi="Times New Roman" w:cs="Times New Roman"/>
            <w:b/>
          </w:rPr>
          <w:t xml:space="preserve"> </w:t>
        </w:r>
      </w:ins>
      <w:ins w:id="602" w:author="Fuli" w:date="2011-11-04T14:35:00Z">
        <w:r>
          <w:rPr>
            <w:rFonts w:ascii="Times New Roman" w:eastAsia="Times New Roman" w:hAnsi="Times New Roman" w:cs="Times New Roman"/>
            <w:bCs/>
            <w:iCs/>
          </w:rPr>
          <w:t>Th</w:t>
        </w:r>
      </w:ins>
      <w:ins w:id="603" w:author="readm" w:date="2011-11-08T15:02:00Z">
        <w:r w:rsidR="0050706E">
          <w:rPr>
            <w:rFonts w:ascii="Times New Roman" w:eastAsia="Times New Roman" w:hAnsi="Times New Roman" w:cs="Times New Roman"/>
            <w:bCs/>
            <w:iCs/>
          </w:rPr>
          <w:t>is file format</w:t>
        </w:r>
      </w:ins>
      <w:ins w:id="604" w:author="Fuli" w:date="2011-11-04T14:35:00Z">
        <w:del w:id="605" w:author="readm" w:date="2011-11-08T15:02:00Z">
          <w:r w:rsidDel="0050706E">
            <w:rPr>
              <w:rFonts w:ascii="Times New Roman" w:eastAsia="Times New Roman" w:hAnsi="Times New Roman" w:cs="Times New Roman"/>
              <w:bCs/>
              <w:iCs/>
            </w:rPr>
            <w:delText xml:space="preserve">e file is </w:delText>
          </w:r>
        </w:del>
      </w:ins>
      <w:del w:id="606" w:author="Fuli" w:date="2011-11-04T14:34:00Z">
        <w:r w:rsidR="00504042" w:rsidRPr="00F17F49" w:rsidDel="007D231D">
          <w:rPr>
            <w:rFonts w:ascii="Times New Roman" w:eastAsia="Times New Roman" w:hAnsi="Times New Roman" w:cs="Times New Roman"/>
            <w:bCs/>
            <w:iCs/>
          </w:rPr>
          <w:delText xml:space="preserve"> </w:delText>
        </w:r>
      </w:del>
      <w:del w:id="607" w:author="Fuli" w:date="2011-11-04T14:40:00Z">
        <w:r w:rsidR="00504042" w:rsidRPr="00F17F49" w:rsidDel="00A324EA">
          <w:rPr>
            <w:rFonts w:ascii="Times New Roman" w:eastAsia="Times New Roman" w:hAnsi="Times New Roman" w:cs="Times New Roman"/>
            <w:bCs/>
            <w:iCs/>
          </w:rPr>
          <w:delText xml:space="preserve">and </w:delText>
        </w:r>
      </w:del>
      <w:del w:id="608" w:author="readm" w:date="2011-11-08T15:02:00Z">
        <w:r w:rsidR="00504042" w:rsidRPr="00F17F49" w:rsidDel="0050706E">
          <w:rPr>
            <w:rFonts w:ascii="Times New Roman" w:eastAsia="Times New Roman" w:hAnsi="Times New Roman" w:cs="Times New Roman"/>
            <w:bCs/>
            <w:iCs/>
          </w:rPr>
          <w:delText>store</w:delText>
        </w:r>
        <w:r w:rsidR="00E60D59" w:rsidRPr="00F17F49" w:rsidDel="0050706E">
          <w:rPr>
            <w:rFonts w:ascii="Times New Roman" w:eastAsia="Times New Roman" w:hAnsi="Times New Roman" w:cs="Times New Roman"/>
            <w:bCs/>
            <w:iCs/>
          </w:rPr>
          <w:delText>d</w:delText>
        </w:r>
        <w:r w:rsidR="00504042" w:rsidRPr="00F17F49" w:rsidDel="0050706E">
          <w:rPr>
            <w:rFonts w:ascii="Times New Roman" w:eastAsia="Times New Roman" w:hAnsi="Times New Roman" w:cs="Times New Roman"/>
            <w:bCs/>
            <w:iCs/>
          </w:rPr>
          <w:delText xml:space="preserve"> </w:delText>
        </w:r>
        <w:r w:rsidR="00E60D59" w:rsidRPr="00F17F49" w:rsidDel="0050706E">
          <w:rPr>
            <w:rFonts w:ascii="Times New Roman" w:eastAsia="Times New Roman" w:hAnsi="Times New Roman" w:cs="Times New Roman"/>
            <w:bCs/>
            <w:iCs/>
          </w:rPr>
          <w:delText>in a</w:delText>
        </w:r>
        <w:r w:rsidR="000159CC" w:rsidRPr="00F17F49" w:rsidDel="0050706E">
          <w:rPr>
            <w:rFonts w:ascii="Times New Roman" w:eastAsia="Times New Roman" w:hAnsi="Times New Roman" w:cs="Times New Roman"/>
            <w:bCs/>
            <w:iCs/>
          </w:rPr>
          <w:delText xml:space="preserve"> </w:delText>
        </w:r>
        <w:r w:rsidR="000159CC" w:rsidRPr="00F17F49" w:rsidDel="0050706E">
          <w:rPr>
            <w:rFonts w:ascii="Times New Roman" w:eastAsia="Times New Roman" w:hAnsi="Times New Roman" w:cs="Times New Roman"/>
            <w:bCs/>
            <w:iCs/>
          </w:rPr>
          <w:delText>unique</w:delText>
        </w:r>
        <w:r w:rsidR="00504042" w:rsidRPr="00F17F49" w:rsidDel="0050706E">
          <w:rPr>
            <w:rFonts w:ascii="Times New Roman" w:eastAsia="Times New Roman" w:hAnsi="Times New Roman" w:cs="Times New Roman"/>
            <w:bCs/>
            <w:iCs/>
          </w:rPr>
          <w:delText xml:space="preserve"> </w:delText>
        </w:r>
      </w:del>
      <w:ins w:id="609" w:author="Fuli" w:date="2011-11-04T14:41:00Z">
        <w:del w:id="610" w:author="readm" w:date="2011-11-08T15:02:00Z">
          <w:r w:rsidR="00A324EA" w:rsidDel="0050706E">
            <w:rPr>
              <w:rFonts w:ascii="Times New Roman" w:eastAsia="Times New Roman" w:hAnsi="Times New Roman" w:cs="Times New Roman"/>
              <w:bCs/>
              <w:iCs/>
            </w:rPr>
            <w:delText>binary</w:delText>
          </w:r>
          <w:r w:rsidR="00A324EA" w:rsidRPr="00F17F49" w:rsidDel="0050706E">
            <w:rPr>
              <w:rFonts w:ascii="Times New Roman" w:eastAsia="Times New Roman" w:hAnsi="Times New Roman" w:cs="Times New Roman"/>
              <w:bCs/>
              <w:iCs/>
            </w:rPr>
            <w:delText xml:space="preserve"> </w:delText>
          </w:r>
        </w:del>
      </w:ins>
      <w:del w:id="611" w:author="readm" w:date="2011-11-08T15:02:00Z">
        <w:r w:rsidR="00504042" w:rsidRPr="00F17F49" w:rsidDel="0050706E">
          <w:rPr>
            <w:rFonts w:ascii="Times New Roman" w:eastAsia="Times New Roman" w:hAnsi="Times New Roman" w:cs="Times New Roman"/>
            <w:bCs/>
            <w:iCs/>
          </w:rPr>
          <w:delText>file format</w:delText>
        </w:r>
      </w:del>
      <w:r w:rsidR="00504042" w:rsidRPr="00F17F49">
        <w:rPr>
          <w:rFonts w:ascii="Times New Roman" w:eastAsia="Times New Roman" w:hAnsi="Times New Roman" w:cs="Times New Roman"/>
          <w:bCs/>
          <w:iCs/>
        </w:rPr>
        <w:t xml:space="preserve"> (.</w:t>
      </w:r>
      <w:proofErr w:type="spellStart"/>
      <w:r w:rsidR="00504042" w:rsidRPr="00F17F49">
        <w:rPr>
          <w:rFonts w:ascii="Times New Roman" w:eastAsia="Times New Roman" w:hAnsi="Times New Roman" w:cs="Times New Roman"/>
          <w:bCs/>
          <w:iCs/>
        </w:rPr>
        <w:t>ebd</w:t>
      </w:r>
      <w:proofErr w:type="spellEnd"/>
      <w:r w:rsidR="00504042" w:rsidRPr="00F17F49">
        <w:rPr>
          <w:rFonts w:ascii="Times New Roman" w:eastAsia="Times New Roman" w:hAnsi="Times New Roman" w:cs="Times New Roman"/>
          <w:bCs/>
          <w:iCs/>
        </w:rPr>
        <w:t>)</w:t>
      </w:r>
      <w:del w:id="612" w:author="readm" w:date="2011-11-08T15:02:00Z">
        <w:r w:rsidR="00504042" w:rsidRPr="00F17F49" w:rsidDel="0050706E">
          <w:rPr>
            <w:rFonts w:ascii="Times New Roman" w:eastAsia="Times New Roman" w:hAnsi="Times New Roman" w:cs="Times New Roman"/>
            <w:bCs/>
            <w:iCs/>
          </w:rPr>
          <w:delText xml:space="preserve"> that</w:delText>
        </w:r>
      </w:del>
      <w:r w:rsidR="00504042" w:rsidRPr="00F17F49">
        <w:rPr>
          <w:rFonts w:ascii="Times New Roman" w:eastAsia="Times New Roman" w:hAnsi="Times New Roman" w:cs="Times New Roman"/>
          <w:bCs/>
          <w:iCs/>
        </w:rPr>
        <w:t xml:space="preserve"> allow</w:t>
      </w:r>
      <w:ins w:id="613" w:author="Fuli" w:date="2011-11-04T14:42:00Z">
        <w:r w:rsidR="00A324EA">
          <w:rPr>
            <w:rFonts w:ascii="Times New Roman" w:eastAsia="Times New Roman" w:hAnsi="Times New Roman" w:cs="Times New Roman"/>
            <w:bCs/>
            <w:iCs/>
          </w:rPr>
          <w:t>s</w:t>
        </w:r>
      </w:ins>
      <w:r w:rsidR="00504042" w:rsidRPr="00F17F49">
        <w:rPr>
          <w:rFonts w:ascii="Times New Roman" w:eastAsia="Times New Roman" w:hAnsi="Times New Roman" w:cs="Times New Roman"/>
          <w:bCs/>
          <w:iCs/>
        </w:rPr>
        <w:t xml:space="preserve"> </w:t>
      </w:r>
      <w:r w:rsidR="00E60D59" w:rsidRPr="00F17F49">
        <w:rPr>
          <w:rFonts w:ascii="Times New Roman" w:eastAsia="Times New Roman" w:hAnsi="Times New Roman" w:cs="Times New Roman"/>
          <w:bCs/>
          <w:iCs/>
        </w:rPr>
        <w:t xml:space="preserve">for </w:t>
      </w:r>
      <w:r w:rsidR="00504042" w:rsidRPr="00F17F49">
        <w:rPr>
          <w:rFonts w:ascii="Times New Roman" w:eastAsia="Times New Roman" w:hAnsi="Times New Roman" w:cs="Times New Roman"/>
          <w:bCs/>
          <w:iCs/>
        </w:rPr>
        <w:t>high performance</w:t>
      </w:r>
      <w:ins w:id="614" w:author="Fuli" w:date="2011-11-04T14:43:00Z">
        <w:r w:rsidR="00A324EA">
          <w:rPr>
            <w:rFonts w:ascii="Times New Roman" w:eastAsia="Times New Roman" w:hAnsi="Times New Roman" w:cs="Times New Roman"/>
            <w:bCs/>
            <w:iCs/>
          </w:rPr>
          <w:t xml:space="preserve"> in</w:t>
        </w:r>
      </w:ins>
      <w:r w:rsidR="00504042" w:rsidRPr="00F17F49">
        <w:rPr>
          <w:rFonts w:ascii="Times New Roman" w:eastAsia="Times New Roman" w:hAnsi="Times New Roman" w:cs="Times New Roman"/>
          <w:bCs/>
          <w:iCs/>
        </w:rPr>
        <w:t xml:space="preserve"> </w:t>
      </w:r>
      <w:r w:rsidR="00E60D59" w:rsidRPr="00F17F49">
        <w:rPr>
          <w:rFonts w:ascii="Times New Roman" w:eastAsia="Times New Roman" w:hAnsi="Times New Roman" w:cs="Times New Roman"/>
          <w:bCs/>
          <w:iCs/>
        </w:rPr>
        <w:t xml:space="preserve">I/O </w:t>
      </w:r>
      <w:ins w:id="615" w:author="Fuli" w:date="2011-11-04T14:43:00Z">
        <w:r w:rsidR="00A324EA">
          <w:rPr>
            <w:rFonts w:ascii="Times New Roman" w:eastAsia="Times New Roman" w:hAnsi="Times New Roman" w:cs="Times New Roman"/>
            <w:bCs/>
            <w:iCs/>
          </w:rPr>
          <w:t>when processing</w:t>
        </w:r>
      </w:ins>
      <w:del w:id="616" w:author="Fuli" w:date="2011-11-04T14:43:00Z">
        <w:r w:rsidR="00E60D59" w:rsidRPr="00F17F49" w:rsidDel="00A324EA">
          <w:rPr>
            <w:rFonts w:ascii="Times New Roman" w:eastAsia="Times New Roman" w:hAnsi="Times New Roman" w:cs="Times New Roman"/>
            <w:bCs/>
            <w:iCs/>
          </w:rPr>
          <w:delText>for</w:delText>
        </w:r>
      </w:del>
      <w:r w:rsidR="00E60D59" w:rsidRPr="00F17F49">
        <w:rPr>
          <w:rFonts w:ascii="Times New Roman" w:eastAsia="Times New Roman" w:hAnsi="Times New Roman" w:cs="Times New Roman"/>
          <w:bCs/>
          <w:iCs/>
        </w:rPr>
        <w:t xml:space="preserve"> </w:t>
      </w:r>
      <w:ins w:id="617" w:author="readm" w:date="2011-11-08T15:02:00Z">
        <w:r w:rsidR="0050706E">
          <w:rPr>
            <w:rFonts w:ascii="Times New Roman" w:eastAsia="Times New Roman" w:hAnsi="Times New Roman" w:cs="Times New Roman"/>
            <w:bCs/>
            <w:iCs/>
          </w:rPr>
          <w:t xml:space="preserve">a </w:t>
        </w:r>
      </w:ins>
      <w:r w:rsidR="00E60D59" w:rsidRPr="00F17F49">
        <w:rPr>
          <w:rFonts w:ascii="Times New Roman" w:eastAsia="Times New Roman" w:hAnsi="Times New Roman" w:cs="Times New Roman"/>
          <w:bCs/>
          <w:iCs/>
        </w:rPr>
        <w:t xml:space="preserve">large numbers of samples and sites. </w:t>
      </w:r>
      <w:del w:id="618" w:author="Fuli" w:date="2011-11-04T14:43:00Z">
        <w:r w:rsidR="00E60D59" w:rsidRPr="00F17F49" w:rsidDel="00A324EA">
          <w:rPr>
            <w:rFonts w:ascii="Times New Roman" w:eastAsia="Times New Roman" w:hAnsi="Times New Roman" w:cs="Times New Roman"/>
            <w:bCs/>
            <w:iCs/>
          </w:rPr>
          <w:delText xml:space="preserve"> </w:delText>
        </w:r>
      </w:del>
      <w:r w:rsidR="00C024D5" w:rsidRPr="00F17F49">
        <w:rPr>
          <w:rFonts w:ascii="Times New Roman" w:eastAsia="Times New Roman" w:hAnsi="Times New Roman" w:cs="Times New Roman"/>
          <w:bCs/>
          <w:iCs/>
        </w:rPr>
        <w:t xml:space="preserve">The </w:t>
      </w:r>
      <w:ins w:id="619" w:author="Fuli" w:date="2011-11-04T14:43:00Z">
        <w:r w:rsidR="00A324EA">
          <w:rPr>
            <w:rFonts w:ascii="Times New Roman" w:eastAsia="Times New Roman" w:hAnsi="Times New Roman" w:cs="Times New Roman"/>
            <w:bCs/>
            <w:iCs/>
          </w:rPr>
          <w:t>storage</w:t>
        </w:r>
      </w:ins>
      <w:del w:id="620" w:author="Fuli" w:date="2011-11-04T14:43:00Z">
        <w:r w:rsidR="00C024D5" w:rsidRPr="00F17F49" w:rsidDel="00A324EA">
          <w:rPr>
            <w:rFonts w:ascii="Times New Roman" w:eastAsia="Times New Roman" w:hAnsi="Times New Roman" w:cs="Times New Roman"/>
            <w:bCs/>
            <w:iCs/>
          </w:rPr>
          <w:delText>disk</w:delText>
        </w:r>
      </w:del>
      <w:r w:rsidR="00C024D5" w:rsidRPr="00F17F49">
        <w:rPr>
          <w:rFonts w:ascii="Times New Roman" w:eastAsia="Times New Roman" w:hAnsi="Times New Roman" w:cs="Times New Roman"/>
          <w:bCs/>
          <w:iCs/>
        </w:rPr>
        <w:t xml:space="preserve"> foot</w:t>
      </w:r>
      <w:r w:rsidR="00504042" w:rsidRPr="00F17F49">
        <w:rPr>
          <w:rFonts w:ascii="Times New Roman" w:eastAsia="Times New Roman" w:hAnsi="Times New Roman" w:cs="Times New Roman"/>
          <w:bCs/>
          <w:iCs/>
        </w:rPr>
        <w:t xml:space="preserve">print </w:t>
      </w:r>
      <w:r w:rsidR="00C024D5" w:rsidRPr="00F17F49">
        <w:rPr>
          <w:rFonts w:ascii="Times New Roman" w:eastAsia="Times New Roman" w:hAnsi="Times New Roman" w:cs="Times New Roman"/>
          <w:bCs/>
          <w:iCs/>
        </w:rPr>
        <w:t>of .</w:t>
      </w:r>
      <w:proofErr w:type="spellStart"/>
      <w:r w:rsidR="00C024D5" w:rsidRPr="00F17F49">
        <w:rPr>
          <w:rFonts w:ascii="Times New Roman" w:eastAsia="Times New Roman" w:hAnsi="Times New Roman" w:cs="Times New Roman"/>
          <w:bCs/>
          <w:iCs/>
        </w:rPr>
        <w:t>ebd</w:t>
      </w:r>
      <w:proofErr w:type="spellEnd"/>
      <w:r w:rsidR="00C024D5" w:rsidRPr="00F17F49">
        <w:rPr>
          <w:rFonts w:ascii="Times New Roman" w:eastAsia="Times New Roman" w:hAnsi="Times New Roman" w:cs="Times New Roman"/>
          <w:bCs/>
          <w:iCs/>
        </w:rPr>
        <w:t xml:space="preserve"> file </w:t>
      </w:r>
      <w:r w:rsidR="00504042" w:rsidRPr="00F17F49">
        <w:rPr>
          <w:rFonts w:ascii="Times New Roman" w:eastAsia="Times New Roman" w:hAnsi="Times New Roman" w:cs="Times New Roman"/>
          <w:bCs/>
          <w:iCs/>
        </w:rPr>
        <w:t>is small</w:t>
      </w:r>
      <w:r w:rsidR="004D1E87" w:rsidRPr="00F17F49">
        <w:rPr>
          <w:rFonts w:ascii="Times New Roman" w:eastAsia="Times New Roman" w:hAnsi="Times New Roman" w:cs="Times New Roman"/>
          <w:bCs/>
          <w:iCs/>
        </w:rPr>
        <w:t xml:space="preserve"> compare to the</w:t>
      </w:r>
      <w:r w:rsidR="00504042" w:rsidRPr="00F17F49">
        <w:rPr>
          <w:rFonts w:ascii="Times New Roman" w:eastAsia="Times New Roman" w:hAnsi="Times New Roman" w:cs="Times New Roman"/>
          <w:bCs/>
          <w:iCs/>
        </w:rPr>
        <w:t xml:space="preserve"> corresponding BAM</w:t>
      </w:r>
      <w:r w:rsidR="003C4E10" w:rsidRPr="00F17F49">
        <w:rPr>
          <w:rFonts w:ascii="Times New Roman" w:eastAsia="Times New Roman" w:hAnsi="Times New Roman" w:cs="Times New Roman"/>
          <w:bCs/>
          <w:iCs/>
        </w:rPr>
        <w:t>s</w:t>
      </w:r>
      <w:ins w:id="621" w:author="readm" w:date="2011-11-08T15:03:00Z">
        <w:r w:rsidR="0050706E">
          <w:rPr>
            <w:rFonts w:ascii="Times New Roman" w:eastAsia="Times New Roman" w:hAnsi="Times New Roman" w:cs="Times New Roman"/>
            <w:bCs/>
            <w:iCs/>
          </w:rPr>
          <w:t xml:space="preserve">, with almost </w:t>
        </w:r>
      </w:ins>
      <w:ins w:id="622" w:author="Fuli" w:date="2011-11-04T14:44:00Z">
        <w:del w:id="623" w:author="readm" w:date="2011-11-08T15:03:00Z">
          <w:r w:rsidR="00A324EA" w:rsidDel="0050706E">
            <w:rPr>
              <w:rFonts w:ascii="Times New Roman" w:eastAsia="Times New Roman" w:hAnsi="Times New Roman" w:cs="Times New Roman"/>
              <w:bCs/>
              <w:iCs/>
            </w:rPr>
            <w:delText xml:space="preserve"> with almost </w:delText>
          </w:r>
        </w:del>
        <w:r w:rsidR="00A324EA">
          <w:rPr>
            <w:rFonts w:ascii="Times New Roman" w:eastAsia="Times New Roman" w:hAnsi="Times New Roman" w:cs="Times New Roman"/>
            <w:bCs/>
            <w:iCs/>
          </w:rPr>
          <w:t>30 fold</w:t>
        </w:r>
        <w:del w:id="624" w:author="readm" w:date="2011-11-08T15:03:00Z">
          <w:r w:rsidR="00A324EA" w:rsidDel="0050706E">
            <w:rPr>
              <w:rFonts w:ascii="Times New Roman" w:eastAsia="Times New Roman" w:hAnsi="Times New Roman" w:cs="Times New Roman"/>
              <w:bCs/>
              <w:iCs/>
            </w:rPr>
            <w:delText>s</w:delText>
          </w:r>
        </w:del>
        <w:r w:rsidR="00A324EA">
          <w:rPr>
            <w:rFonts w:ascii="Times New Roman" w:eastAsia="Times New Roman" w:hAnsi="Times New Roman" w:cs="Times New Roman"/>
            <w:bCs/>
            <w:iCs/>
          </w:rPr>
          <w:t xml:space="preserve"> </w:t>
        </w:r>
        <w:del w:id="625" w:author="readm" w:date="2011-11-08T15:03:00Z">
          <w:r w:rsidR="00A324EA" w:rsidDel="0050706E">
            <w:rPr>
              <w:rFonts w:ascii="Times New Roman" w:eastAsia="Times New Roman" w:hAnsi="Times New Roman" w:cs="Times New Roman"/>
              <w:bCs/>
              <w:iCs/>
            </w:rPr>
            <w:delText xml:space="preserve">of </w:delText>
          </w:r>
        </w:del>
        <w:r w:rsidR="00A324EA">
          <w:rPr>
            <w:rFonts w:ascii="Times New Roman" w:eastAsia="Times New Roman" w:hAnsi="Times New Roman" w:cs="Times New Roman"/>
            <w:bCs/>
            <w:iCs/>
          </w:rPr>
          <w:t>compression</w:t>
        </w:r>
      </w:ins>
      <w:ins w:id="626" w:author="readm" w:date="2011-11-08T15:03:00Z">
        <w:r w:rsidR="0050706E">
          <w:rPr>
            <w:rFonts w:ascii="Times New Roman" w:eastAsia="Times New Roman" w:hAnsi="Times New Roman" w:cs="Times New Roman"/>
            <w:bCs/>
            <w:iCs/>
          </w:rPr>
          <w:t xml:space="preserve"> of </w:t>
        </w:r>
      </w:ins>
      <w:ins w:id="627" w:author="Fuli" w:date="2011-11-04T14:44:00Z">
        <w:del w:id="628" w:author="readm" w:date="2011-11-08T15:03:00Z">
          <w:r w:rsidR="00A324EA" w:rsidDel="0050706E">
            <w:rPr>
              <w:rFonts w:ascii="Times New Roman" w:eastAsia="Times New Roman" w:hAnsi="Times New Roman" w:cs="Times New Roman"/>
              <w:bCs/>
              <w:iCs/>
            </w:rPr>
            <w:delText>.</w:delText>
          </w:r>
        </w:del>
      </w:ins>
      <w:del w:id="629" w:author="Fuli" w:date="2011-11-04T14:44:00Z">
        <w:r w:rsidR="00504042" w:rsidRPr="00F17F49" w:rsidDel="00A324EA">
          <w:rPr>
            <w:rFonts w:ascii="Times New Roman" w:eastAsia="Times New Roman" w:hAnsi="Times New Roman" w:cs="Times New Roman"/>
            <w:bCs/>
            <w:iCs/>
          </w:rPr>
          <w:delText>.</w:delText>
        </w:r>
      </w:del>
      <w:ins w:id="630" w:author="Fuli" w:date="2011-11-04T14:55:00Z">
        <w:r w:rsidR="00C635D2">
          <w:rPr>
            <w:rFonts w:ascii="Times New Roman" w:eastAsia="Times New Roman" w:hAnsi="Times New Roman" w:cs="Times New Roman"/>
            <w:bCs/>
            <w:iCs/>
          </w:rPr>
          <w:t xml:space="preserve"> </w:t>
        </w:r>
      </w:ins>
      <w:del w:id="631" w:author="Fuli" w:date="2011-11-04T14:55:00Z">
        <w:r w:rsidR="00504042" w:rsidRPr="00F17F49" w:rsidDel="00C635D2">
          <w:rPr>
            <w:rFonts w:ascii="Times New Roman" w:eastAsia="Times New Roman" w:hAnsi="Times New Roman" w:cs="Times New Roman"/>
            <w:bCs/>
            <w:iCs/>
          </w:rPr>
          <w:delText xml:space="preserve"> </w:delText>
        </w:r>
      </w:del>
      <w:del w:id="632" w:author="Fuli" w:date="2011-11-04T14:44:00Z">
        <w:r w:rsidR="00504042" w:rsidRPr="00F17F49" w:rsidDel="00A324EA">
          <w:rPr>
            <w:rFonts w:ascii="Times New Roman" w:eastAsia="Times New Roman" w:hAnsi="Times New Roman" w:cs="Times New Roman"/>
            <w:bCs/>
            <w:iCs/>
          </w:rPr>
          <w:delText xml:space="preserve">For </w:delText>
        </w:r>
        <w:r w:rsidR="00E83D32" w:rsidRPr="00F17F49" w:rsidDel="00A324EA">
          <w:rPr>
            <w:rFonts w:ascii="Times New Roman" w:eastAsia="Times New Roman" w:hAnsi="Times New Roman" w:cs="Times New Roman"/>
            <w:bCs/>
            <w:iCs/>
          </w:rPr>
          <w:delText>10~</w:delText>
        </w:r>
        <w:r w:rsidR="00E8745E" w:rsidRPr="00F17F49" w:rsidDel="00A324EA">
          <w:rPr>
            <w:rFonts w:ascii="Times New Roman" w:eastAsia="Times New Roman" w:hAnsi="Times New Roman" w:cs="Times New Roman"/>
            <w:bCs/>
            <w:iCs/>
          </w:rPr>
          <w:delText>60GB BAMs</w:delText>
        </w:r>
        <w:r w:rsidR="00504042" w:rsidRPr="00F17F49" w:rsidDel="00A324EA">
          <w:rPr>
            <w:rFonts w:ascii="Times New Roman" w:eastAsia="Times New Roman" w:hAnsi="Times New Roman" w:cs="Times New Roman"/>
            <w:bCs/>
            <w:iCs/>
          </w:rPr>
          <w:delText>, the corresponding .ebd file</w:delText>
        </w:r>
        <w:r w:rsidR="00E83D32" w:rsidRPr="00F17F49" w:rsidDel="00A324EA">
          <w:rPr>
            <w:rFonts w:ascii="Times New Roman" w:eastAsia="Times New Roman" w:hAnsi="Times New Roman" w:cs="Times New Roman"/>
            <w:bCs/>
            <w:iCs/>
          </w:rPr>
          <w:delText>s</w:delText>
        </w:r>
        <w:r w:rsidR="00504042" w:rsidRPr="00F17F49" w:rsidDel="00A324EA">
          <w:rPr>
            <w:rFonts w:ascii="Times New Roman" w:eastAsia="Times New Roman" w:hAnsi="Times New Roman" w:cs="Times New Roman"/>
            <w:bCs/>
            <w:iCs/>
          </w:rPr>
          <w:delText xml:space="preserve"> is only 1~2GB</w:delText>
        </w:r>
        <w:r w:rsidR="00854C11" w:rsidRPr="00F17F49" w:rsidDel="00A324EA">
          <w:rPr>
            <w:rFonts w:ascii="Times New Roman" w:eastAsia="Times New Roman" w:hAnsi="Times New Roman" w:cs="Times New Roman"/>
            <w:bCs/>
            <w:iCs/>
          </w:rPr>
          <w:delText>.</w:delText>
        </w:r>
        <w:r w:rsidR="000159CC" w:rsidRPr="00F17F49" w:rsidDel="00A324EA">
          <w:rPr>
            <w:rFonts w:ascii="Times New Roman" w:eastAsia="Times New Roman" w:hAnsi="Times New Roman" w:cs="Times New Roman"/>
            <w:bCs/>
            <w:iCs/>
          </w:rPr>
          <w:delText xml:space="preserve">  </w:delText>
        </w:r>
      </w:del>
    </w:p>
    <w:p w:rsidR="0092076D" w:rsidDel="00EC479C" w:rsidRDefault="0092076D" w:rsidP="00875D28">
      <w:pPr>
        <w:numPr>
          <w:ins w:id="633" w:author="Fuli" w:date="2011-11-04T14:57:00Z"/>
        </w:numPr>
        <w:spacing w:line="480" w:lineRule="auto"/>
        <w:rPr>
          <w:del w:id="634" w:author="Unknown"/>
          <w:rFonts w:ascii="Times New Roman" w:eastAsia="Times New Roman" w:hAnsi="Times New Roman" w:cs="Times New Roman"/>
          <w:b/>
          <w:bCs/>
          <w:i/>
          <w:iCs/>
        </w:rPr>
        <w:pPrChange w:id="635" w:author="readm" w:date="2011-11-08T14:18:00Z">
          <w:pPr>
            <w:spacing w:line="360" w:lineRule="auto"/>
          </w:pPr>
        </w:pPrChange>
      </w:pPr>
    </w:p>
    <w:p w:rsidR="00EC479C" w:rsidRPr="00F17F49" w:rsidRDefault="00EC479C" w:rsidP="00875D28">
      <w:pPr>
        <w:spacing w:line="480" w:lineRule="auto"/>
        <w:rPr>
          <w:ins w:id="636" w:author="Fuli" w:date="2011-11-04T14:57:00Z"/>
          <w:rFonts w:ascii="Times New Roman" w:eastAsia="Times New Roman" w:hAnsi="Times New Roman" w:cs="Times New Roman"/>
          <w:b/>
          <w:bCs/>
          <w:i/>
          <w:iCs/>
        </w:rPr>
        <w:pPrChange w:id="637" w:author="readm" w:date="2011-11-08T14:18:00Z">
          <w:pPr>
            <w:spacing w:line="360" w:lineRule="auto"/>
          </w:pPr>
        </w:pPrChange>
      </w:pPr>
    </w:p>
    <w:p w:rsidR="0092076D" w:rsidRPr="005813CE" w:rsidDel="00214872" w:rsidRDefault="00A31846" w:rsidP="00875D28">
      <w:pPr>
        <w:spacing w:line="480" w:lineRule="auto"/>
        <w:rPr>
          <w:del w:id="638" w:author="Fuli" w:date="2011-11-04T14:44:00Z"/>
          <w:rFonts w:ascii="Times New Roman" w:eastAsia="Times New Roman" w:hAnsi="Times New Roman" w:cs="Times New Roman"/>
          <w:b/>
          <w:bCs/>
          <w:i/>
          <w:iCs/>
          <w:rPrChange w:id="639" w:author="Fuli" w:date="2011-11-04T13:35:00Z">
            <w:rPr>
              <w:del w:id="640" w:author="Fuli" w:date="2011-11-04T14:44:00Z"/>
              <w:rFonts w:ascii="Times New Roman" w:eastAsia="Times New Roman" w:hAnsi="Times New Roman" w:cs="Times New Roman"/>
              <w:bCs/>
              <w:i/>
              <w:iCs/>
            </w:rPr>
          </w:rPrChange>
        </w:rPr>
        <w:pPrChange w:id="641" w:author="readm" w:date="2011-11-08T14:18:00Z">
          <w:pPr>
            <w:spacing w:line="360" w:lineRule="auto"/>
          </w:pPr>
        </w:pPrChange>
      </w:pPr>
      <w:del w:id="642" w:author="Fuli" w:date="2011-11-04T14:57:00Z">
        <w:r w:rsidRPr="00A31846">
          <w:rPr>
            <w:rFonts w:ascii="Times New Roman" w:eastAsia="Times New Roman" w:hAnsi="Times New Roman" w:cs="Times New Roman"/>
            <w:b/>
            <w:bCs/>
            <w:i/>
            <w:iCs/>
            <w:rPrChange w:id="643" w:author="Fuli" w:date="2011-11-04T13:35:00Z">
              <w:rPr>
                <w:rFonts w:ascii="Times New Roman" w:eastAsia="Times New Roman" w:hAnsi="Times New Roman" w:cs="Times New Roman"/>
                <w:bCs/>
                <w:i/>
                <w:iCs/>
              </w:rPr>
            </w:rPrChange>
          </w:rPr>
          <w:delText xml:space="preserve">High sensitivity </w:delText>
        </w:r>
      </w:del>
      <w:r w:rsidRPr="00A31846">
        <w:rPr>
          <w:rFonts w:ascii="Times New Roman" w:eastAsia="Times New Roman" w:hAnsi="Times New Roman" w:cs="Times New Roman"/>
          <w:b/>
          <w:bCs/>
          <w:i/>
          <w:iCs/>
          <w:rPrChange w:id="644" w:author="Fuli" w:date="2011-11-04T13:35:00Z">
            <w:rPr>
              <w:rFonts w:ascii="Times New Roman" w:eastAsia="Times New Roman" w:hAnsi="Times New Roman" w:cs="Times New Roman"/>
              <w:bCs/>
              <w:i/>
              <w:iCs/>
            </w:rPr>
          </w:rPrChange>
        </w:rPr>
        <w:t>SNP site discovery</w:t>
      </w:r>
      <w:ins w:id="645" w:author="Fuli" w:date="2011-11-04T15:08:00Z">
        <w:r w:rsidR="003C3929">
          <w:rPr>
            <w:rFonts w:ascii="Times New Roman" w:eastAsia="Times New Roman" w:hAnsi="Times New Roman" w:cs="Times New Roman"/>
            <w:b/>
            <w:bCs/>
            <w:i/>
            <w:iCs/>
          </w:rPr>
          <w:t xml:space="preserve"> </w:t>
        </w:r>
      </w:ins>
      <w:ins w:id="646" w:author="Fuli" w:date="2011-11-04T15:09:00Z">
        <w:r w:rsidR="003C3929">
          <w:rPr>
            <w:rFonts w:ascii="Times New Roman" w:eastAsia="Times New Roman" w:hAnsi="Times New Roman" w:cs="Times New Roman"/>
            <w:b/>
            <w:bCs/>
            <w:i/>
            <w:iCs/>
          </w:rPr>
          <w:t>based on</w:t>
        </w:r>
      </w:ins>
      <w:ins w:id="647" w:author="Fuli" w:date="2011-11-04T15:08:00Z">
        <w:r w:rsidR="003C3929">
          <w:rPr>
            <w:rFonts w:ascii="Times New Roman" w:eastAsia="Times New Roman" w:hAnsi="Times New Roman" w:cs="Times New Roman"/>
            <w:b/>
            <w:bCs/>
            <w:i/>
            <w:iCs/>
          </w:rPr>
          <w:t xml:space="preserve"> </w:t>
        </w:r>
      </w:ins>
      <w:ins w:id="648" w:author="Fuli" w:date="2011-11-06T20:59:00Z">
        <w:r w:rsidR="00585B42">
          <w:rPr>
            <w:rFonts w:ascii="Times New Roman" w:eastAsia="Times New Roman" w:hAnsi="Times New Roman" w:cs="Times New Roman"/>
            <w:b/>
            <w:bCs/>
            <w:i/>
            <w:iCs/>
          </w:rPr>
          <w:t>variance</w:t>
        </w:r>
      </w:ins>
      <w:ins w:id="649" w:author="Fuli" w:date="2011-11-06T20:10:00Z">
        <w:r w:rsidR="008D3A90">
          <w:rPr>
            <w:rFonts w:ascii="Times New Roman" w:eastAsia="Times New Roman" w:hAnsi="Times New Roman" w:cs="Times New Roman"/>
            <w:b/>
            <w:bCs/>
            <w:i/>
            <w:iCs/>
          </w:rPr>
          <w:t xml:space="preserve"> ratio </w:t>
        </w:r>
      </w:ins>
      <w:del w:id="650" w:author="Fuli" w:date="2011-11-04T15:08:00Z">
        <w:r w:rsidRPr="00A31846">
          <w:rPr>
            <w:rFonts w:ascii="Times New Roman" w:eastAsia="Times New Roman" w:hAnsi="Times New Roman" w:cs="Times New Roman"/>
            <w:b/>
            <w:bCs/>
            <w:i/>
            <w:iCs/>
            <w:rPrChange w:id="651" w:author="Fuli" w:date="2011-11-04T13:35:00Z">
              <w:rPr>
                <w:rFonts w:ascii="Times New Roman" w:eastAsia="Times New Roman" w:hAnsi="Times New Roman" w:cs="Times New Roman"/>
                <w:bCs/>
                <w:i/>
                <w:iCs/>
              </w:rPr>
            </w:rPrChange>
          </w:rPr>
          <w:delText xml:space="preserve"> by employing variance </w:delText>
        </w:r>
      </w:del>
      <w:del w:id="652" w:author="Fuli" w:date="2011-11-06T20:10:00Z">
        <w:r w:rsidRPr="00A31846">
          <w:rPr>
            <w:rFonts w:ascii="Times New Roman" w:eastAsia="Times New Roman" w:hAnsi="Times New Roman" w:cs="Times New Roman"/>
            <w:b/>
            <w:bCs/>
            <w:i/>
            <w:iCs/>
            <w:rPrChange w:id="653" w:author="Fuli" w:date="2011-11-04T13:35:00Z">
              <w:rPr>
                <w:rFonts w:ascii="Times New Roman" w:eastAsia="Times New Roman" w:hAnsi="Times New Roman" w:cs="Times New Roman"/>
                <w:bCs/>
                <w:i/>
                <w:iCs/>
              </w:rPr>
            </w:rPrChange>
          </w:rPr>
          <w:delText xml:space="preserve">index </w:delText>
        </w:r>
      </w:del>
      <w:ins w:id="654" w:author="Fuli" w:date="2011-11-04T15:08:00Z">
        <w:r w:rsidR="00507258">
          <w:rPr>
            <w:rFonts w:ascii="Times New Roman" w:eastAsia="Times New Roman" w:hAnsi="Times New Roman" w:cs="Times New Roman"/>
            <w:b/>
            <w:bCs/>
            <w:i/>
            <w:iCs/>
          </w:rPr>
          <w:t>statistic</w:t>
        </w:r>
      </w:ins>
      <w:del w:id="655" w:author="Fuli" w:date="2011-11-04T15:09:00Z">
        <w:r w:rsidRPr="00A31846">
          <w:rPr>
            <w:rFonts w:ascii="Times New Roman" w:eastAsia="Times New Roman" w:hAnsi="Times New Roman" w:cs="Times New Roman"/>
            <w:b/>
            <w:bCs/>
            <w:i/>
            <w:iCs/>
            <w:rPrChange w:id="656" w:author="Fuli" w:date="2011-11-04T13:35:00Z">
              <w:rPr>
                <w:rFonts w:ascii="Times New Roman" w:eastAsia="Times New Roman" w:hAnsi="Times New Roman" w:cs="Times New Roman"/>
                <w:bCs/>
                <w:i/>
                <w:iCs/>
              </w:rPr>
            </w:rPrChange>
          </w:rPr>
          <w:delText>scor</w:delText>
        </w:r>
      </w:del>
      <w:del w:id="657" w:author="Fuli" w:date="2011-11-04T14:55:00Z">
        <w:r w:rsidRPr="00A31846">
          <w:rPr>
            <w:rFonts w:ascii="Times New Roman" w:eastAsia="Times New Roman" w:hAnsi="Times New Roman" w:cs="Times New Roman"/>
            <w:b/>
            <w:bCs/>
            <w:i/>
            <w:iCs/>
            <w:rPrChange w:id="658" w:author="Fuli" w:date="2011-11-04T13:35:00Z">
              <w:rPr>
                <w:rFonts w:ascii="Times New Roman" w:eastAsia="Times New Roman" w:hAnsi="Times New Roman" w:cs="Times New Roman"/>
                <w:bCs/>
                <w:i/>
                <w:iCs/>
              </w:rPr>
            </w:rPrChange>
          </w:rPr>
          <w:delText>e</w:delText>
        </w:r>
      </w:del>
    </w:p>
    <w:p w:rsidR="00351687" w:rsidRPr="005813CE" w:rsidDel="00C635D2" w:rsidRDefault="00351687" w:rsidP="00875D28">
      <w:pPr>
        <w:spacing w:line="480" w:lineRule="auto"/>
        <w:rPr>
          <w:del w:id="659" w:author="Fuli" w:date="2011-11-04T14:55:00Z"/>
          <w:rFonts w:ascii="Times New Roman" w:eastAsia="Times New Roman" w:hAnsi="Times New Roman" w:cs="Times New Roman"/>
          <w:b/>
          <w:rPrChange w:id="660" w:author="Fuli" w:date="2011-11-04T13:35:00Z">
            <w:rPr>
              <w:del w:id="661" w:author="Fuli" w:date="2011-11-04T14:55:00Z"/>
              <w:rFonts w:ascii="Times New Roman" w:eastAsia="Times New Roman" w:hAnsi="Times New Roman" w:cs="Times New Roman"/>
            </w:rPr>
          </w:rPrChange>
        </w:rPr>
        <w:pPrChange w:id="662" w:author="readm" w:date="2011-11-08T14:18:00Z">
          <w:pPr>
            <w:spacing w:line="360" w:lineRule="auto"/>
          </w:pPr>
        </w:pPrChange>
      </w:pPr>
    </w:p>
    <w:p w:rsidR="00C635D2" w:rsidRPr="00F17F49" w:rsidRDefault="00C635D2" w:rsidP="00875D28">
      <w:pPr>
        <w:numPr>
          <w:ins w:id="663" w:author="Fuli" w:date="2011-11-04T14:54:00Z"/>
        </w:numPr>
        <w:spacing w:line="480" w:lineRule="auto"/>
        <w:rPr>
          <w:ins w:id="664" w:author="Fuli" w:date="2011-11-04T14:54:00Z"/>
          <w:rFonts w:ascii="Times New Roman" w:eastAsia="Times New Roman" w:hAnsi="Times New Roman" w:cs="Times New Roman"/>
          <w:b/>
          <w:bCs/>
          <w:i/>
          <w:iCs/>
        </w:rPr>
        <w:pPrChange w:id="665" w:author="readm" w:date="2011-11-08T14:18:00Z">
          <w:pPr>
            <w:spacing w:line="360" w:lineRule="auto"/>
          </w:pPr>
        </w:pPrChange>
      </w:pPr>
    </w:p>
    <w:p w:rsidR="00195D9A" w:rsidDel="000853EF" w:rsidRDefault="00A165C4" w:rsidP="004213EE">
      <w:pPr>
        <w:spacing w:line="480" w:lineRule="auto"/>
        <w:rPr>
          <w:ins w:id="666" w:author="Fuli" w:date="2011-11-06T20:29:00Z"/>
          <w:del w:id="667" w:author="readm" w:date="2011-11-08T15:11:00Z"/>
          <w:rFonts w:ascii="Times New Roman" w:eastAsia="Times New Roman" w:hAnsi="Times New Roman" w:cs="Times New Roman"/>
        </w:rPr>
        <w:pPrChange w:id="668" w:author="readm" w:date="2011-11-08T15:27:00Z">
          <w:pPr>
            <w:spacing w:line="360" w:lineRule="auto"/>
          </w:pPr>
        </w:pPrChange>
      </w:pPr>
      <w:ins w:id="669" w:author="Fuli" w:date="2011-11-04T15:03:00Z">
        <w:del w:id="670" w:author="readm" w:date="2011-11-08T15:07:00Z">
          <w:r w:rsidDel="0050706E">
            <w:rPr>
              <w:rFonts w:ascii="Times New Roman" w:eastAsia="Times New Roman" w:hAnsi="Times New Roman" w:cs="Times New Roman"/>
            </w:rPr>
            <w:delText>The</w:delText>
          </w:r>
        </w:del>
      </w:ins>
      <w:ins w:id="671" w:author="readm" w:date="2011-11-08T15:07:00Z">
        <w:r w:rsidR="0050706E">
          <w:rPr>
            <w:rFonts w:ascii="Times New Roman" w:eastAsia="Times New Roman" w:hAnsi="Times New Roman" w:cs="Times New Roman"/>
          </w:rPr>
          <w:t>One major</w:t>
        </w:r>
      </w:ins>
      <w:ins w:id="672" w:author="Fuli" w:date="2011-11-04T15:03:00Z">
        <w:r>
          <w:rPr>
            <w:rFonts w:ascii="Times New Roman" w:eastAsia="Times New Roman" w:hAnsi="Times New Roman" w:cs="Times New Roman"/>
          </w:rPr>
          <w:t xml:space="preserve"> challenge</w:t>
        </w:r>
        <w:r w:rsidR="00EC479C">
          <w:rPr>
            <w:rFonts w:ascii="Times New Roman" w:eastAsia="Times New Roman" w:hAnsi="Times New Roman" w:cs="Times New Roman"/>
          </w:rPr>
          <w:t xml:space="preserve"> in variant site discovery </w:t>
        </w:r>
      </w:ins>
      <w:ins w:id="673" w:author="Fuli" w:date="2011-11-04T17:59:00Z">
        <w:r>
          <w:rPr>
            <w:rFonts w:ascii="Times New Roman" w:eastAsia="Times New Roman" w:hAnsi="Times New Roman" w:cs="Times New Roman"/>
          </w:rPr>
          <w:t xml:space="preserve">in </w:t>
        </w:r>
        <w:del w:id="674" w:author="readm" w:date="2011-11-08T15:07:00Z">
          <w:r w:rsidDel="0050706E">
            <w:rPr>
              <w:rFonts w:ascii="Times New Roman" w:eastAsia="Times New Roman" w:hAnsi="Times New Roman" w:cs="Times New Roman"/>
            </w:rPr>
            <w:delText xml:space="preserve">the </w:delText>
          </w:r>
        </w:del>
        <w:r>
          <w:rPr>
            <w:rFonts w:ascii="Times New Roman" w:eastAsia="Times New Roman" w:hAnsi="Times New Roman" w:cs="Times New Roman"/>
          </w:rPr>
          <w:t xml:space="preserve">low coverage </w:t>
        </w:r>
      </w:ins>
      <w:ins w:id="675" w:author="readm" w:date="2011-11-08T15:07:00Z">
        <w:r w:rsidR="0050706E">
          <w:rPr>
            <w:rFonts w:ascii="Times New Roman" w:eastAsia="Times New Roman" w:hAnsi="Times New Roman" w:cs="Times New Roman"/>
          </w:rPr>
          <w:t xml:space="preserve">whole genome data </w:t>
        </w:r>
      </w:ins>
      <w:ins w:id="676" w:author="Fuli" w:date="2011-11-04T17:59:00Z">
        <w:del w:id="677" w:author="readm" w:date="2011-11-08T15:07:00Z">
          <w:r w:rsidDel="0050706E">
            <w:rPr>
              <w:rFonts w:ascii="Times New Roman" w:eastAsia="Times New Roman" w:hAnsi="Times New Roman" w:cs="Times New Roman"/>
            </w:rPr>
            <w:delText xml:space="preserve">data </w:delText>
          </w:r>
        </w:del>
      </w:ins>
      <w:ins w:id="678" w:author="Fuli" w:date="2011-11-04T15:03:00Z">
        <w:r w:rsidR="00EC479C">
          <w:rPr>
            <w:rFonts w:ascii="Times New Roman" w:eastAsia="Times New Roman" w:hAnsi="Times New Roman" w:cs="Times New Roman"/>
          </w:rPr>
          <w:t xml:space="preserve">is the </w:t>
        </w:r>
      </w:ins>
      <w:ins w:id="679" w:author="Fuli" w:date="2011-11-04T17:57:00Z">
        <w:r>
          <w:rPr>
            <w:rFonts w:ascii="Times New Roman" w:eastAsia="Times New Roman" w:hAnsi="Times New Roman" w:cs="Times New Roman"/>
          </w:rPr>
          <w:t>high</w:t>
        </w:r>
      </w:ins>
      <w:ins w:id="680" w:author="readm" w:date="2011-11-08T15:25:00Z">
        <w:r w:rsidR="004213EE">
          <w:rPr>
            <w:rFonts w:ascii="Times New Roman" w:eastAsia="Times New Roman" w:hAnsi="Times New Roman" w:cs="Times New Roman"/>
          </w:rPr>
          <w:t xml:space="preserve"> level of </w:t>
        </w:r>
      </w:ins>
      <w:ins w:id="681" w:author="Fuli" w:date="2011-11-04T17:57:00Z">
        <w:del w:id="682" w:author="readm" w:date="2011-11-08T15:25:00Z">
          <w:r w:rsidDel="004213EE">
            <w:rPr>
              <w:rFonts w:ascii="Times New Roman" w:eastAsia="Times New Roman" w:hAnsi="Times New Roman" w:cs="Times New Roman"/>
            </w:rPr>
            <w:delText xml:space="preserve"> </w:delText>
          </w:r>
        </w:del>
        <w:r>
          <w:rPr>
            <w:rFonts w:ascii="Times New Roman" w:eastAsia="Times New Roman" w:hAnsi="Times New Roman" w:cs="Times New Roman"/>
          </w:rPr>
          <w:t xml:space="preserve">variance in the </w:t>
        </w:r>
      </w:ins>
      <w:ins w:id="683" w:author="readm" w:date="2011-11-08T15:07:00Z">
        <w:r w:rsidR="0050706E">
          <w:rPr>
            <w:rFonts w:ascii="Times New Roman" w:eastAsia="Times New Roman" w:hAnsi="Times New Roman" w:cs="Times New Roman"/>
          </w:rPr>
          <w:t xml:space="preserve">distribution of </w:t>
        </w:r>
      </w:ins>
      <w:ins w:id="684" w:author="Fuli" w:date="2011-11-04T17:57:00Z">
        <w:r>
          <w:rPr>
            <w:rFonts w:ascii="Times New Roman" w:eastAsia="Times New Roman" w:hAnsi="Times New Roman" w:cs="Times New Roman"/>
          </w:rPr>
          <w:t>alternate allele</w:t>
        </w:r>
      </w:ins>
      <w:ins w:id="685" w:author="readm" w:date="2011-11-08T15:07:00Z">
        <w:r w:rsidR="0050706E">
          <w:rPr>
            <w:rFonts w:ascii="Times New Roman" w:eastAsia="Times New Roman" w:hAnsi="Times New Roman" w:cs="Times New Roman"/>
          </w:rPr>
          <w:t>s</w:t>
        </w:r>
      </w:ins>
      <w:ins w:id="686" w:author="Fuli" w:date="2011-11-04T17:57:00Z">
        <w:r>
          <w:rPr>
            <w:rFonts w:ascii="Times New Roman" w:eastAsia="Times New Roman" w:hAnsi="Times New Roman" w:cs="Times New Roman"/>
          </w:rPr>
          <w:t xml:space="preserve"> </w:t>
        </w:r>
        <w:del w:id="687" w:author="readm" w:date="2011-11-08T15:07:00Z">
          <w:r w:rsidDel="0050706E">
            <w:rPr>
              <w:rFonts w:ascii="Times New Roman" w:eastAsia="Times New Roman" w:hAnsi="Times New Roman" w:cs="Times New Roman"/>
            </w:rPr>
            <w:delText xml:space="preserve">distribution </w:delText>
          </w:r>
        </w:del>
      </w:ins>
      <w:ins w:id="688" w:author="readm" w:date="2011-11-08T15:07:00Z">
        <w:r w:rsidR="0050706E">
          <w:rPr>
            <w:rFonts w:ascii="Times New Roman" w:eastAsia="Times New Roman" w:hAnsi="Times New Roman" w:cs="Times New Roman"/>
          </w:rPr>
          <w:t xml:space="preserve">for each sample.  </w:t>
        </w:r>
      </w:ins>
      <w:ins w:id="689" w:author="readm" w:date="2011-11-08T15:08:00Z">
        <w:r w:rsidR="0050706E">
          <w:rPr>
            <w:rFonts w:ascii="Times New Roman" w:eastAsia="Times New Roman" w:hAnsi="Times New Roman" w:cs="Times New Roman"/>
          </w:rPr>
          <w:t>The challenge is exacerbated by the relatively high 1-2% error rate from sequencing and mapping</w:t>
        </w:r>
      </w:ins>
      <w:ins w:id="690" w:author="readm" w:date="2011-11-08T15:09:00Z">
        <w:r w:rsidR="0050706E">
          <w:rPr>
            <w:rFonts w:ascii="Times New Roman" w:eastAsia="Times New Roman" w:hAnsi="Times New Roman" w:cs="Times New Roman"/>
          </w:rPr>
          <w:t xml:space="preserve"> which can result in false alternative alleles</w:t>
        </w:r>
      </w:ins>
      <w:ins w:id="691" w:author="readm" w:date="2011-11-08T15:10:00Z">
        <w:r w:rsidR="000853EF">
          <w:rPr>
            <w:rFonts w:ascii="Times New Roman" w:eastAsia="Times New Roman" w:hAnsi="Times New Roman" w:cs="Times New Roman"/>
          </w:rPr>
          <w:t xml:space="preserve">.  </w:t>
        </w:r>
      </w:ins>
      <w:ins w:id="692" w:author="readm" w:date="2011-11-08T15:27:00Z">
        <w:r w:rsidR="004213EE">
          <w:rPr>
            <w:rFonts w:ascii="Times New Roman" w:eastAsia="Times New Roman" w:hAnsi="Times New Roman" w:cs="Times New Roman"/>
          </w:rPr>
          <w:t>Commonly</w:t>
        </w:r>
      </w:ins>
      <w:ins w:id="693" w:author="readm" w:date="2011-11-08T15:28:00Z">
        <w:r w:rsidR="004213EE">
          <w:rPr>
            <w:rFonts w:ascii="Times New Roman" w:eastAsia="Times New Roman" w:hAnsi="Times New Roman" w:cs="Times New Roman"/>
          </w:rPr>
          <w:t xml:space="preserve">, more </w:t>
        </w:r>
      </w:ins>
      <w:ins w:id="694" w:author="Fuli" w:date="2011-11-04T17:57:00Z">
        <w:del w:id="695" w:author="readm" w:date="2011-11-08T15:07:00Z">
          <w:r w:rsidDel="0050706E">
            <w:rPr>
              <w:rFonts w:ascii="Times New Roman" w:eastAsia="Times New Roman" w:hAnsi="Times New Roman" w:cs="Times New Roman"/>
            </w:rPr>
            <w:delText>a</w:delText>
          </w:r>
        </w:del>
        <w:del w:id="696" w:author="readm" w:date="2011-11-08T15:09:00Z">
          <w:r w:rsidDel="0050706E">
            <w:rPr>
              <w:rFonts w:ascii="Times New Roman" w:eastAsia="Times New Roman" w:hAnsi="Times New Roman" w:cs="Times New Roman"/>
            </w:rPr>
            <w:delText>cross multiple sample</w:delText>
          </w:r>
        </w:del>
      </w:ins>
      <w:ins w:id="697" w:author="Fuli" w:date="2011-11-04T17:58:00Z">
        <w:del w:id="698" w:author="readm" w:date="2011-11-08T15:09:00Z">
          <w:r w:rsidDel="0050706E">
            <w:rPr>
              <w:rFonts w:ascii="Times New Roman" w:eastAsia="Times New Roman" w:hAnsi="Times New Roman" w:cs="Times New Roman"/>
            </w:rPr>
            <w:delText>s, when the error rate (from sequen</w:delText>
          </w:r>
          <w:r w:rsidR="00832F74" w:rsidDel="0050706E">
            <w:rPr>
              <w:rFonts w:ascii="Times New Roman" w:eastAsia="Times New Roman" w:hAnsi="Times New Roman" w:cs="Times New Roman"/>
            </w:rPr>
            <w:delText>cing and mapping) is high at 1-</w:delText>
          </w:r>
        </w:del>
      </w:ins>
      <w:ins w:id="699" w:author="Fuli" w:date="2011-11-06T20:40:00Z">
        <w:del w:id="700" w:author="readm" w:date="2011-11-08T15:09:00Z">
          <w:r w:rsidR="00832F74" w:rsidDel="0050706E">
            <w:rPr>
              <w:rFonts w:ascii="Times New Roman" w:eastAsia="Times New Roman" w:hAnsi="Times New Roman" w:cs="Times New Roman"/>
            </w:rPr>
            <w:delText>2</w:delText>
          </w:r>
        </w:del>
      </w:ins>
      <w:ins w:id="701" w:author="Fuli" w:date="2011-11-04T17:58:00Z">
        <w:del w:id="702" w:author="readm" w:date="2011-11-08T15:09:00Z">
          <w:r w:rsidDel="0050706E">
            <w:rPr>
              <w:rFonts w:ascii="Times New Roman" w:eastAsia="Times New Roman" w:hAnsi="Times New Roman" w:cs="Times New Roman"/>
            </w:rPr>
            <w:delText>% level.</w:delText>
          </w:r>
        </w:del>
      </w:ins>
      <w:ins w:id="703" w:author="Fuli" w:date="2011-11-04T18:00:00Z">
        <w:del w:id="704" w:author="readm" w:date="2011-11-08T15:09:00Z">
          <w:r w:rsidDel="0050706E">
            <w:rPr>
              <w:rFonts w:ascii="Times New Roman" w:eastAsia="Times New Roman" w:hAnsi="Times New Roman" w:cs="Times New Roman"/>
            </w:rPr>
            <w:delText xml:space="preserve"> </w:delText>
          </w:r>
        </w:del>
      </w:ins>
      <w:ins w:id="705" w:author="Fuli" w:date="2011-11-06T20:12:00Z">
        <w:del w:id="706" w:author="readm" w:date="2011-11-08T15:09:00Z">
          <w:r w:rsidR="008D3A90" w:rsidDel="0050706E">
            <w:rPr>
              <w:rFonts w:ascii="Times New Roman" w:eastAsia="Times New Roman" w:hAnsi="Times New Roman" w:cs="Times New Roman"/>
            </w:rPr>
            <w:delText xml:space="preserve">It is especially challenging to identify the true variant base when the allele frequency is low (e.g. </w:delText>
          </w:r>
        </w:del>
      </w:ins>
      <w:ins w:id="707" w:author="Fuli" w:date="2011-11-06T20:13:00Z">
        <w:del w:id="708" w:author="readm" w:date="2011-11-08T15:09:00Z">
          <w:r w:rsidR="008D3A90" w:rsidDel="0050706E">
            <w:rPr>
              <w:rFonts w:ascii="Times New Roman" w:eastAsia="Times New Roman" w:hAnsi="Times New Roman" w:cs="Times New Roman"/>
            </w:rPr>
            <w:delText xml:space="preserve">&lt;5%). </w:delText>
          </w:r>
        </w:del>
      </w:ins>
      <w:ins w:id="709" w:author="Fuli" w:date="2011-11-06T20:29:00Z">
        <w:del w:id="710" w:author="readm" w:date="2011-11-08T15:11:00Z">
          <w:r w:rsidR="00195D9A" w:rsidDel="000853EF">
            <w:rPr>
              <w:rFonts w:ascii="Times New Roman" w:eastAsia="Times New Roman" w:hAnsi="Times New Roman" w:cs="Times New Roman"/>
            </w:rPr>
            <w:delText>In our approach, w</w:delText>
          </w:r>
          <w:r w:rsidR="00195D9A" w:rsidRPr="00F17F49" w:rsidDel="000853EF">
            <w:rPr>
              <w:rFonts w:ascii="Times New Roman" w:eastAsia="Times New Roman" w:hAnsi="Times New Roman" w:cs="Times New Roman"/>
            </w:rPr>
            <w:delText>e employ a bi-allelic SNP</w:delText>
          </w:r>
          <w:r w:rsidR="00195D9A" w:rsidDel="000853EF">
            <w:rPr>
              <w:rFonts w:ascii="Times New Roman" w:eastAsia="Times New Roman" w:hAnsi="Times New Roman" w:cs="Times New Roman"/>
            </w:rPr>
            <w:delText xml:space="preserve"> assumption. This limits our ability to detect variant sites with multiple alleles segregating in the population; nonetheless it can</w:delText>
          </w:r>
          <w:r w:rsidR="00195D9A" w:rsidRPr="00F17F49" w:rsidDel="000853EF">
            <w:rPr>
              <w:rFonts w:ascii="Times New Roman" w:eastAsia="Times New Roman" w:hAnsi="Times New Roman" w:cs="Times New Roman"/>
            </w:rPr>
            <w:delText xml:space="preserve"> reduce two thirds of raw sequencing errors and ease downstream analysis. </w:delText>
          </w:r>
        </w:del>
      </w:ins>
    </w:p>
    <w:p w:rsidR="00195D9A" w:rsidDel="000853EF" w:rsidRDefault="00195D9A" w:rsidP="004213EE">
      <w:pPr>
        <w:numPr>
          <w:ins w:id="711" w:author="Fuli" w:date="2011-11-06T20:29:00Z"/>
        </w:numPr>
        <w:spacing w:line="480" w:lineRule="auto"/>
        <w:rPr>
          <w:ins w:id="712" w:author="Fuli" w:date="2011-11-06T20:29:00Z"/>
          <w:del w:id="713" w:author="readm" w:date="2011-11-08T15:11:00Z"/>
          <w:rFonts w:ascii="Times New Roman" w:eastAsia="Times New Roman" w:hAnsi="Times New Roman" w:cs="Times New Roman"/>
        </w:rPr>
        <w:pPrChange w:id="714" w:author="readm" w:date="2011-11-08T15:27:00Z">
          <w:pPr>
            <w:spacing w:line="360" w:lineRule="auto"/>
          </w:pPr>
        </w:pPrChange>
      </w:pPr>
    </w:p>
    <w:p w:rsidR="004213EE" w:rsidRDefault="00A165C4" w:rsidP="004213EE">
      <w:pPr>
        <w:spacing w:line="480" w:lineRule="auto"/>
        <w:rPr>
          <w:ins w:id="715" w:author="readm" w:date="2011-11-08T15:28:00Z"/>
          <w:rFonts w:ascii="Times New Roman" w:eastAsia="Times New Roman" w:hAnsi="Times New Roman" w:cs="Times New Roman"/>
        </w:rPr>
      </w:pPr>
      <w:ins w:id="716" w:author="Fuli" w:date="2011-11-04T18:00:00Z">
        <w:del w:id="717" w:author="readm" w:date="2011-11-08T15:27:00Z">
          <w:r w:rsidRPr="00F17F49" w:rsidDel="004213EE">
            <w:rPr>
              <w:rFonts w:ascii="Times New Roman" w:eastAsia="Times New Roman" w:hAnsi="Times New Roman" w:cs="Times New Roman"/>
            </w:rPr>
            <w:delText>Due to the high level of</w:delText>
          </w:r>
        </w:del>
        <w:del w:id="718" w:author="readm" w:date="2011-11-08T15:12:00Z">
          <w:r w:rsidRPr="00F17F49" w:rsidDel="000853EF">
            <w:rPr>
              <w:rFonts w:ascii="Times New Roman" w:eastAsia="Times New Roman" w:hAnsi="Times New Roman" w:cs="Times New Roman"/>
            </w:rPr>
            <w:delText xml:space="preserve"> noise in sequencing dat</w:delText>
          </w:r>
          <w:r w:rsidR="008D3A90" w:rsidDel="000853EF">
            <w:rPr>
              <w:rFonts w:ascii="Times New Roman" w:eastAsia="Times New Roman" w:hAnsi="Times New Roman" w:cs="Times New Roman"/>
            </w:rPr>
            <w:delText xml:space="preserve">a, it is common that </w:delText>
          </w:r>
        </w:del>
        <w:del w:id="719" w:author="readm" w:date="2011-11-08T15:28:00Z">
          <w:r w:rsidR="008D3A90" w:rsidDel="004213EE">
            <w:rPr>
              <w:rFonts w:ascii="Times New Roman" w:eastAsia="Times New Roman" w:hAnsi="Times New Roman" w:cs="Times New Roman"/>
            </w:rPr>
            <w:delText xml:space="preserve">more </w:delText>
          </w:r>
        </w:del>
        <w:proofErr w:type="gramStart"/>
        <w:r w:rsidR="008D3A90">
          <w:rPr>
            <w:rFonts w:ascii="Times New Roman" w:eastAsia="Times New Roman" w:hAnsi="Times New Roman" w:cs="Times New Roman"/>
          </w:rPr>
          <w:t>than</w:t>
        </w:r>
        <w:proofErr w:type="gramEnd"/>
        <w:r w:rsidR="008D3A90">
          <w:rPr>
            <w:rFonts w:ascii="Times New Roman" w:eastAsia="Times New Roman" w:hAnsi="Times New Roman" w:cs="Times New Roman"/>
          </w:rPr>
          <w:t xml:space="preserve"> </w:t>
        </w:r>
      </w:ins>
      <w:ins w:id="720" w:author="Fuli" w:date="2011-11-06T20:13:00Z">
        <w:r w:rsidR="008D3A90">
          <w:rPr>
            <w:rFonts w:ascii="Times New Roman" w:eastAsia="Times New Roman" w:hAnsi="Times New Roman" w:cs="Times New Roman"/>
          </w:rPr>
          <w:t>one</w:t>
        </w:r>
      </w:ins>
      <w:ins w:id="721" w:author="Fuli" w:date="2011-11-04T18:00:00Z">
        <w:r w:rsidR="008D3A90">
          <w:rPr>
            <w:rFonts w:ascii="Times New Roman" w:eastAsia="Times New Roman" w:hAnsi="Times New Roman" w:cs="Times New Roman"/>
          </w:rPr>
          <w:t xml:space="preserve"> alternat</w:t>
        </w:r>
      </w:ins>
      <w:ins w:id="722" w:author="Fuli" w:date="2011-11-06T20:13:00Z">
        <w:r w:rsidR="008D3A90">
          <w:rPr>
            <w:rFonts w:ascii="Times New Roman" w:eastAsia="Times New Roman" w:hAnsi="Times New Roman" w:cs="Times New Roman"/>
          </w:rPr>
          <w:t>e</w:t>
        </w:r>
      </w:ins>
      <w:ins w:id="723" w:author="Fuli" w:date="2011-11-04T18:00:00Z">
        <w:r w:rsidRPr="00F17F49">
          <w:rPr>
            <w:rFonts w:ascii="Times New Roman" w:eastAsia="Times New Roman" w:hAnsi="Times New Roman" w:cs="Times New Roman"/>
          </w:rPr>
          <w:t xml:space="preserve"> base</w:t>
        </w:r>
      </w:ins>
      <w:ins w:id="724" w:author="readm" w:date="2011-11-08T15:12:00Z">
        <w:r w:rsidR="000853EF">
          <w:rPr>
            <w:rFonts w:ascii="Times New Roman" w:eastAsia="Times New Roman" w:hAnsi="Times New Roman" w:cs="Times New Roman"/>
          </w:rPr>
          <w:t xml:space="preserve"> is present </w:t>
        </w:r>
      </w:ins>
      <w:ins w:id="725" w:author="Fuli" w:date="2011-11-04T18:00:00Z">
        <w:del w:id="726" w:author="readm" w:date="2011-11-08T15:12:00Z">
          <w:r w:rsidRPr="00F17F49" w:rsidDel="000853EF">
            <w:rPr>
              <w:rFonts w:ascii="Times New Roman" w:eastAsia="Times New Roman" w:hAnsi="Times New Roman" w:cs="Times New Roman"/>
            </w:rPr>
            <w:delText xml:space="preserve"> is </w:delText>
          </w:r>
        </w:del>
      </w:ins>
      <w:ins w:id="727" w:author="Fuli" w:date="2011-11-06T20:13:00Z">
        <w:del w:id="728" w:author="readm" w:date="2011-11-08T15:12:00Z">
          <w:r w:rsidR="008D3A90" w:rsidDel="000853EF">
            <w:rPr>
              <w:rFonts w:ascii="Times New Roman" w:eastAsia="Times New Roman" w:hAnsi="Times New Roman" w:cs="Times New Roman"/>
            </w:rPr>
            <w:delText>present</w:delText>
          </w:r>
        </w:del>
      </w:ins>
      <w:ins w:id="729" w:author="Fuli" w:date="2011-11-06T20:40:00Z">
        <w:del w:id="730" w:author="readm" w:date="2011-11-08T15:12:00Z">
          <w:r w:rsidR="00832F74" w:rsidDel="000853EF">
            <w:rPr>
              <w:rFonts w:ascii="Times New Roman" w:eastAsia="Times New Roman" w:hAnsi="Times New Roman" w:cs="Times New Roman"/>
            </w:rPr>
            <w:delText xml:space="preserve"> </w:delText>
          </w:r>
        </w:del>
        <w:r w:rsidR="00832F74">
          <w:rPr>
            <w:rFonts w:ascii="Times New Roman" w:eastAsia="Times New Roman" w:hAnsi="Times New Roman" w:cs="Times New Roman"/>
          </w:rPr>
          <w:t>at a low background level</w:t>
        </w:r>
      </w:ins>
      <w:ins w:id="731" w:author="Fuli" w:date="2011-11-04T18:00:00Z">
        <w:r w:rsidR="008D3A90">
          <w:rPr>
            <w:rFonts w:ascii="Times New Roman" w:eastAsia="Times New Roman" w:hAnsi="Times New Roman" w:cs="Times New Roman"/>
          </w:rPr>
          <w:t xml:space="preserve">. </w:t>
        </w:r>
      </w:ins>
      <w:ins w:id="732" w:author="readm" w:date="2011-11-08T15:11:00Z">
        <w:r w:rsidR="000853EF">
          <w:rPr>
            <w:rFonts w:ascii="Times New Roman" w:eastAsia="Times New Roman" w:hAnsi="Times New Roman" w:cs="Times New Roman"/>
          </w:rPr>
          <w:t xml:space="preserve"> </w:t>
        </w:r>
      </w:ins>
      <w:ins w:id="733" w:author="readm" w:date="2011-11-08T15:27:00Z">
        <w:r w:rsidR="004213EE">
          <w:rPr>
            <w:rFonts w:ascii="Times New Roman" w:eastAsia="Times New Roman" w:hAnsi="Times New Roman" w:cs="Times New Roman"/>
          </w:rPr>
          <w:t xml:space="preserve">Further, rare variants with allele frequency &lt; 5% are difficult to identify because they these allele counts are relatively low when compared to the reference allele and may not be discernable from background sequencing noise.    </w:t>
        </w:r>
      </w:ins>
    </w:p>
    <w:p w:rsidR="0038167A" w:rsidRDefault="004213EE" w:rsidP="00875D28">
      <w:pPr>
        <w:numPr>
          <w:ins w:id="734" w:author="Fuli" w:date="2011-11-06T20:14:00Z"/>
        </w:numPr>
        <w:spacing w:line="480" w:lineRule="auto"/>
        <w:rPr>
          <w:ins w:id="735" w:author="readm" w:date="2011-11-08T15:32:00Z"/>
          <w:rFonts w:ascii="Times New Roman" w:eastAsia="Times New Roman" w:hAnsi="Times New Roman" w:cs="Times New Roman"/>
        </w:rPr>
        <w:pPrChange w:id="736" w:author="readm" w:date="2011-11-08T14:18:00Z">
          <w:pPr>
            <w:spacing w:line="360" w:lineRule="auto"/>
          </w:pPr>
        </w:pPrChange>
      </w:pPr>
      <w:ins w:id="737" w:author="readm" w:date="2011-11-08T15:28:00Z">
        <w:r>
          <w:rPr>
            <w:rFonts w:ascii="Times New Roman" w:eastAsia="Times New Roman" w:hAnsi="Times New Roman" w:cs="Times New Roman"/>
          </w:rPr>
          <w:t xml:space="preserve">We compensate for these deficiencies by first adopting </w:t>
        </w:r>
      </w:ins>
      <w:ins w:id="738" w:author="readm" w:date="2011-11-08T15:11:00Z">
        <w:r w:rsidR="000853EF" w:rsidRPr="00F17F49">
          <w:rPr>
            <w:rFonts w:ascii="Times New Roman" w:eastAsia="Times New Roman" w:hAnsi="Times New Roman" w:cs="Times New Roman"/>
          </w:rPr>
          <w:t>a bi-allelic SNP</w:t>
        </w:r>
        <w:r w:rsidR="000853EF">
          <w:rPr>
            <w:rFonts w:ascii="Times New Roman" w:eastAsia="Times New Roman" w:hAnsi="Times New Roman" w:cs="Times New Roman"/>
          </w:rPr>
          <w:t xml:space="preserve"> assumption. </w:t>
        </w:r>
      </w:ins>
      <w:ins w:id="739" w:author="readm" w:date="2011-11-08T15:12:00Z">
        <w:r w:rsidR="000853EF">
          <w:rPr>
            <w:rFonts w:ascii="Times New Roman" w:eastAsia="Times New Roman" w:hAnsi="Times New Roman" w:cs="Times New Roman"/>
          </w:rPr>
          <w:t xml:space="preserve"> While t</w:t>
        </w:r>
      </w:ins>
      <w:ins w:id="740" w:author="readm" w:date="2011-11-08T15:11:00Z">
        <w:r w:rsidR="000853EF">
          <w:rPr>
            <w:rFonts w:ascii="Times New Roman" w:eastAsia="Times New Roman" w:hAnsi="Times New Roman" w:cs="Times New Roman"/>
          </w:rPr>
          <w:t>his limits</w:t>
        </w:r>
      </w:ins>
      <w:ins w:id="741" w:author="readm" w:date="2011-11-08T15:12:00Z">
        <w:r w:rsidR="000853EF">
          <w:rPr>
            <w:rFonts w:ascii="Times New Roman" w:eastAsia="Times New Roman" w:hAnsi="Times New Roman" w:cs="Times New Roman"/>
          </w:rPr>
          <w:t xml:space="preserve"> </w:t>
        </w:r>
      </w:ins>
      <w:ins w:id="742" w:author="readm" w:date="2011-11-08T15:11:00Z">
        <w:r w:rsidR="000853EF">
          <w:rPr>
            <w:rFonts w:ascii="Times New Roman" w:eastAsia="Times New Roman" w:hAnsi="Times New Roman" w:cs="Times New Roman"/>
          </w:rPr>
          <w:t>our ability to detect variant sites with multiple alleles segregating in the population</w:t>
        </w:r>
      </w:ins>
      <w:ins w:id="743" w:author="readm" w:date="2011-11-08T15:12:00Z">
        <w:r w:rsidR="000853EF">
          <w:rPr>
            <w:rFonts w:ascii="Times New Roman" w:eastAsia="Times New Roman" w:hAnsi="Times New Roman" w:cs="Times New Roman"/>
          </w:rPr>
          <w:t xml:space="preserve">, it nonetheless </w:t>
        </w:r>
      </w:ins>
      <w:ins w:id="744" w:author="readm" w:date="2011-11-08T15:11:00Z">
        <w:r w:rsidR="000853EF" w:rsidRPr="00F17F49">
          <w:rPr>
            <w:rFonts w:ascii="Times New Roman" w:eastAsia="Times New Roman" w:hAnsi="Times New Roman" w:cs="Times New Roman"/>
          </w:rPr>
          <w:t>reduce</w:t>
        </w:r>
      </w:ins>
      <w:ins w:id="745" w:author="readm" w:date="2011-11-08T15:12:00Z">
        <w:r w:rsidR="000853EF">
          <w:rPr>
            <w:rFonts w:ascii="Times New Roman" w:eastAsia="Times New Roman" w:hAnsi="Times New Roman" w:cs="Times New Roman"/>
          </w:rPr>
          <w:t>s</w:t>
        </w:r>
      </w:ins>
      <w:ins w:id="746" w:author="readm" w:date="2011-11-08T15:11:00Z">
        <w:r w:rsidR="000853EF" w:rsidRPr="00F17F49">
          <w:rPr>
            <w:rFonts w:ascii="Times New Roman" w:eastAsia="Times New Roman" w:hAnsi="Times New Roman" w:cs="Times New Roman"/>
          </w:rPr>
          <w:t xml:space="preserve"> </w:t>
        </w:r>
        <w:r w:rsidR="000853EF" w:rsidRPr="00F17F49">
          <w:rPr>
            <w:rFonts w:ascii="Times New Roman" w:eastAsia="Times New Roman" w:hAnsi="Times New Roman" w:cs="Times New Roman"/>
          </w:rPr>
          <w:lastRenderedPageBreak/>
          <w:t xml:space="preserve">two thirds of raw sequencing errors and ease downstream analysis. </w:t>
        </w:r>
      </w:ins>
      <w:ins w:id="747" w:author="readm" w:date="2011-11-08T15:28:00Z">
        <w:r>
          <w:rPr>
            <w:rFonts w:ascii="Times New Roman" w:eastAsia="Times New Roman" w:hAnsi="Times New Roman" w:cs="Times New Roman"/>
          </w:rPr>
          <w:t xml:space="preserve"> </w:t>
        </w:r>
      </w:ins>
      <w:ins w:id="748" w:author="readm" w:date="2011-11-08T15:29:00Z">
        <w:r>
          <w:rPr>
            <w:rFonts w:ascii="Times New Roman" w:eastAsia="Times New Roman" w:hAnsi="Times New Roman" w:cs="Times New Roman"/>
          </w:rPr>
          <w:t>T</w:t>
        </w:r>
      </w:ins>
      <w:ins w:id="749" w:author="readm" w:date="2011-11-08T15:13:00Z">
        <w:r w:rsidR="000853EF">
          <w:rPr>
            <w:rFonts w:ascii="Times New Roman" w:eastAsia="Times New Roman" w:hAnsi="Times New Roman" w:cs="Times New Roman"/>
          </w:rPr>
          <w:t xml:space="preserve">hen, </w:t>
        </w:r>
      </w:ins>
      <w:ins w:id="750" w:author="Fuli" w:date="2011-11-04T18:00:00Z">
        <w:del w:id="751" w:author="readm" w:date="2011-11-08T15:13:00Z">
          <w:r w:rsidR="00A165C4" w:rsidRPr="00F17F49" w:rsidDel="000853EF">
            <w:rPr>
              <w:rFonts w:ascii="Times New Roman" w:eastAsia="Times New Roman" w:hAnsi="Times New Roman" w:cs="Times New Roman"/>
            </w:rPr>
            <w:delText>I</w:delText>
          </w:r>
        </w:del>
      </w:ins>
      <w:ins w:id="752" w:author="readm" w:date="2011-11-08T15:13:00Z">
        <w:r w:rsidR="000853EF">
          <w:rPr>
            <w:rFonts w:ascii="Times New Roman" w:eastAsia="Times New Roman" w:hAnsi="Times New Roman" w:cs="Times New Roman"/>
          </w:rPr>
          <w:t>i</w:t>
        </w:r>
      </w:ins>
      <w:ins w:id="753" w:author="Fuli" w:date="2011-11-04T18:00:00Z">
        <w:r w:rsidR="00A165C4" w:rsidRPr="00F17F49">
          <w:rPr>
            <w:rFonts w:ascii="Times New Roman" w:eastAsia="Times New Roman" w:hAnsi="Times New Roman" w:cs="Times New Roman"/>
          </w:rPr>
          <w:t>n order to select the correct alternative allele out of three candidate base</w:t>
        </w:r>
        <w:r w:rsidR="00195D9A">
          <w:rPr>
            <w:rFonts w:ascii="Times New Roman" w:eastAsia="Times New Roman" w:hAnsi="Times New Roman" w:cs="Times New Roman"/>
          </w:rPr>
          <w:t xml:space="preserve">s, we </w:t>
        </w:r>
      </w:ins>
      <w:ins w:id="754" w:author="Fuli" w:date="2011-11-06T20:32:00Z">
        <w:r w:rsidR="00832F74">
          <w:rPr>
            <w:rFonts w:ascii="Times New Roman" w:eastAsia="Times New Roman" w:hAnsi="Times New Roman" w:cs="Times New Roman"/>
          </w:rPr>
          <w:t xml:space="preserve">applied a </w:t>
        </w:r>
      </w:ins>
      <w:ins w:id="755" w:author="readm" w:date="2011-11-08T15:31:00Z">
        <w:r w:rsidR="0038167A">
          <w:rPr>
            <w:rFonts w:ascii="Times New Roman" w:eastAsia="Times New Roman" w:hAnsi="Times New Roman" w:cs="Times New Roman"/>
          </w:rPr>
          <w:t>scoring statistic th</w:t>
        </w:r>
      </w:ins>
      <w:ins w:id="756" w:author="readm" w:date="2011-11-08T15:32:00Z">
        <w:r w:rsidR="0038167A">
          <w:rPr>
            <w:rFonts w:ascii="Times New Roman" w:eastAsia="Times New Roman" w:hAnsi="Times New Roman" w:cs="Times New Roman"/>
          </w:rPr>
          <w:t xml:space="preserve">at derives from </w:t>
        </w:r>
      </w:ins>
      <w:ins w:id="757" w:author="Fuli" w:date="2011-11-06T20:40:00Z">
        <w:del w:id="758" w:author="readm" w:date="2011-11-08T15:32:00Z">
          <w:r w:rsidR="00832F74" w:rsidDel="0038167A">
            <w:rPr>
              <w:rFonts w:ascii="Times New Roman" w:eastAsia="Times New Roman" w:hAnsi="Times New Roman" w:cs="Times New Roman"/>
            </w:rPr>
            <w:delText xml:space="preserve">goodness-of-fit </w:delText>
          </w:r>
        </w:del>
        <w:del w:id="759" w:author="readm" w:date="2011-11-08T15:13:00Z">
          <w:r w:rsidR="00832F74" w:rsidDel="000853EF">
            <w:rPr>
              <w:rFonts w:ascii="Times New Roman" w:eastAsia="Times New Roman" w:hAnsi="Times New Roman" w:cs="Times New Roman"/>
            </w:rPr>
            <w:delText xml:space="preserve">test </w:delText>
          </w:r>
        </w:del>
      </w:ins>
      <w:ins w:id="760" w:author="Fuli" w:date="2011-11-06T20:32:00Z">
        <w:del w:id="761" w:author="readm" w:date="2011-11-08T15:32:00Z">
          <w:r w:rsidR="00832F74" w:rsidDel="0038167A">
            <w:rPr>
              <w:rFonts w:ascii="Times New Roman" w:eastAsia="Times New Roman" w:hAnsi="Times New Roman" w:cs="Times New Roman"/>
            </w:rPr>
            <w:delText xml:space="preserve">based on </w:delText>
          </w:r>
        </w:del>
      </w:ins>
      <w:ins w:id="762" w:author="readm" w:date="2011-11-08T15:13:00Z">
        <w:r w:rsidR="000853EF">
          <w:rPr>
            <w:rFonts w:ascii="Times New Roman" w:eastAsia="Times New Roman" w:hAnsi="Times New Roman" w:cs="Times New Roman"/>
          </w:rPr>
          <w:t xml:space="preserve">a </w:t>
        </w:r>
      </w:ins>
      <w:ins w:id="763" w:author="Fuli" w:date="2011-11-06T20:41:00Z">
        <w:r w:rsidR="00832F74">
          <w:rPr>
            <w:rFonts w:ascii="Times New Roman" w:eastAsia="Times New Roman" w:hAnsi="Times New Roman" w:cs="Times New Roman"/>
          </w:rPr>
          <w:t>Binomial</w:t>
        </w:r>
      </w:ins>
      <w:ins w:id="764" w:author="Fuli" w:date="2011-11-06T20:32:00Z">
        <w:r w:rsidR="00832F74">
          <w:rPr>
            <w:rFonts w:ascii="Times New Roman" w:eastAsia="Times New Roman" w:hAnsi="Times New Roman" w:cs="Times New Roman"/>
          </w:rPr>
          <w:t xml:space="preserve"> </w:t>
        </w:r>
      </w:ins>
      <w:ins w:id="765" w:author="Fuli" w:date="2011-11-06T20:41:00Z">
        <w:r w:rsidR="00832F74">
          <w:rPr>
            <w:rFonts w:ascii="Times New Roman" w:eastAsia="Times New Roman" w:hAnsi="Times New Roman" w:cs="Times New Roman"/>
          </w:rPr>
          <w:t>assumption</w:t>
        </w:r>
        <w:del w:id="766" w:author="readm" w:date="2011-11-08T15:32:00Z">
          <w:r w:rsidR="00832F74" w:rsidDel="0038167A">
            <w:rPr>
              <w:rFonts w:ascii="Times New Roman" w:eastAsia="Times New Roman" w:hAnsi="Times New Roman" w:cs="Times New Roman"/>
            </w:rPr>
            <w:delText xml:space="preserve"> (we name </w:delText>
          </w:r>
        </w:del>
        <w:del w:id="767" w:author="readm" w:date="2011-11-08T15:30:00Z">
          <w:r w:rsidR="00832F74" w:rsidDel="0038167A">
            <w:rPr>
              <w:rFonts w:ascii="Times New Roman" w:eastAsia="Times New Roman" w:hAnsi="Times New Roman" w:cs="Times New Roman"/>
            </w:rPr>
            <w:delText xml:space="preserve">it as </w:delText>
          </w:r>
        </w:del>
        <w:del w:id="768" w:author="readm" w:date="2011-11-08T15:32:00Z">
          <w:r w:rsidR="00832F74" w:rsidDel="0038167A">
            <w:rPr>
              <w:rFonts w:ascii="Times New Roman" w:eastAsia="Times New Roman" w:hAnsi="Times New Roman" w:cs="Times New Roman"/>
            </w:rPr>
            <w:delText>“</w:delText>
          </w:r>
        </w:del>
      </w:ins>
      <w:ins w:id="769" w:author="Fuli" w:date="2011-11-04T18:00:00Z">
        <w:del w:id="770" w:author="readm" w:date="2011-11-08T15:32:00Z">
          <w:r w:rsidR="00A165C4" w:rsidRPr="00F17F49" w:rsidDel="0038167A">
            <w:rPr>
              <w:rFonts w:ascii="Times New Roman" w:eastAsia="Times New Roman" w:hAnsi="Times New Roman" w:cs="Times New Roman"/>
            </w:rPr>
            <w:delText>EBD</w:delText>
          </w:r>
          <w:r w:rsidR="00A165C4" w:rsidRPr="00F17F49" w:rsidDel="0038167A">
            <w:rPr>
              <w:rFonts w:ascii="Times New Roman" w:eastAsia="Times New Roman" w:hAnsi="Times New Roman" w:cs="Times New Roman"/>
              <w:vertAlign w:val="superscript"/>
            </w:rPr>
            <w:delText>2</w:delText>
          </w:r>
        </w:del>
      </w:ins>
      <w:ins w:id="771" w:author="Fuli" w:date="2011-11-06T20:41:00Z">
        <w:del w:id="772" w:author="readm" w:date="2011-11-08T15:32:00Z">
          <w:r w:rsidR="00832F74" w:rsidDel="0038167A">
            <w:rPr>
              <w:rFonts w:ascii="Times New Roman" w:eastAsia="Times New Roman" w:hAnsi="Times New Roman" w:cs="Times New Roman"/>
            </w:rPr>
            <w:delText>”)</w:delText>
          </w:r>
        </w:del>
        <w:r w:rsidR="00832F74">
          <w:rPr>
            <w:rFonts w:ascii="Times New Roman" w:eastAsia="Times New Roman" w:hAnsi="Times New Roman" w:cs="Times New Roman"/>
          </w:rPr>
          <w:t xml:space="preserve">. </w:t>
        </w:r>
      </w:ins>
      <w:ins w:id="773" w:author="readm" w:date="2011-11-08T15:32:00Z">
        <w:r w:rsidR="0038167A">
          <w:rPr>
            <w:rFonts w:ascii="Times New Roman" w:eastAsia="Times New Roman" w:hAnsi="Times New Roman" w:cs="Times New Roman"/>
          </w:rPr>
          <w:t xml:space="preserve">  We select the alternative base that maximizes the </w:t>
        </w:r>
      </w:ins>
      <w:ins w:id="774" w:author="readm" w:date="2011-11-08T15:46:00Z">
        <w:r w:rsidR="009A57AF">
          <w:rPr>
            <w:rFonts w:ascii="Times New Roman" w:eastAsia="Times New Roman" w:hAnsi="Times New Roman" w:cs="Times New Roman"/>
          </w:rPr>
          <w:t xml:space="preserve">variance </w:t>
        </w:r>
      </w:ins>
      <w:ins w:id="775" w:author="readm" w:date="2011-11-08T15:32:00Z">
        <w:r w:rsidR="0038167A">
          <w:rPr>
            <w:rFonts w:ascii="Times New Roman" w:eastAsia="Times New Roman" w:hAnsi="Times New Roman" w:cs="Times New Roman"/>
          </w:rPr>
          <w:t>scoring statistic</w:t>
        </w:r>
      </w:ins>
      <w:ins w:id="776" w:author="readm" w:date="2011-11-08T15:37:00Z">
        <w:r w:rsidR="0038167A">
          <w:rPr>
            <w:rFonts w:ascii="Times New Roman" w:eastAsia="Times New Roman" w:hAnsi="Times New Roman" w:cs="Times New Roman"/>
          </w:rPr>
          <w:t xml:space="preserve"> (Equa</w:t>
        </w:r>
      </w:ins>
      <w:ins w:id="777" w:author="readm" w:date="2011-11-08T15:38:00Z">
        <w:r w:rsidR="0038167A">
          <w:rPr>
            <w:rFonts w:ascii="Times New Roman" w:eastAsia="Times New Roman" w:hAnsi="Times New Roman" w:cs="Times New Roman"/>
          </w:rPr>
          <w:t>tion 2)</w:t>
        </w:r>
      </w:ins>
      <w:ins w:id="778" w:author="readm" w:date="2011-11-08T15:32:00Z">
        <w:r w:rsidR="0038167A">
          <w:rPr>
            <w:rFonts w:ascii="Times New Roman" w:eastAsia="Times New Roman" w:hAnsi="Times New Roman" w:cs="Times New Roman"/>
          </w:rPr>
          <w:t xml:space="preserve">.  </w:t>
        </w:r>
      </w:ins>
      <w:ins w:id="779" w:author="Fuli" w:date="2011-11-04T18:00:00Z">
        <w:del w:id="780" w:author="readm" w:date="2011-11-08T15:32:00Z">
          <w:r w:rsidR="00A165C4" w:rsidRPr="00F17F49" w:rsidDel="0038167A">
            <w:rPr>
              <w:rFonts w:ascii="Times New Roman" w:eastAsia="Times New Roman" w:hAnsi="Times New Roman" w:cs="Times New Roman"/>
            </w:rPr>
            <w:delText>We select the alternative base that maximizes the EBD</w:delText>
          </w:r>
          <w:r w:rsidR="00A165C4" w:rsidRPr="00F17F49" w:rsidDel="0038167A">
            <w:rPr>
              <w:rFonts w:ascii="Times New Roman" w:eastAsia="Times New Roman" w:hAnsi="Times New Roman" w:cs="Times New Roman"/>
              <w:vertAlign w:val="superscript"/>
            </w:rPr>
            <w:delText>2</w:delText>
          </w:r>
        </w:del>
      </w:ins>
      <w:ins w:id="781" w:author="Fuli" w:date="2011-11-06T20:28:00Z">
        <w:del w:id="782" w:author="readm" w:date="2011-11-08T15:32:00Z">
          <w:r w:rsidR="00195D9A" w:rsidDel="0038167A">
            <w:rPr>
              <w:rFonts w:ascii="Times New Roman" w:eastAsia="Times New Roman" w:hAnsi="Times New Roman" w:cs="Times New Roman"/>
            </w:rPr>
            <w:delText xml:space="preserve"> (Materials and Methods)</w:delText>
          </w:r>
        </w:del>
      </w:ins>
      <w:ins w:id="783" w:author="Fuli" w:date="2011-11-04T18:00:00Z">
        <w:del w:id="784" w:author="readm" w:date="2011-11-08T15:32:00Z">
          <w:r w:rsidR="00A165C4" w:rsidRPr="00F17F49" w:rsidDel="0038167A">
            <w:rPr>
              <w:rFonts w:ascii="Times New Roman" w:eastAsia="Times New Roman" w:hAnsi="Times New Roman" w:cs="Times New Roman"/>
            </w:rPr>
            <w:delText xml:space="preserve">. </w:delText>
          </w:r>
        </w:del>
      </w:ins>
    </w:p>
    <w:p w:rsidR="000853EF" w:rsidRPr="00F17F49" w:rsidDel="0038167A" w:rsidRDefault="009A57AF" w:rsidP="00875D28">
      <w:pPr>
        <w:numPr>
          <w:ins w:id="785" w:author="Fuli" w:date="2011-11-06T20:14:00Z"/>
        </w:numPr>
        <w:spacing w:line="480" w:lineRule="auto"/>
        <w:rPr>
          <w:ins w:id="786" w:author="Fuli" w:date="2011-11-04T18:00:00Z"/>
          <w:del w:id="787" w:author="readm" w:date="2011-11-08T15:33:00Z"/>
          <w:rFonts w:ascii="Times New Roman" w:eastAsia="Times New Roman" w:hAnsi="Times New Roman" w:cs="Times New Roman"/>
        </w:rPr>
        <w:pPrChange w:id="788" w:author="readm" w:date="2011-11-08T14:18:00Z">
          <w:pPr>
            <w:spacing w:line="360" w:lineRule="auto"/>
          </w:pPr>
        </w:pPrChange>
      </w:pPr>
      <w:ins w:id="789" w:author="readm" w:date="2011-11-08T15:37:00Z">
        <w:r w:rsidRPr="000853EF">
          <w:rPr>
            <w:rFonts w:ascii="Times New Roman" w:hAnsi="Times New Roman" w:cs="Times New Roman"/>
            <w:position w:val="-60"/>
          </w:rPr>
          <w:object w:dxaOrig="7740" w:dyaOrig="1320">
            <v:shape id="_x0000_i1042" type="#_x0000_t75" style="width:336.75pt;height:59.25pt" o:ole="">
              <v:imagedata r:id="rId10" o:title=""/>
            </v:shape>
            <o:OLEObject Type="Embed" ProgID="Equation.3" ShapeID="_x0000_i1042" DrawAspect="Content" ObjectID="_1382275915" r:id="rId11"/>
          </w:object>
        </w:r>
        <w:r w:rsidR="0038167A">
          <w:rPr>
            <w:rFonts w:ascii="Times New Roman" w:hAnsi="Times New Roman" w:cs="Times New Roman"/>
            <w:position w:val="-30"/>
          </w:rPr>
          <w:tab/>
        </w:r>
        <w:r w:rsidR="0038167A">
          <w:rPr>
            <w:rFonts w:ascii="Times New Roman" w:hAnsi="Times New Roman" w:cs="Times New Roman"/>
            <w:position w:val="-30"/>
          </w:rPr>
          <w:tab/>
          <w:t>[</w:t>
        </w:r>
      </w:ins>
      <w:ins w:id="790" w:author="readm" w:date="2011-11-08T15:38:00Z">
        <w:r w:rsidR="0038167A">
          <w:rPr>
            <w:rFonts w:ascii="Times New Roman" w:hAnsi="Times New Roman" w:cs="Times New Roman"/>
            <w:position w:val="-30"/>
          </w:rPr>
          <w:t xml:space="preserve">Equation </w:t>
        </w:r>
      </w:ins>
      <w:ins w:id="791" w:author="readm" w:date="2011-11-08T15:37:00Z">
        <w:r w:rsidR="0038167A">
          <w:rPr>
            <w:rFonts w:ascii="Times New Roman" w:hAnsi="Times New Roman" w:cs="Times New Roman"/>
            <w:position w:val="-30"/>
          </w:rPr>
          <w:t>2]</w:t>
        </w:r>
      </w:ins>
    </w:p>
    <w:p w:rsidR="00A165C4" w:rsidRPr="00F17F49" w:rsidRDefault="00A165C4" w:rsidP="00875D28">
      <w:pPr>
        <w:numPr>
          <w:ins w:id="792" w:author="Fuli" w:date="2011-11-04T18:00:00Z"/>
        </w:numPr>
        <w:spacing w:line="480" w:lineRule="auto"/>
        <w:rPr>
          <w:ins w:id="793" w:author="Fuli" w:date="2011-11-04T18:00:00Z"/>
          <w:rFonts w:ascii="Times New Roman" w:eastAsia="Times New Roman" w:hAnsi="Times New Roman" w:cs="Times New Roman"/>
        </w:rPr>
        <w:pPrChange w:id="794" w:author="readm" w:date="2011-11-08T14:18:00Z">
          <w:pPr>
            <w:spacing w:line="360" w:lineRule="auto"/>
          </w:pPr>
        </w:pPrChange>
      </w:pPr>
    </w:p>
    <w:p w:rsidR="009A57AF" w:rsidRDefault="009F4A08" w:rsidP="009A57AF">
      <w:pPr>
        <w:numPr>
          <w:ins w:id="795" w:author="Unknown"/>
        </w:numPr>
        <w:spacing w:line="480" w:lineRule="auto"/>
        <w:rPr>
          <w:ins w:id="796" w:author="readm" w:date="2011-11-08T15:48:00Z"/>
          <w:rFonts w:ascii="Times New Roman" w:eastAsia="Times New Roman" w:hAnsi="Times New Roman" w:cs="Times New Roman"/>
          <w:bCs/>
        </w:rPr>
        <w:pPrChange w:id="797" w:author="readm" w:date="2011-11-08T15:43:00Z">
          <w:pPr>
            <w:spacing w:line="360" w:lineRule="auto"/>
          </w:pPr>
        </w:pPrChange>
      </w:pPr>
      <w:ins w:id="798" w:author="Fuli" w:date="2011-11-06T20:46:00Z">
        <w:del w:id="799" w:author="readm" w:date="2011-11-08T15:34:00Z">
          <w:r w:rsidRPr="00FE3973" w:rsidDel="0038167A">
            <w:rPr>
              <w:rFonts w:ascii="Times New Roman" w:eastAsia="Times New Roman" w:hAnsi="Times New Roman" w:cs="Times New Roman"/>
              <w:bCs/>
            </w:rPr>
            <w:delText xml:space="preserve">Next we apply a variance </w:delText>
          </w:r>
        </w:del>
      </w:ins>
      <w:ins w:id="800" w:author="Fuli" w:date="2011-11-06T21:00:00Z">
        <w:del w:id="801" w:author="readm" w:date="2011-11-08T15:34:00Z">
          <w:r w:rsidR="00585B42" w:rsidRPr="00FE3973" w:rsidDel="0038167A">
            <w:rPr>
              <w:rFonts w:ascii="Times New Roman" w:eastAsia="Times New Roman" w:hAnsi="Times New Roman" w:cs="Times New Roman"/>
              <w:bCs/>
            </w:rPr>
            <w:delText>ratio statistic to discover polymorphic sites.</w:delText>
          </w:r>
        </w:del>
      </w:ins>
      <w:del w:id="802" w:author="readm" w:date="2011-11-08T15:34:00Z">
        <w:r w:rsidR="00FE3973" w:rsidRPr="00FE3973" w:rsidDel="0038167A">
          <w:rPr>
            <w:rFonts w:ascii="Times New Roman" w:eastAsia="Times New Roman" w:hAnsi="Times New Roman" w:cs="Times New Roman"/>
          </w:rPr>
          <w:delText xml:space="preserve"> </w:delText>
        </w:r>
      </w:del>
      <w:del w:id="803" w:author="readm" w:date="2011-11-08T15:38:00Z">
        <w:r w:rsidR="00FE3973" w:rsidRPr="00FE3973" w:rsidDel="0038167A">
          <w:rPr>
            <w:rFonts w:ascii="Times New Roman" w:hAnsi="Times New Roman" w:cs="Times New Roman"/>
          </w:rPr>
          <w:delText>We</w:delText>
        </w:r>
      </w:del>
      <w:ins w:id="804" w:author="readm" w:date="2011-11-08T15:38:00Z">
        <w:r w:rsidR="0038167A">
          <w:rPr>
            <w:rFonts w:ascii="Times New Roman" w:eastAsia="Times New Roman" w:hAnsi="Times New Roman" w:cs="Times New Roman"/>
            <w:bCs/>
          </w:rPr>
          <w:t xml:space="preserve">The scoring statistic is a </w:t>
        </w:r>
      </w:ins>
      <w:ins w:id="805" w:author="readm" w:date="2011-11-08T15:39:00Z">
        <w:r w:rsidR="0038167A">
          <w:rPr>
            <w:rFonts w:ascii="Times New Roman" w:eastAsia="Times New Roman" w:hAnsi="Times New Roman" w:cs="Times New Roman"/>
            <w:bCs/>
          </w:rPr>
          <w:t xml:space="preserve">single-parameter model that takes inspiration from the binomial distribution.  In our model </w:t>
        </w:r>
      </w:ins>
      <w:proofErr w:type="spellStart"/>
      <w:proofErr w:type="gramStart"/>
      <w:ins w:id="806" w:author="readm" w:date="2011-11-08T15:40:00Z">
        <w:r w:rsidR="0038167A" w:rsidRPr="009A57AF">
          <w:rPr>
            <w:rFonts w:ascii="Times New Roman" w:eastAsia="Times New Roman" w:hAnsi="Times New Roman" w:cs="Times New Roman"/>
            <w:bCs/>
            <w:i/>
            <w:rPrChange w:id="807" w:author="readm" w:date="2011-11-08T15:41:00Z">
              <w:rPr>
                <w:rFonts w:ascii="Times New Roman" w:eastAsia="Times New Roman" w:hAnsi="Times New Roman" w:cs="Times New Roman"/>
                <w:bCs/>
              </w:rPr>
            </w:rPrChange>
          </w:rPr>
          <w:t>r</w:t>
        </w:r>
        <w:r w:rsidR="0038167A" w:rsidRPr="009A57AF">
          <w:rPr>
            <w:rFonts w:ascii="Times New Roman" w:eastAsia="Times New Roman" w:hAnsi="Times New Roman" w:cs="Times New Roman"/>
            <w:bCs/>
            <w:i/>
            <w:vertAlign w:val="subscript"/>
            <w:rPrChange w:id="808" w:author="readm" w:date="2011-11-08T15:41:00Z">
              <w:rPr>
                <w:rFonts w:ascii="Times New Roman" w:eastAsia="Times New Roman" w:hAnsi="Times New Roman" w:cs="Times New Roman"/>
                <w:bCs/>
              </w:rPr>
            </w:rPrChange>
          </w:rPr>
          <w:t>i</w:t>
        </w:r>
        <w:proofErr w:type="spellEnd"/>
        <w:proofErr w:type="gramEnd"/>
        <w:r w:rsidR="0038167A">
          <w:rPr>
            <w:rFonts w:ascii="Times New Roman" w:eastAsia="Times New Roman" w:hAnsi="Times New Roman" w:cs="Times New Roman"/>
            <w:bCs/>
          </w:rPr>
          <w:t xml:space="preserve"> is the reference read count in sample </w:t>
        </w:r>
        <w:proofErr w:type="spellStart"/>
        <w:r w:rsidR="009A57AF" w:rsidRPr="009A57AF">
          <w:rPr>
            <w:rFonts w:ascii="Times New Roman" w:eastAsia="Times New Roman" w:hAnsi="Times New Roman" w:cs="Times New Roman"/>
            <w:bCs/>
            <w:i/>
            <w:rPrChange w:id="809" w:author="readm" w:date="2011-11-08T15:41:00Z">
              <w:rPr>
                <w:rFonts w:ascii="Times New Roman" w:eastAsia="Times New Roman" w:hAnsi="Times New Roman" w:cs="Times New Roman"/>
                <w:bCs/>
              </w:rPr>
            </w:rPrChange>
          </w:rPr>
          <w:t>i</w:t>
        </w:r>
        <w:proofErr w:type="spellEnd"/>
        <w:r w:rsidR="0038167A">
          <w:rPr>
            <w:rFonts w:ascii="Times New Roman" w:eastAsia="Times New Roman" w:hAnsi="Times New Roman" w:cs="Times New Roman"/>
            <w:bCs/>
          </w:rPr>
          <w:t xml:space="preserve">, </w:t>
        </w:r>
        <w:proofErr w:type="spellStart"/>
        <w:r w:rsidR="009A57AF" w:rsidRPr="009A57AF">
          <w:rPr>
            <w:rFonts w:ascii="Times New Roman" w:eastAsia="Times New Roman" w:hAnsi="Times New Roman" w:cs="Times New Roman"/>
            <w:bCs/>
            <w:i/>
            <w:rPrChange w:id="810" w:author="readm" w:date="2011-11-08T15:41:00Z">
              <w:rPr>
                <w:rFonts w:ascii="Times New Roman" w:eastAsia="Times New Roman" w:hAnsi="Times New Roman" w:cs="Times New Roman"/>
                <w:bCs/>
              </w:rPr>
            </w:rPrChange>
          </w:rPr>
          <w:t>a</w:t>
        </w:r>
        <w:r w:rsidR="009A57AF" w:rsidRPr="009A57AF">
          <w:rPr>
            <w:rFonts w:ascii="Times New Roman" w:eastAsia="Times New Roman" w:hAnsi="Times New Roman" w:cs="Times New Roman"/>
            <w:bCs/>
            <w:i/>
            <w:vertAlign w:val="subscript"/>
            <w:rPrChange w:id="811" w:author="readm" w:date="2011-11-08T15:41:00Z">
              <w:rPr>
                <w:rFonts w:ascii="Times New Roman" w:eastAsia="Times New Roman" w:hAnsi="Times New Roman" w:cs="Times New Roman"/>
                <w:bCs/>
              </w:rPr>
            </w:rPrChange>
          </w:rPr>
          <w:t>i</w:t>
        </w:r>
        <w:proofErr w:type="spellEnd"/>
        <w:r w:rsidR="009A57AF">
          <w:rPr>
            <w:rFonts w:ascii="Times New Roman" w:eastAsia="Times New Roman" w:hAnsi="Times New Roman" w:cs="Times New Roman"/>
            <w:bCs/>
          </w:rPr>
          <w:t xml:space="preserve"> is the read depth of the alternative allele in sample </w:t>
        </w:r>
      </w:ins>
      <w:proofErr w:type="spellStart"/>
      <w:ins w:id="812" w:author="readm" w:date="2011-11-08T15:41:00Z">
        <w:r w:rsidR="009A57AF" w:rsidRPr="009A57AF">
          <w:rPr>
            <w:rFonts w:ascii="Times New Roman" w:eastAsia="Times New Roman" w:hAnsi="Times New Roman" w:cs="Times New Roman"/>
            <w:bCs/>
            <w:i/>
            <w:rPrChange w:id="813" w:author="readm" w:date="2011-11-08T15:41:00Z">
              <w:rPr>
                <w:rFonts w:ascii="Times New Roman" w:eastAsia="Times New Roman" w:hAnsi="Times New Roman" w:cs="Times New Roman"/>
                <w:bCs/>
              </w:rPr>
            </w:rPrChange>
          </w:rPr>
          <w:t>i</w:t>
        </w:r>
      </w:ins>
      <w:proofErr w:type="spellEnd"/>
      <w:ins w:id="814" w:author="readm" w:date="2011-11-08T15:40:00Z">
        <w:r w:rsidR="009A57AF" w:rsidRPr="009A57AF">
          <w:rPr>
            <w:rFonts w:ascii="Times New Roman" w:eastAsia="Times New Roman" w:hAnsi="Times New Roman" w:cs="Times New Roman"/>
            <w:bCs/>
            <w:i/>
            <w:rPrChange w:id="815" w:author="readm" w:date="2011-11-08T15:41:00Z">
              <w:rPr>
                <w:rFonts w:ascii="Times New Roman" w:eastAsia="Times New Roman" w:hAnsi="Times New Roman" w:cs="Times New Roman"/>
                <w:bCs/>
              </w:rPr>
            </w:rPrChange>
          </w:rPr>
          <w:t>,</w:t>
        </w:r>
        <w:r w:rsidR="009A57AF">
          <w:rPr>
            <w:rFonts w:ascii="Times New Roman" w:eastAsia="Times New Roman" w:hAnsi="Times New Roman" w:cs="Times New Roman"/>
            <w:bCs/>
          </w:rPr>
          <w:t xml:space="preserve"> where there are </w:t>
        </w:r>
        <w:r w:rsidR="009A57AF" w:rsidRPr="009A57AF">
          <w:rPr>
            <w:rFonts w:ascii="Times New Roman" w:eastAsia="Times New Roman" w:hAnsi="Times New Roman" w:cs="Times New Roman"/>
            <w:bCs/>
            <w:i/>
            <w:rPrChange w:id="816" w:author="readm" w:date="2011-11-08T15:41:00Z">
              <w:rPr>
                <w:rFonts w:ascii="Times New Roman" w:eastAsia="Times New Roman" w:hAnsi="Times New Roman" w:cs="Times New Roman"/>
                <w:bCs/>
              </w:rPr>
            </w:rPrChange>
          </w:rPr>
          <w:t>n</w:t>
        </w:r>
        <w:r w:rsidR="009A57AF">
          <w:rPr>
            <w:rFonts w:ascii="Times New Roman" w:eastAsia="Times New Roman" w:hAnsi="Times New Roman" w:cs="Times New Roman"/>
            <w:bCs/>
          </w:rPr>
          <w:t xml:space="preserve"> total samples</w:t>
        </w:r>
      </w:ins>
      <w:ins w:id="817" w:author="readm" w:date="2011-11-08T15:49:00Z">
        <w:r w:rsidR="009A57AF">
          <w:rPr>
            <w:rFonts w:ascii="Times New Roman" w:eastAsia="Times New Roman" w:hAnsi="Times New Roman" w:cs="Times New Roman"/>
            <w:bCs/>
          </w:rPr>
          <w:t xml:space="preserve">.  </w:t>
        </w:r>
      </w:ins>
      <w:ins w:id="818" w:author="readm" w:date="2011-11-08T15:51:00Z">
        <w:r w:rsidR="009A57AF" w:rsidRPr="009A57AF">
          <w:rPr>
            <w:rFonts w:ascii="Times New Roman" w:eastAsia="Times New Roman" w:hAnsi="Times New Roman" w:cs="Times New Roman"/>
            <w:bCs/>
            <w:i/>
            <w:rPrChange w:id="819" w:author="readm" w:date="2011-11-08T15:51:00Z">
              <w:rPr>
                <w:rFonts w:ascii="Times New Roman" w:eastAsia="Times New Roman" w:hAnsi="Times New Roman" w:cs="Times New Roman"/>
                <w:bCs/>
              </w:rPr>
            </w:rPrChange>
          </w:rPr>
          <w:t>N</w:t>
        </w:r>
        <w:r w:rsidR="009A57AF">
          <w:rPr>
            <w:rFonts w:ascii="Times New Roman" w:eastAsia="Times New Roman" w:hAnsi="Times New Roman" w:cs="Times New Roman"/>
            <w:bCs/>
          </w:rPr>
          <w:t xml:space="preserve"> is the total amount of read depth over n samples, and </w:t>
        </w:r>
      </w:ins>
      <w:ins w:id="820" w:author="readm" w:date="2011-11-08T15:49:00Z">
        <w:r w:rsidR="009A57AF" w:rsidRPr="009A57AF">
          <w:rPr>
            <w:rFonts w:ascii="Times New Roman" w:eastAsia="Times New Roman" w:hAnsi="Times New Roman" w:cs="Times New Roman"/>
            <w:bCs/>
            <w:i/>
            <w:rPrChange w:id="821" w:author="readm" w:date="2011-11-08T15:51:00Z">
              <w:rPr>
                <w:rFonts w:ascii="Times New Roman" w:eastAsia="Times New Roman" w:hAnsi="Times New Roman" w:cs="Times New Roman"/>
                <w:bCs/>
              </w:rPr>
            </w:rPrChange>
          </w:rPr>
          <w:t>p</w:t>
        </w:r>
        <w:r w:rsidR="009A57AF">
          <w:rPr>
            <w:rFonts w:ascii="Times New Roman" w:eastAsia="Times New Roman" w:hAnsi="Times New Roman" w:cs="Times New Roman"/>
            <w:bCs/>
          </w:rPr>
          <w:t xml:space="preserve"> is the probability of alternative allele that can be attributed to sequencing or mapping/ alignment errors.  </w:t>
        </w:r>
      </w:ins>
    </w:p>
    <w:p w:rsidR="009A57AF" w:rsidRDefault="009A57AF" w:rsidP="009A57AF">
      <w:pPr>
        <w:numPr>
          <w:ins w:id="822" w:author="Unknown"/>
        </w:numPr>
        <w:spacing w:line="480" w:lineRule="auto"/>
        <w:rPr>
          <w:ins w:id="823" w:author="readm" w:date="2011-11-08T15:48:00Z"/>
          <w:rFonts w:ascii="Times New Roman" w:eastAsia="Times New Roman" w:hAnsi="Times New Roman" w:cs="Times New Roman"/>
          <w:bCs/>
        </w:rPr>
        <w:pPrChange w:id="824" w:author="readm" w:date="2011-11-08T15:43:00Z">
          <w:pPr>
            <w:spacing w:line="360" w:lineRule="auto"/>
          </w:pPr>
        </w:pPrChange>
      </w:pPr>
    </w:p>
    <w:p w:rsidR="00FE3973" w:rsidRPr="00FE3973" w:rsidDel="009A57AF" w:rsidRDefault="005A15B3" w:rsidP="009A57AF">
      <w:pPr>
        <w:numPr>
          <w:ins w:id="825" w:author="Unknown"/>
        </w:numPr>
        <w:spacing w:line="480" w:lineRule="auto"/>
        <w:rPr>
          <w:del w:id="826" w:author="readm" w:date="2011-11-08T15:43:00Z"/>
          <w:rFonts w:ascii="Times New Roman" w:eastAsia="Times New Roman" w:hAnsi="Times New Roman" w:cs="Times New Roman"/>
        </w:rPr>
        <w:pPrChange w:id="827" w:author="readm" w:date="2011-11-08T15:43:00Z">
          <w:pPr>
            <w:spacing w:line="360" w:lineRule="auto"/>
          </w:pPr>
        </w:pPrChange>
      </w:pPr>
      <w:ins w:id="828" w:author="readm" w:date="2011-11-08T15:52:00Z">
        <w:r>
          <w:rPr>
            <w:rFonts w:ascii="Times New Roman" w:eastAsia="Times New Roman" w:hAnsi="Times New Roman" w:cs="Times New Roman"/>
            <w:bCs/>
          </w:rPr>
          <w:t>In the numerator, we evaluate the bin</w:t>
        </w:r>
      </w:ins>
      <w:ins w:id="829" w:author="readm" w:date="2011-11-08T15:53:00Z">
        <w:r>
          <w:rPr>
            <w:rFonts w:ascii="Times New Roman" w:eastAsia="Times New Roman" w:hAnsi="Times New Roman" w:cs="Times New Roman"/>
            <w:bCs/>
          </w:rPr>
          <w:t xml:space="preserve">omial variation, which is </w:t>
        </w:r>
      </w:ins>
      <w:ins w:id="830" w:author="readm" w:date="2011-11-08T15:48:00Z">
        <w:r w:rsidR="009A57AF">
          <w:rPr>
            <w:rFonts w:ascii="Times New Roman" w:eastAsia="Times New Roman" w:hAnsi="Times New Roman" w:cs="Times New Roman"/>
            <w:bCs/>
          </w:rPr>
          <w:t>the difference between the variance seen fo</w:t>
        </w:r>
      </w:ins>
      <w:ins w:id="831" w:author="readm" w:date="2011-11-08T15:49:00Z">
        <w:r w:rsidR="009A57AF">
          <w:rPr>
            <w:rFonts w:ascii="Times New Roman" w:eastAsia="Times New Roman" w:hAnsi="Times New Roman" w:cs="Times New Roman"/>
            <w:bCs/>
          </w:rPr>
          <w:t>r a particular alternative allele when compared to the null hypothesis</w:t>
        </w:r>
      </w:ins>
      <w:ins w:id="832" w:author="readm" w:date="2011-11-08T15:55:00Z">
        <w:r w:rsidR="0068437B">
          <w:rPr>
            <w:rFonts w:ascii="Times New Roman" w:eastAsia="Times New Roman" w:hAnsi="Times New Roman" w:cs="Times New Roman"/>
            <w:bCs/>
          </w:rPr>
          <w:t>, that alternative alleles are driven</w:t>
        </w:r>
      </w:ins>
      <w:ins w:id="833" w:author="readm" w:date="2011-11-08T15:56:00Z">
        <w:r w:rsidR="0068437B">
          <w:rPr>
            <w:rFonts w:ascii="Times New Roman" w:eastAsia="Times New Roman" w:hAnsi="Times New Roman" w:cs="Times New Roman"/>
            <w:bCs/>
          </w:rPr>
          <w:t xml:space="preserve"> by sequencing or mapping error.  </w:t>
        </w:r>
      </w:ins>
      <w:ins w:id="834" w:author="readm" w:date="2011-11-08T15:51:00Z">
        <w:r>
          <w:rPr>
            <w:rFonts w:ascii="Times New Roman" w:eastAsia="Times New Roman" w:hAnsi="Times New Roman" w:cs="Times New Roman"/>
            <w:bCs/>
          </w:rPr>
          <w:t>We then utilize the genotype property of</w:t>
        </w:r>
      </w:ins>
      <w:ins w:id="835" w:author="readm" w:date="2011-11-08T15:52:00Z">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biallelic</w:t>
        </w:r>
        <w:proofErr w:type="spellEnd"/>
        <w:r>
          <w:rPr>
            <w:rFonts w:ascii="Times New Roman" w:eastAsia="Times New Roman" w:hAnsi="Times New Roman" w:cs="Times New Roman"/>
            <w:bCs/>
          </w:rPr>
          <w:t xml:space="preserve"> SNPs; </w:t>
        </w:r>
      </w:ins>
      <w:del w:id="836" w:author="readm" w:date="2011-11-08T15:45:00Z">
        <w:r w:rsidR="00FE3973" w:rsidRPr="00FE3973" w:rsidDel="009A57AF">
          <w:rPr>
            <w:rFonts w:ascii="Times New Roman" w:hAnsi="Times New Roman" w:cs="Times New Roman"/>
          </w:rPr>
          <w:delText xml:space="preserve"> </w:delText>
        </w:r>
      </w:del>
      <w:del w:id="837" w:author="readm" w:date="2011-11-08T15:43:00Z">
        <w:r w:rsidR="00FE3973" w:rsidRPr="00FE3973" w:rsidDel="009A57AF">
          <w:rPr>
            <w:rFonts w:ascii="Times New Roman" w:hAnsi="Times New Roman" w:cs="Times New Roman"/>
          </w:rPr>
          <w:delText>devised a one-parameter null model</w:delText>
        </w:r>
      </w:del>
      <w:del w:id="838" w:author="readm" w:date="2011-11-08T15:34:00Z">
        <w:r w:rsidR="00FE3973" w:rsidRPr="00FE3973" w:rsidDel="0038167A">
          <w:rPr>
            <w:rFonts w:ascii="Times New Roman" w:hAnsi="Times New Roman" w:cs="Times New Roman"/>
          </w:rPr>
          <w:delText xml:space="preserve"> that the </w:delText>
        </w:r>
      </w:del>
      <w:del w:id="839" w:author="readm" w:date="2011-11-08T15:43:00Z">
        <w:r w:rsidR="00FE3973" w:rsidRPr="00FE3973" w:rsidDel="009A57AF">
          <w:rPr>
            <w:rFonts w:ascii="Times New Roman" w:hAnsi="Times New Roman" w:cs="Times New Roman"/>
          </w:rPr>
          <w:delText>read depth of the alternative allele (</w:delText>
        </w:r>
        <w:r w:rsidR="00FE3973" w:rsidRPr="00FE3973" w:rsidDel="009A57AF">
          <w:rPr>
            <w:rFonts w:ascii="Times New Roman" w:hAnsi="Times New Roman" w:cs="Times New Roman"/>
            <w:position w:val="-10"/>
          </w:rPr>
          <w:object w:dxaOrig="220" w:dyaOrig="300">
            <v:shape id="_x0000_i1032" type="#_x0000_t75" style="width:9.75pt;height:15pt" o:ole="">
              <v:imagedata r:id="rId12" o:title=""/>
            </v:shape>
            <o:OLEObject Type="Embed" ProgID="Equation.3" ShapeID="_x0000_i1032" DrawAspect="Content" ObjectID="_1382275916" r:id="rId13"/>
          </w:object>
        </w:r>
        <w:r w:rsidR="00FE3973" w:rsidRPr="00FE3973" w:rsidDel="009A57AF">
          <w:rPr>
            <w:rFonts w:ascii="Times New Roman" w:hAnsi="Times New Roman" w:cs="Times New Roman"/>
          </w:rPr>
          <w:delText xml:space="preserve">) is modeled by a binomial distribution </w:delText>
        </w:r>
        <w:r w:rsidR="00FE3973" w:rsidRPr="00FE3973" w:rsidDel="009A57AF">
          <w:rPr>
            <w:rFonts w:ascii="Times New Roman" w:hAnsi="Times New Roman" w:cs="Times New Roman"/>
            <w:position w:val="-10"/>
          </w:rPr>
          <w:object w:dxaOrig="1460" w:dyaOrig="300">
            <v:shape id="_x0000_i1033" type="#_x0000_t75" style="width:70.5pt;height:15pt" o:ole="">
              <v:imagedata r:id="rId14" o:title=""/>
            </v:shape>
            <o:OLEObject Type="Embed" ProgID="Equation.3" ShapeID="_x0000_i1033" DrawAspect="Content" ObjectID="_1382275917" r:id="rId15"/>
          </w:object>
        </w:r>
        <w:r w:rsidR="00FE3973" w:rsidRPr="00FE3973" w:rsidDel="009A57AF">
          <w:rPr>
            <w:rFonts w:ascii="Times New Roman" w:hAnsi="Times New Roman" w:cs="Times New Roman"/>
          </w:rPr>
          <w:delText xml:space="preserve">, where </w:delText>
        </w:r>
        <w:r w:rsidR="00FE3973" w:rsidRPr="00FE3973" w:rsidDel="009A57AF">
          <w:rPr>
            <w:rFonts w:ascii="Times New Roman" w:hAnsi="Times New Roman" w:cs="Times New Roman"/>
            <w:position w:val="-10"/>
          </w:rPr>
          <w:object w:dxaOrig="180" w:dyaOrig="300">
            <v:shape id="_x0000_i1041" type="#_x0000_t75" style="width:9pt;height:15pt" o:ole="">
              <v:imagedata r:id="rId16" o:title=""/>
            </v:shape>
            <o:OLEObject Type="Embed" ProgID="Equation.3" ShapeID="_x0000_i1041" DrawAspect="Content" ObjectID="_1382275918" r:id="rId17"/>
          </w:object>
        </w:r>
        <w:r w:rsidR="00FE3973" w:rsidRPr="00FE3973" w:rsidDel="009A57AF">
          <w:rPr>
            <w:rFonts w:ascii="Times New Roman" w:hAnsi="Times New Roman" w:cs="Times New Roman"/>
          </w:rPr>
          <w:delText xml:space="preserve"> is the reference read count in the sample </w:delText>
        </w:r>
        <w:r w:rsidR="00FE3973" w:rsidRPr="00FE3973" w:rsidDel="009A57AF">
          <w:rPr>
            <w:rFonts w:ascii="Times New Roman" w:hAnsi="Times New Roman" w:cs="Times New Roman"/>
            <w:position w:val="-6"/>
          </w:rPr>
          <w:object w:dxaOrig="139" w:dyaOrig="240">
            <v:shape id="_x0000_i1034" type="#_x0000_t75" style="width:6.75pt;height:12pt" o:ole="">
              <v:imagedata r:id="rId18" o:title=""/>
            </v:shape>
            <o:OLEObject Type="Embed" ProgID="Equation.3" ShapeID="_x0000_i1034" DrawAspect="Content" ObjectID="_1382275919" r:id="rId19"/>
          </w:object>
        </w:r>
        <w:r w:rsidR="00FE3973" w:rsidRPr="00FE3973" w:rsidDel="009A57AF">
          <w:rPr>
            <w:rFonts w:ascii="Times New Roman" w:hAnsi="Times New Roman" w:cs="Times New Roman"/>
          </w:rPr>
          <w:delText xml:space="preserve"> among </w:delText>
        </w:r>
        <w:r w:rsidR="00FE3973" w:rsidRPr="00FE3973" w:rsidDel="009A57AF">
          <w:rPr>
            <w:rFonts w:ascii="Times New Roman" w:hAnsi="Times New Roman" w:cs="Times New Roman"/>
            <w:position w:val="-6"/>
          </w:rPr>
          <w:object w:dxaOrig="180" w:dyaOrig="200">
            <v:shape id="_x0000_i1035" type="#_x0000_t75" style="width:9pt;height:11.25pt" o:ole="">
              <v:imagedata r:id="rId20" o:title=""/>
            </v:shape>
            <o:OLEObject Type="Embed" ProgID="Equation.3" ShapeID="_x0000_i1035" DrawAspect="Content" ObjectID="_1382275920" r:id="rId21"/>
          </w:object>
        </w:r>
        <w:r w:rsidR="00FE3973" w:rsidRPr="00FE3973" w:rsidDel="009A57AF">
          <w:rPr>
            <w:rFonts w:ascii="Times New Roman" w:hAnsi="Times New Roman" w:cs="Times New Roman"/>
          </w:rPr>
          <w:delText xml:space="preserve"> total samples (</w:delText>
        </w:r>
        <w:r w:rsidR="00FE3973" w:rsidRPr="00FE3973" w:rsidDel="009A57AF">
          <w:rPr>
            <w:rFonts w:ascii="Times New Roman" w:hAnsi="Times New Roman" w:cs="Times New Roman"/>
            <w:position w:val="-8"/>
          </w:rPr>
          <w:object w:dxaOrig="940" w:dyaOrig="260">
            <v:shape id="_x0000_i1036" type="#_x0000_t75" style="width:45pt;height:12.75pt" o:ole="">
              <v:imagedata r:id="rId22" o:title=""/>
            </v:shape>
            <o:OLEObject Type="Embed" ProgID="Equation.3" ShapeID="_x0000_i1036" DrawAspect="Content" ObjectID="_1382275921" r:id="rId23"/>
          </w:object>
        </w:r>
        <w:r w:rsidR="00FE3973" w:rsidRPr="00FE3973" w:rsidDel="009A57AF">
          <w:rPr>
            <w:rFonts w:ascii="Times New Roman" w:hAnsi="Times New Roman" w:cs="Times New Roman"/>
          </w:rPr>
          <w:delText xml:space="preserve">), and the free parameter </w:delText>
        </w:r>
        <w:r w:rsidR="00FE3973" w:rsidRPr="00FE3973" w:rsidDel="009A57AF">
          <w:rPr>
            <w:rFonts w:ascii="Times New Roman" w:hAnsi="Times New Roman" w:cs="Times New Roman"/>
            <w:i/>
            <w:position w:val="-10"/>
          </w:rPr>
          <w:object w:dxaOrig="200" w:dyaOrig="240">
            <v:shape id="_x0000_i1037" type="#_x0000_t75" style="width:11.25pt;height:12pt" o:ole="">
              <v:imagedata r:id="rId24" o:title=""/>
            </v:shape>
            <o:OLEObject Type="Embed" ProgID="Equation.3" ShapeID="_x0000_i1037" DrawAspect="Content" ObjectID="_1382275922" r:id="rId25"/>
          </w:object>
        </w:r>
        <w:r w:rsidR="00FE3973" w:rsidRPr="00FE3973" w:rsidDel="009A57AF">
          <w:rPr>
            <w:rFonts w:ascii="Times New Roman" w:hAnsi="Times New Roman" w:cs="Times New Roman"/>
          </w:rPr>
          <w:delText xml:space="preserve"> measures both sequencing errors and mapping/alignment errors. Fisher’s index of dispersion </w:delText>
        </w:r>
        <w:r w:rsidR="00A31846" w:rsidRPr="00FE3973" w:rsidDel="009A57AF">
          <w:rPr>
            <w:rFonts w:ascii="Times New Roman" w:hAnsi="Times New Roman" w:cs="Times New Roman"/>
          </w:rPr>
          <w:fldChar w:fldCharType="begin"/>
        </w:r>
        <w:r w:rsidR="00FE3973" w:rsidRPr="00FE3973" w:rsidDel="009A57AF">
          <w:rPr>
            <w:rFonts w:ascii="Times New Roman" w:hAnsi="Times New Roman" w:cs="Times New Roman"/>
          </w:rPr>
          <w:delInstrText xml:space="preserve"> ADDIN EN.CITE &lt;EndNote&gt;&lt;Cite&gt;&lt;Author&gt;Fisher RA&lt;/Author&gt;&lt;Year&gt;1954&lt;/Year&gt;&lt;RecNum&gt;46&lt;/RecNum&gt;&lt;MDL&gt;&lt;REFERENCE_TYPE&gt;7&lt;/REFERENCE_TYPE&gt;&lt;REFNUM&gt;46&lt;/REFNUM&gt;&lt;AUTHORS&gt;&lt;AUTHOR&gt;Fisher RA,&lt;/AUTHOR&gt;&lt;/AUTHORS&gt;&lt;YEAR&gt;1954&lt;/YEAR&gt;&lt;TITLE&gt;Statistical Methods for Research Workers&lt;/TITLE&gt;&lt;SECONDARY_TITLE&gt;Statistical Methods for Research Workers&lt;/SECONDARY_TITLE&gt;&lt;PUBLISHER&gt;Edinburgh: Oliver and Boyd&lt;/PUBLISHER&gt;&lt;EDITION&gt;12th&lt;/EDITION&gt;&lt;/MDL&gt;&lt;/Cite&gt;&lt;/EndNote&gt;</w:delInstrText>
        </w:r>
        <w:r w:rsidR="00A31846" w:rsidRPr="00FE3973" w:rsidDel="009A57AF">
          <w:rPr>
            <w:rFonts w:ascii="Times New Roman" w:hAnsi="Times New Roman" w:cs="Times New Roman"/>
          </w:rPr>
          <w:fldChar w:fldCharType="separate"/>
        </w:r>
        <w:r w:rsidR="00FE3973" w:rsidRPr="00FE3973" w:rsidDel="009A57AF">
          <w:rPr>
            <w:rFonts w:ascii="Times New Roman" w:hAnsi="Times New Roman" w:cs="Times New Roman"/>
          </w:rPr>
          <w:delText>(Fisher 1954)</w:delText>
        </w:r>
        <w:r w:rsidR="00A31846" w:rsidRPr="00FE3973" w:rsidDel="009A57AF">
          <w:rPr>
            <w:rFonts w:ascii="Times New Roman" w:hAnsi="Times New Roman" w:cs="Times New Roman"/>
          </w:rPr>
          <w:fldChar w:fldCharType="end"/>
        </w:r>
        <w:r w:rsidR="00FE3973" w:rsidRPr="00FE3973" w:rsidDel="009A57AF">
          <w:rPr>
            <w:rFonts w:ascii="Times New Roman" w:hAnsi="Times New Roman" w:cs="Times New Roman"/>
          </w:rPr>
          <w:delText xml:space="preserve"> was employed initially:</w:delText>
        </w:r>
      </w:del>
    </w:p>
    <w:p w:rsidR="00FE3973" w:rsidRPr="00FE3973" w:rsidDel="005A15B3" w:rsidRDefault="00FE3973" w:rsidP="005A15B3">
      <w:pPr>
        <w:numPr>
          <w:ins w:id="840" w:author="Unknown"/>
        </w:numPr>
        <w:spacing w:line="480" w:lineRule="auto"/>
        <w:rPr>
          <w:del w:id="841" w:author="readm" w:date="2011-11-08T15:52:00Z"/>
          <w:rFonts w:ascii="Times New Roman" w:hAnsi="Times New Roman" w:cs="Times New Roman"/>
        </w:rPr>
        <w:pPrChange w:id="842" w:author="readm" w:date="2011-11-08T15:52:00Z">
          <w:pPr>
            <w:spacing w:line="360" w:lineRule="auto"/>
          </w:pPr>
        </w:pPrChange>
      </w:pPr>
      <w:del w:id="843" w:author="readm" w:date="2011-11-08T15:43:00Z">
        <w:r w:rsidRPr="00FE3973" w:rsidDel="009A57AF">
          <w:rPr>
            <w:rFonts w:ascii="Times New Roman" w:hAnsi="Times New Roman" w:cs="Times New Roman"/>
          </w:rPr>
          <w:delText xml:space="preserve">    </w:delText>
        </w:r>
        <w:r w:rsidRPr="00FE3973" w:rsidDel="009A57AF">
          <w:rPr>
            <w:rFonts w:ascii="Times New Roman" w:hAnsi="Times New Roman" w:cs="Times New Roman"/>
          </w:rPr>
          <w:tab/>
        </w:r>
        <w:r w:rsidRPr="00FE3973" w:rsidDel="009A57AF">
          <w:rPr>
            <w:rFonts w:ascii="Times New Roman" w:hAnsi="Times New Roman" w:cs="Times New Roman"/>
          </w:rPr>
          <w:tab/>
        </w:r>
        <w:r w:rsidRPr="00FE3973" w:rsidDel="009A57AF">
          <w:rPr>
            <w:rFonts w:ascii="Times New Roman" w:hAnsi="Times New Roman" w:cs="Times New Roman"/>
          </w:rPr>
          <w:tab/>
        </w:r>
        <w:r w:rsidRPr="00FE3973" w:rsidDel="009A57AF">
          <w:rPr>
            <w:rFonts w:ascii="Times New Roman" w:hAnsi="Times New Roman" w:cs="Times New Roman"/>
          </w:rPr>
          <w:tab/>
        </w:r>
        <w:r w:rsidRPr="00FE3973" w:rsidDel="009A57AF">
          <w:rPr>
            <w:rFonts w:ascii="Times New Roman" w:hAnsi="Times New Roman" w:cs="Times New Roman"/>
            <w:position w:val="-30"/>
          </w:rPr>
          <w:object w:dxaOrig="2500" w:dyaOrig="1020">
            <v:shape id="_x0000_i1038" type="#_x0000_t75" style="width:114pt;height:47.25pt" o:ole="">
              <v:imagedata r:id="rId26" o:title=""/>
            </v:shape>
            <o:OLEObject Type="Embed" ProgID="Equation.3" ShapeID="_x0000_i1038" DrawAspect="Content" ObjectID="_1382275923" r:id="rId27"/>
          </w:object>
        </w:r>
        <w:r w:rsidDel="009A57AF">
          <w:rPr>
            <w:rFonts w:ascii="Times New Roman" w:hAnsi="Times New Roman" w:cs="Times New Roman"/>
            <w:position w:val="-30"/>
          </w:rPr>
          <w:tab/>
        </w:r>
        <w:r w:rsidDel="009A57AF">
          <w:rPr>
            <w:rFonts w:ascii="Times New Roman" w:hAnsi="Times New Roman" w:cs="Times New Roman"/>
            <w:position w:val="-30"/>
          </w:rPr>
          <w:tab/>
        </w:r>
        <w:r w:rsidDel="009A57AF">
          <w:rPr>
            <w:rFonts w:ascii="Times New Roman" w:hAnsi="Times New Roman" w:cs="Times New Roman"/>
            <w:position w:val="-30"/>
          </w:rPr>
          <w:tab/>
        </w:r>
      </w:del>
      <w:del w:id="844" w:author="readm" w:date="2011-11-08T15:37:00Z">
        <w:r w:rsidDel="0038167A">
          <w:rPr>
            <w:rFonts w:ascii="Times New Roman" w:hAnsi="Times New Roman" w:cs="Times New Roman"/>
            <w:position w:val="-30"/>
          </w:rPr>
          <w:tab/>
          <w:delText>[Eq 2]</w:delText>
        </w:r>
      </w:del>
    </w:p>
    <w:p w:rsidR="00FE3973" w:rsidRPr="00FE3973" w:rsidDel="005A15B3" w:rsidRDefault="00FE3973" w:rsidP="005A15B3">
      <w:pPr>
        <w:numPr>
          <w:ins w:id="845" w:author="Unknown"/>
        </w:numPr>
        <w:spacing w:line="480" w:lineRule="auto"/>
        <w:rPr>
          <w:del w:id="846" w:author="readm" w:date="2011-11-08T15:54:00Z"/>
          <w:rFonts w:ascii="Times New Roman" w:hAnsi="Times New Roman" w:cs="Times New Roman"/>
        </w:rPr>
        <w:pPrChange w:id="847" w:author="readm" w:date="2011-11-08T15:54:00Z">
          <w:pPr>
            <w:spacing w:line="480" w:lineRule="auto"/>
          </w:pPr>
        </w:pPrChange>
      </w:pPr>
      <w:del w:id="848" w:author="readm" w:date="2011-11-08T15:52:00Z">
        <w:r w:rsidRPr="00FE3973" w:rsidDel="005A15B3">
          <w:rPr>
            <w:rFonts w:ascii="Times New Roman" w:hAnsi="Times New Roman" w:cs="Times New Roman"/>
          </w:rPr>
          <w:delText>Despite this statistic performing well, we devised an even better statistic for the low coverage data by utilizing the genotype property of SNPs. F</w:delText>
        </w:r>
      </w:del>
      <w:del w:id="849" w:author="readm" w:date="2011-11-08T15:55:00Z">
        <w:r w:rsidRPr="00FE3973" w:rsidDel="005A15B3">
          <w:rPr>
            <w:rFonts w:ascii="Times New Roman" w:hAnsi="Times New Roman" w:cs="Times New Roman"/>
          </w:rPr>
          <w:delText>or</w:delText>
        </w:r>
      </w:del>
      <w:proofErr w:type="gramStart"/>
      <w:ins w:id="850" w:author="readm" w:date="2011-11-08T15:55:00Z">
        <w:r w:rsidR="005A15B3">
          <w:rPr>
            <w:rFonts w:ascii="Times New Roman" w:hAnsi="Times New Roman" w:cs="Times New Roman"/>
          </w:rPr>
          <w:t>for</w:t>
        </w:r>
      </w:ins>
      <w:proofErr w:type="gramEnd"/>
      <w:r w:rsidRPr="00FE3973">
        <w:rPr>
          <w:rFonts w:ascii="Times New Roman" w:hAnsi="Times New Roman" w:cs="Times New Roman"/>
        </w:rPr>
        <w:t xml:space="preserve"> a SNP, there are only three possible genotypes (Ref/Ref, Ref/Alt, and Alt/Alt) with corresponding binomial parameters (</w:t>
      </w:r>
      <w:ins w:id="851" w:author="readm" w:date="2011-11-08T15:55:00Z">
        <w:r w:rsidR="005A15B3">
          <w:rPr>
            <w:rFonts w:ascii="Times New Roman" w:hAnsi="Times New Roman" w:cs="Times New Roman"/>
          </w:rPr>
          <w:t xml:space="preserve">p= </w:t>
        </w:r>
      </w:ins>
      <w:r w:rsidRPr="00FE3973">
        <w:rPr>
          <w:rFonts w:ascii="Times New Roman" w:hAnsi="Times New Roman" w:cs="Times New Roman"/>
        </w:rPr>
        <w:t xml:space="preserve">0, 0.5, and 1, respectively). </w:t>
      </w:r>
      <w:ins w:id="852" w:author="readm" w:date="2011-11-08T15:53:00Z">
        <w:r w:rsidR="005A15B3">
          <w:rPr>
            <w:rFonts w:ascii="Times New Roman" w:hAnsi="Times New Roman" w:cs="Times New Roman"/>
          </w:rPr>
          <w:t xml:space="preserve">Thus in the </w:t>
        </w:r>
        <w:proofErr w:type="spellStart"/>
        <w:r w:rsidR="005A15B3">
          <w:rPr>
            <w:rFonts w:ascii="Times New Roman" w:hAnsi="Times New Roman" w:cs="Times New Roman"/>
          </w:rPr>
          <w:t>demonimator</w:t>
        </w:r>
        <w:proofErr w:type="spellEnd"/>
        <w:r w:rsidR="005A15B3">
          <w:rPr>
            <w:rFonts w:ascii="Times New Roman" w:hAnsi="Times New Roman" w:cs="Times New Roman"/>
          </w:rPr>
          <w:t>, we calculate the v</w:t>
        </w:r>
      </w:ins>
      <w:ins w:id="853" w:author="readm" w:date="2011-11-08T15:54:00Z">
        <w:r w:rsidR="005A15B3">
          <w:rPr>
            <w:rFonts w:ascii="Times New Roman" w:hAnsi="Times New Roman" w:cs="Times New Roman"/>
          </w:rPr>
          <w:t xml:space="preserve">ariation when the SNP is a true SNP.  </w:t>
        </w:r>
      </w:ins>
      <w:del w:id="854" w:author="readm" w:date="2011-11-08T15:54:00Z">
        <w:r w:rsidRPr="00FE3973" w:rsidDel="005A15B3">
          <w:rPr>
            <w:rFonts w:ascii="Times New Roman" w:hAnsi="Times New Roman" w:cs="Times New Roman"/>
          </w:rPr>
          <w:delText xml:space="preserve">The goodness-of-fit under the alternative hypothesis (SNP) is </w:delText>
        </w:r>
        <w:r w:rsidRPr="00FE3973" w:rsidDel="005A15B3">
          <w:rPr>
            <w:rFonts w:ascii="Times New Roman" w:hAnsi="Times New Roman" w:cs="Times New Roman"/>
          </w:rPr>
          <w:tab/>
        </w:r>
        <w:r w:rsidR="000853EF" w:rsidRPr="00FE3973" w:rsidDel="005A15B3">
          <w:rPr>
            <w:rFonts w:ascii="Times New Roman" w:hAnsi="Times New Roman" w:cs="Times New Roman"/>
            <w:position w:val="-28"/>
          </w:rPr>
          <w:object w:dxaOrig="5899" w:dyaOrig="680">
            <v:shape id="_x0000_i1039" type="#_x0000_t75" style="width:227.25pt;height:26.25pt" o:ole="">
              <v:imagedata r:id="rId28" o:title=""/>
            </v:shape>
            <o:OLEObject Type="Embed" ProgID="Equation.3" ShapeID="_x0000_i1039" DrawAspect="Content" ObjectID="_1382275924" r:id="rId29"/>
          </w:object>
        </w:r>
      </w:del>
    </w:p>
    <w:p w:rsidR="00FE3973" w:rsidDel="005A15B3" w:rsidRDefault="00FE3973" w:rsidP="005A15B3">
      <w:pPr>
        <w:numPr>
          <w:ins w:id="855" w:author="Unknown"/>
        </w:numPr>
        <w:spacing w:line="480" w:lineRule="auto"/>
        <w:rPr>
          <w:del w:id="856" w:author="readm" w:date="2011-11-08T15:54:00Z"/>
          <w:rFonts w:ascii="Times New Roman" w:hAnsi="Times New Roman" w:cs="Times New Roman"/>
        </w:rPr>
        <w:pPrChange w:id="857" w:author="readm" w:date="2011-11-08T15:54:00Z">
          <w:pPr>
            <w:spacing w:line="360" w:lineRule="auto"/>
          </w:pPr>
        </w:pPrChange>
      </w:pPr>
      <w:del w:id="858" w:author="readm" w:date="2011-11-08T15:54:00Z">
        <w:r w:rsidRPr="00FE3973" w:rsidDel="005A15B3">
          <w:rPr>
            <w:rFonts w:ascii="Times New Roman" w:hAnsi="Times New Roman" w:cs="Times New Roman"/>
          </w:rPr>
          <w:delText xml:space="preserve">We propose the final scoring statistics: </w:delText>
        </w:r>
      </w:del>
    </w:p>
    <w:p w:rsidR="00FE3973" w:rsidRPr="00FE3973" w:rsidDel="005A15B3" w:rsidRDefault="00FE3973" w:rsidP="005A15B3">
      <w:pPr>
        <w:numPr>
          <w:ins w:id="859" w:author="Unknown"/>
        </w:numPr>
        <w:spacing w:line="480" w:lineRule="auto"/>
        <w:rPr>
          <w:del w:id="860" w:author="readm" w:date="2011-11-08T15:54:00Z"/>
          <w:rFonts w:ascii="Times New Roman" w:hAnsi="Times New Roman" w:cs="Times New Roman"/>
        </w:rPr>
        <w:pPrChange w:id="861" w:author="readm" w:date="2011-11-08T15:54:00Z">
          <w:pPr>
            <w:spacing w:line="480" w:lineRule="auto"/>
          </w:pPr>
        </w:pPrChange>
      </w:pPr>
      <w:del w:id="862" w:author="readm" w:date="2011-11-08T15:54:00Z">
        <w:r w:rsidDel="005A15B3">
          <w:rPr>
            <w:rFonts w:ascii="Times New Roman" w:hAnsi="Times New Roman" w:cs="Times New Roman"/>
          </w:rPr>
          <w:tab/>
        </w:r>
        <w:r w:rsidDel="005A15B3">
          <w:rPr>
            <w:rFonts w:ascii="Times New Roman" w:hAnsi="Times New Roman" w:cs="Times New Roman"/>
          </w:rPr>
          <w:tab/>
        </w:r>
        <w:r w:rsidR="000853EF" w:rsidRPr="000853EF" w:rsidDel="005A15B3">
          <w:rPr>
            <w:rFonts w:ascii="Times New Roman" w:hAnsi="Times New Roman" w:cs="Times New Roman"/>
            <w:position w:val="-60"/>
          </w:rPr>
          <w:object w:dxaOrig="5820" w:dyaOrig="1320">
            <v:shape id="_x0000_i1040" type="#_x0000_t75" style="width:253.5pt;height:59.25pt" o:ole="">
              <v:imagedata r:id="rId30" o:title=""/>
            </v:shape>
            <o:OLEObject Type="Embed" ProgID="Equation.3" ShapeID="_x0000_i1040" DrawAspect="Content" ObjectID="_1382275925" r:id="rId31"/>
          </w:object>
        </w:r>
        <w:r w:rsidDel="005A15B3">
          <w:rPr>
            <w:rFonts w:ascii="Times New Roman" w:hAnsi="Times New Roman" w:cs="Times New Roman"/>
            <w:position w:val="-62"/>
          </w:rPr>
          <w:tab/>
        </w:r>
        <w:r w:rsidDel="005A15B3">
          <w:rPr>
            <w:rFonts w:ascii="Times New Roman" w:hAnsi="Times New Roman" w:cs="Times New Roman"/>
            <w:position w:val="-62"/>
          </w:rPr>
          <w:tab/>
          <w:delText>[Eq 3]</w:delText>
        </w:r>
      </w:del>
    </w:p>
    <w:p w:rsidR="00FE3973" w:rsidRPr="00FE3973" w:rsidRDefault="00FE3973" w:rsidP="005A15B3">
      <w:pPr>
        <w:numPr>
          <w:ins w:id="863" w:author="Unknown"/>
        </w:numPr>
        <w:spacing w:line="480" w:lineRule="auto"/>
        <w:rPr>
          <w:rFonts w:ascii="Times New Roman" w:hAnsi="Times New Roman" w:cs="Times New Roman"/>
        </w:rPr>
        <w:pPrChange w:id="864" w:author="readm" w:date="2011-11-08T15:54:00Z">
          <w:pPr>
            <w:spacing w:line="360" w:lineRule="auto"/>
          </w:pPr>
        </w:pPrChange>
      </w:pPr>
      <w:del w:id="865" w:author="readm" w:date="2011-11-08T15:54:00Z">
        <w:r w:rsidRPr="00FE3973" w:rsidDel="005A15B3">
          <w:rPr>
            <w:rFonts w:ascii="Times New Roman" w:hAnsi="Times New Roman" w:cs="Times New Roman"/>
          </w:rPr>
          <w:delText xml:space="preserve">where the numerator is the binomial variation and the denominator is the variation when it is a true SNP. </w:delText>
        </w:r>
        <w:r w:rsidRPr="00FE3973" w:rsidDel="005A15B3">
          <w:rPr>
            <w:rFonts w:ascii="Times New Roman" w:hAnsi="Times New Roman" w:cs="Times New Roman"/>
          </w:rPr>
          <w:br/>
          <w:delText xml:space="preserve">We expect that the value is high when it is a true SNP. </w:delText>
        </w:r>
      </w:del>
      <w:r w:rsidRPr="00FE3973">
        <w:rPr>
          <w:rFonts w:ascii="Times New Roman" w:hAnsi="Times New Roman" w:cs="Times New Roman"/>
        </w:rPr>
        <w:t>This test outperforms Fisher’s index of dispersion test in sites where alternative bases are introduced by high systematic sequencing or mapping error (e.g. 10%).</w:t>
      </w:r>
    </w:p>
    <w:p w:rsidR="00FC6525" w:rsidRDefault="00FC6525" w:rsidP="00875D28">
      <w:pPr>
        <w:spacing w:line="480" w:lineRule="auto"/>
        <w:rPr>
          <w:rFonts w:ascii="Times New Roman" w:eastAsia="Times New Roman" w:hAnsi="Times New Roman" w:cs="Times New Roman"/>
        </w:rPr>
        <w:pPrChange w:id="866" w:author="readm" w:date="2011-11-08T14:18:00Z">
          <w:pPr>
            <w:spacing w:line="360" w:lineRule="auto"/>
          </w:pPr>
        </w:pPrChange>
      </w:pPr>
    </w:p>
    <w:p w:rsidR="00FE3973" w:rsidDel="005A15B3" w:rsidRDefault="00FE3973" w:rsidP="00875D28">
      <w:pPr>
        <w:spacing w:line="480" w:lineRule="auto"/>
        <w:rPr>
          <w:del w:id="867" w:author="readm" w:date="2011-11-08T15:54:00Z"/>
          <w:rFonts w:ascii="Times New Roman" w:eastAsia="Times New Roman" w:hAnsi="Times New Roman" w:cs="Times New Roman"/>
        </w:rPr>
        <w:pPrChange w:id="868" w:author="readm" w:date="2011-11-08T14:18:00Z">
          <w:pPr>
            <w:spacing w:line="360" w:lineRule="auto"/>
          </w:pPr>
        </w:pPrChange>
      </w:pPr>
    </w:p>
    <w:p w:rsidR="00FE3973" w:rsidDel="005A15B3" w:rsidRDefault="00FE3973" w:rsidP="00875D28">
      <w:pPr>
        <w:spacing w:line="480" w:lineRule="auto"/>
        <w:rPr>
          <w:del w:id="869" w:author="readm" w:date="2011-11-08T15:54:00Z"/>
          <w:rFonts w:ascii="Times New Roman" w:eastAsia="Times New Roman" w:hAnsi="Times New Roman" w:cs="Times New Roman"/>
        </w:rPr>
        <w:pPrChange w:id="870" w:author="readm" w:date="2011-11-08T14:18:00Z">
          <w:pPr>
            <w:spacing w:line="360" w:lineRule="auto"/>
          </w:pPr>
        </w:pPrChange>
      </w:pPr>
      <w:del w:id="871" w:author="readm" w:date="2011-11-08T15:54:00Z">
        <w:r w:rsidRPr="00FE3973" w:rsidDel="005A15B3">
          <w:rPr>
            <w:rFonts w:ascii="Times New Roman" w:eastAsia="Times New Roman" w:hAnsi="Times New Roman" w:cs="Times New Roman"/>
            <w:highlight w:val="yellow"/>
          </w:rPr>
          <w:delText>[I got this far…]</w:delText>
        </w:r>
      </w:del>
    </w:p>
    <w:p w:rsidR="00FE3973" w:rsidRPr="00F17F49" w:rsidRDefault="00FE3973" w:rsidP="00875D28">
      <w:pPr>
        <w:spacing w:line="480" w:lineRule="auto"/>
        <w:rPr>
          <w:rFonts w:ascii="Times New Roman" w:eastAsia="Times New Roman" w:hAnsi="Times New Roman" w:cs="Times New Roman"/>
        </w:rPr>
        <w:pPrChange w:id="872" w:author="readm" w:date="2011-11-08T14:18:00Z">
          <w:pPr>
            <w:spacing w:line="360" w:lineRule="auto"/>
          </w:pPr>
        </w:pPrChange>
      </w:pPr>
    </w:p>
    <w:p w:rsidR="00CD6F05" w:rsidRDefault="00265847" w:rsidP="00875D28">
      <w:pPr>
        <w:spacing w:line="480" w:lineRule="auto"/>
        <w:rPr>
          <w:ins w:id="873" w:author="readm" w:date="2011-11-08T16:24:00Z"/>
          <w:rFonts w:ascii="Times New Roman" w:eastAsia="Times New Roman" w:hAnsi="Times New Roman" w:cs="Times New Roman"/>
          <w:b/>
          <w:bCs/>
          <w:i/>
          <w:iCs/>
        </w:rPr>
        <w:pPrChange w:id="874" w:author="readm" w:date="2011-11-08T14:18:00Z">
          <w:pPr>
            <w:spacing w:line="360" w:lineRule="auto"/>
          </w:pPr>
        </w:pPrChange>
      </w:pPr>
      <w:ins w:id="875" w:author="readm" w:date="2011-11-08T15:56:00Z">
        <w:r>
          <w:rPr>
            <w:rFonts w:ascii="Times New Roman" w:eastAsia="Times New Roman" w:hAnsi="Times New Roman" w:cs="Times New Roman"/>
            <w:b/>
            <w:bCs/>
            <w:i/>
            <w:iCs/>
          </w:rPr>
          <w:t xml:space="preserve">Estimation of genotype likelihoods by </w:t>
        </w:r>
      </w:ins>
      <w:r w:rsidR="0092076D" w:rsidRPr="00F17F49">
        <w:rPr>
          <w:rFonts w:ascii="Times New Roman" w:eastAsia="Times New Roman" w:hAnsi="Times New Roman" w:cs="Times New Roman"/>
          <w:b/>
          <w:bCs/>
          <w:i/>
          <w:iCs/>
        </w:rPr>
        <w:t xml:space="preserve">BAM-specific Binomial Mixture Modeling (BBMM) </w:t>
      </w:r>
    </w:p>
    <w:p w:rsidR="00CD6F05" w:rsidRDefault="00CD6F05" w:rsidP="00875D28">
      <w:pPr>
        <w:spacing w:line="480" w:lineRule="auto"/>
        <w:rPr>
          <w:ins w:id="876" w:author="readm" w:date="2011-11-08T16:24:00Z"/>
          <w:rFonts w:ascii="Times New Roman" w:eastAsia="Times New Roman" w:hAnsi="Times New Roman" w:cs="Times New Roman"/>
          <w:b/>
          <w:bCs/>
          <w:i/>
          <w:iCs/>
        </w:rPr>
        <w:pPrChange w:id="877" w:author="readm" w:date="2011-11-08T14:18:00Z">
          <w:pPr>
            <w:spacing w:line="360" w:lineRule="auto"/>
          </w:pPr>
        </w:pPrChange>
      </w:pPr>
    </w:p>
    <w:p w:rsidR="00CD6F05" w:rsidRPr="00CD6F05" w:rsidRDefault="00CD6F05" w:rsidP="00CD6F05">
      <w:pPr>
        <w:spacing w:line="480" w:lineRule="auto"/>
        <w:rPr>
          <w:ins w:id="878" w:author="readm" w:date="2011-11-08T16:27:00Z"/>
          <w:rFonts w:ascii="Times New Roman" w:eastAsia="Times New Roman" w:hAnsi="Times New Roman" w:cs="Times New Roman"/>
        </w:rPr>
      </w:pPr>
      <w:ins w:id="879" w:author="readm" w:date="2011-11-08T16:24:00Z">
        <w:r>
          <w:rPr>
            <w:rFonts w:ascii="Times New Roman" w:eastAsia="Times New Roman" w:hAnsi="Times New Roman" w:cs="Times New Roman"/>
            <w:bCs/>
            <w:iCs/>
          </w:rPr>
          <w:t xml:space="preserve">Sequence produced by different </w:t>
        </w:r>
      </w:ins>
      <w:ins w:id="880" w:author="readm" w:date="2011-11-08T16:25:00Z">
        <w:r>
          <w:rPr>
            <w:rFonts w:ascii="Times New Roman" w:eastAsia="Times New Roman" w:hAnsi="Times New Roman" w:cs="Times New Roman"/>
            <w:bCs/>
            <w:iCs/>
          </w:rPr>
          <w:t xml:space="preserve">sequencing centers can create heterogeneity in BAM files due to differences in aligners, sequencers and operational parameters.  Due to this operational heterogeneity, we developed </w:t>
        </w:r>
      </w:ins>
      <w:ins w:id="881" w:author="readm" w:date="2011-11-08T16:24:00Z">
        <w:r w:rsidRPr="00F17F49">
          <w:rPr>
            <w:rFonts w:ascii="Times New Roman" w:eastAsia="Times New Roman" w:hAnsi="Times New Roman" w:cs="Times New Roman"/>
            <w:bCs/>
            <w:i/>
            <w:iCs/>
          </w:rPr>
          <w:t>BAM-specific Binomial Mixture Modeling (BBMM)</w:t>
        </w:r>
        <w:r w:rsidRPr="00F17F49">
          <w:rPr>
            <w:rFonts w:ascii="Times New Roman" w:eastAsia="Times New Roman" w:hAnsi="Times New Roman" w:cs="Times New Roman"/>
          </w:rPr>
          <w:t xml:space="preserve"> </w:t>
        </w:r>
      </w:ins>
      <w:ins w:id="882" w:author="readm" w:date="2011-11-08T16:25:00Z">
        <w:r>
          <w:rPr>
            <w:rFonts w:ascii="Times New Roman" w:eastAsia="Times New Roman" w:hAnsi="Times New Roman" w:cs="Times New Roman"/>
          </w:rPr>
          <w:t xml:space="preserve">to model the heterogeneity within each </w:t>
        </w:r>
        <w:r w:rsidRPr="00CD6F05">
          <w:rPr>
            <w:rFonts w:ascii="Times New Roman" w:eastAsia="Times New Roman" w:hAnsi="Times New Roman" w:cs="Times New Roman"/>
          </w:rPr>
          <w:lastRenderedPageBreak/>
          <w:t>sample BAM</w:t>
        </w:r>
      </w:ins>
      <w:ins w:id="883" w:author="readm" w:date="2011-11-08T16:26:00Z">
        <w:r w:rsidRPr="00CD6F05">
          <w:rPr>
            <w:rFonts w:ascii="Times New Roman" w:eastAsia="Times New Roman" w:hAnsi="Times New Roman" w:cs="Times New Roman"/>
          </w:rPr>
          <w:t xml:space="preserve">.  This allows </w:t>
        </w:r>
        <w:proofErr w:type="spellStart"/>
        <w:r w:rsidRPr="00CD6F05">
          <w:rPr>
            <w:rFonts w:ascii="Times New Roman" w:eastAsia="Times New Roman" w:hAnsi="Times New Roman" w:cs="Times New Roman"/>
          </w:rPr>
          <w:t>SNPTools</w:t>
        </w:r>
        <w:proofErr w:type="spellEnd"/>
        <w:r w:rsidRPr="00CD6F05">
          <w:rPr>
            <w:rFonts w:ascii="Times New Roman" w:eastAsia="Times New Roman" w:hAnsi="Times New Roman" w:cs="Times New Roman"/>
          </w:rPr>
          <w:t xml:space="preserve">, to maximize the </w:t>
        </w:r>
      </w:ins>
      <w:ins w:id="884" w:author="readm" w:date="2011-11-08T16:24:00Z">
        <w:r w:rsidRPr="00CD6F05">
          <w:rPr>
            <w:rFonts w:ascii="Times New Roman" w:eastAsia="Times New Roman" w:hAnsi="Times New Roman" w:cs="Times New Roman"/>
          </w:rPr>
          <w:t>read depth</w:t>
        </w:r>
      </w:ins>
      <w:ins w:id="885" w:author="readm" w:date="2011-11-08T16:26:00Z">
        <w:r w:rsidRPr="00CD6F05">
          <w:rPr>
            <w:rFonts w:ascii="Times New Roman" w:eastAsia="Times New Roman" w:hAnsi="Times New Roman" w:cs="Times New Roman"/>
          </w:rPr>
          <w:t xml:space="preserve"> evidence and convert it into accurate genotype like</w:t>
        </w:r>
      </w:ins>
      <w:ins w:id="886" w:author="readm" w:date="2011-11-08T16:27:00Z">
        <w:r w:rsidRPr="00CD6F05">
          <w:rPr>
            <w:rFonts w:ascii="Times New Roman" w:eastAsia="Times New Roman" w:hAnsi="Times New Roman" w:cs="Times New Roman"/>
          </w:rPr>
          <w:t>lihoods for each of the</w:t>
        </w:r>
      </w:ins>
      <w:ins w:id="887" w:author="readm" w:date="2011-11-08T16:24:00Z">
        <w:r w:rsidRPr="00CD6F05">
          <w:rPr>
            <w:rFonts w:ascii="Times New Roman" w:eastAsia="Times New Roman" w:hAnsi="Times New Roman" w:cs="Times New Roman"/>
          </w:rPr>
          <w:t xml:space="preserve"> three genotypes: Ref/Ref, Ref/Alt, and Alt/Alt.  </w:t>
        </w:r>
      </w:ins>
    </w:p>
    <w:p w:rsidR="00CD6F05" w:rsidRDefault="00CD6F05" w:rsidP="00CD6F05">
      <w:pPr>
        <w:spacing w:line="480" w:lineRule="auto"/>
        <w:rPr>
          <w:ins w:id="888" w:author="readm" w:date="2011-11-08T16:29:00Z"/>
          <w:rFonts w:ascii="Times New Roman" w:eastAsia="Times New Roman" w:hAnsi="Times New Roman" w:cs="Times New Roman"/>
          <w:b/>
          <w:bCs/>
          <w:i/>
          <w:iCs/>
        </w:rPr>
        <w:pPrChange w:id="889" w:author="readm" w:date="2011-11-08T16:28:00Z">
          <w:pPr>
            <w:spacing w:line="360" w:lineRule="auto"/>
          </w:pPr>
        </w:pPrChange>
      </w:pPr>
    </w:p>
    <w:p w:rsidR="0092076D" w:rsidRPr="00CD6F05" w:rsidDel="00CD6F05" w:rsidRDefault="00CD6F05" w:rsidP="00CD6F05">
      <w:pPr>
        <w:spacing w:line="480" w:lineRule="auto"/>
        <w:rPr>
          <w:del w:id="890" w:author="readm" w:date="2011-11-08T16:27:00Z"/>
          <w:rFonts w:ascii="Times New Roman" w:eastAsia="Times New Roman" w:hAnsi="Times New Roman" w:cs="Times New Roman"/>
          <w:bCs/>
          <w:iCs/>
          <w:rPrChange w:id="891" w:author="readm" w:date="2011-11-08T16:30:00Z">
            <w:rPr>
              <w:del w:id="892" w:author="readm" w:date="2011-11-08T16:27:00Z"/>
              <w:rFonts w:ascii="Times New Roman" w:eastAsia="Times New Roman" w:hAnsi="Times New Roman" w:cs="Times New Roman"/>
              <w:b/>
              <w:bCs/>
              <w:i/>
              <w:iCs/>
            </w:rPr>
          </w:rPrChange>
        </w:rPr>
        <w:pPrChange w:id="893" w:author="readm" w:date="2011-11-08T16:31:00Z">
          <w:pPr>
            <w:spacing w:line="360" w:lineRule="auto"/>
          </w:pPr>
        </w:pPrChange>
      </w:pPr>
      <w:ins w:id="894" w:author="readm" w:date="2011-11-08T16:29:00Z">
        <w:r w:rsidRPr="00CD6F05">
          <w:rPr>
            <w:rFonts w:ascii="Times New Roman" w:eastAsia="Times New Roman" w:hAnsi="Times New Roman" w:cs="Times New Roman"/>
            <w:bCs/>
            <w:i/>
            <w:iCs/>
            <w:rPrChange w:id="895" w:author="readm" w:date="2011-11-08T16:29:00Z">
              <w:rPr>
                <w:rFonts w:ascii="Times New Roman" w:eastAsia="Times New Roman" w:hAnsi="Times New Roman" w:cs="Times New Roman"/>
                <w:b/>
                <w:bCs/>
                <w:i/>
                <w:iCs/>
              </w:rPr>
            </w:rPrChange>
          </w:rPr>
          <w:t>BBMM</w:t>
        </w:r>
        <w:r>
          <w:rPr>
            <w:rFonts w:ascii="Times New Roman" w:eastAsia="Times New Roman" w:hAnsi="Times New Roman" w:cs="Times New Roman"/>
            <w:bCs/>
            <w:iCs/>
          </w:rPr>
          <w:t xml:space="preserve"> models each BAM </w:t>
        </w:r>
      </w:ins>
      <w:ins w:id="896" w:author="readm" w:date="2011-11-08T16:30:00Z">
        <w:r>
          <w:rPr>
            <w:rFonts w:ascii="Times New Roman" w:eastAsia="Times New Roman" w:hAnsi="Times New Roman" w:cs="Times New Roman"/>
            <w:bCs/>
            <w:iCs/>
          </w:rPr>
          <w:t xml:space="preserve">individually.  For </w:t>
        </w:r>
        <w:r w:rsidRPr="00CD6F05">
          <w:rPr>
            <w:rFonts w:ascii="Times New Roman" w:eastAsia="Times New Roman" w:hAnsi="Times New Roman" w:cs="Times New Roman"/>
            <w:bCs/>
            <w:iCs/>
          </w:rPr>
          <w:t>example,</w:t>
        </w:r>
        <w:r>
          <w:rPr>
            <w:rFonts w:ascii="Times New Roman" w:eastAsia="Times New Roman" w:hAnsi="Times New Roman" w:cs="Times New Roman"/>
            <w:bCs/>
            <w:iCs/>
          </w:rPr>
          <w:t xml:space="preserve"> a single individual may have </w:t>
        </w:r>
      </w:ins>
      <w:del w:id="897" w:author="readm" w:date="2011-11-08T15:56:00Z">
        <w:r w:rsidR="0092076D" w:rsidRPr="00CD6F05" w:rsidDel="00265847">
          <w:rPr>
            <w:rFonts w:ascii="Times New Roman" w:eastAsia="Times New Roman" w:hAnsi="Times New Roman" w:cs="Times New Roman"/>
            <w:bCs/>
            <w:iCs/>
            <w:rPrChange w:id="898" w:author="readm" w:date="2011-11-08T16:30:00Z">
              <w:rPr>
                <w:rFonts w:ascii="Times New Roman" w:eastAsia="Times New Roman" w:hAnsi="Times New Roman" w:cs="Times New Roman"/>
                <w:b/>
                <w:bCs/>
                <w:i/>
                <w:iCs/>
              </w:rPr>
            </w:rPrChange>
          </w:rPr>
          <w:delText>produces accurate genotype likelihoods.</w:delText>
        </w:r>
      </w:del>
    </w:p>
    <w:p w:rsidR="00CD6F05" w:rsidRPr="00CD6F05" w:rsidDel="00CD6F05" w:rsidRDefault="00CD6F05" w:rsidP="00CD6F05">
      <w:pPr>
        <w:spacing w:line="480" w:lineRule="auto"/>
        <w:rPr>
          <w:del w:id="899" w:author="readm" w:date="2011-11-08T16:27:00Z"/>
          <w:rFonts w:ascii="Times New Roman" w:eastAsia="Times New Roman" w:hAnsi="Times New Roman" w:cs="Times New Roman"/>
        </w:rPr>
        <w:pPrChange w:id="900" w:author="readm" w:date="2011-11-08T16:31:00Z">
          <w:pPr>
            <w:spacing w:line="480" w:lineRule="auto"/>
          </w:pPr>
        </w:pPrChange>
      </w:pPr>
      <w:moveToRangeStart w:id="901" w:author="readm" w:date="2011-11-08T16:24:00Z" w:name="move308532787"/>
      <w:moveTo w:id="902" w:author="readm" w:date="2011-11-08T16:24:00Z">
        <w:del w:id="903" w:author="readm" w:date="2011-11-08T16:27:00Z">
          <w:r w:rsidRPr="00CD6F05" w:rsidDel="00CD6F05">
            <w:rPr>
              <w:rFonts w:ascii="Times New Roman" w:eastAsia="Times New Roman" w:hAnsi="Times New Roman" w:cs="Times New Roman"/>
            </w:rPr>
            <w:delText>‘BAM-specific Binomial Mixture Modeling’ or BBMM is used to generate r</w:delText>
          </w:r>
          <w:r w:rsidRPr="00CD6F05" w:rsidDel="00CD6F05">
            <w:rPr>
              <w:rFonts w:ascii="Times New Roman" w:eastAsia="Times New Roman" w:hAnsi="Times New Roman" w:cs="Times New Roman"/>
              <w:bCs/>
              <w:iCs/>
              <w:rPrChange w:id="904" w:author="readm" w:date="2011-11-08T16:30:00Z">
                <w:rPr>
                  <w:rFonts w:ascii="Times New Roman" w:eastAsia="Times New Roman" w:hAnsi="Times New Roman" w:cs="Times New Roman"/>
                  <w:bCs/>
                  <w:i/>
                  <w:iCs/>
                </w:rPr>
              </w:rPrChange>
            </w:rPr>
            <w:delText xml:space="preserve">aw sequence genotypes likelihoods </w:delText>
          </w:r>
          <w:r w:rsidRPr="00CD6F05" w:rsidDel="00CD6F05">
            <w:rPr>
              <w:rFonts w:ascii="Times New Roman" w:eastAsia="Times New Roman" w:hAnsi="Times New Roman" w:cs="Times New Roman"/>
              <w:bCs/>
              <w:iCs/>
            </w:rPr>
            <w:delText xml:space="preserve">from an </w:delText>
          </w:r>
          <w:r w:rsidRPr="00CD6F05" w:rsidDel="00CD6F05">
            <w:rPr>
              <w:rFonts w:ascii="Times New Roman" w:eastAsia="Times New Roman" w:hAnsi="Times New Roman" w:cs="Times New Roman"/>
            </w:rPr>
            <w:delText xml:space="preserve">SNP site list and BAMs.  Due to operational heterogeneity across sequencing centers due to using different sequencing platforms (ex: Illumina vs. SOLiD), alignment algorithms </w:delText>
          </w:r>
          <w:r w:rsidRPr="00CD6F05" w:rsidDel="00CD6F05">
            <w:rPr>
              <w:rFonts w:ascii="Times New Roman" w:eastAsia="Times New Roman" w:hAnsi="Times New Roman" w:cs="Times New Roman"/>
              <w:highlight w:val="yellow"/>
            </w:rPr>
            <w:delText>[bwa, MOSAIK ]</w:delText>
          </w:r>
          <w:r w:rsidRPr="00CD6F05" w:rsidDel="00CD6F05">
            <w:rPr>
              <w:rFonts w:ascii="Times New Roman" w:eastAsia="Times New Roman" w:hAnsi="Times New Roman" w:cs="Times New Roman"/>
            </w:rPr>
            <w:delText xml:space="preserve"> and other factors such as using different parameter settings on aligners, we found that modeling BAM specific effects (such as platform and experiment variation) produces the highest quality genotype likelihood.  </w:delText>
          </w:r>
        </w:del>
      </w:moveTo>
    </w:p>
    <w:moveToRangeEnd w:id="901"/>
    <w:p w:rsidR="00CD6F05" w:rsidRPr="00CD6F05" w:rsidRDefault="00CD6F05" w:rsidP="00CD6F05">
      <w:pPr>
        <w:spacing w:line="480" w:lineRule="auto"/>
        <w:rPr>
          <w:ins w:id="905" w:author="readm" w:date="2011-11-08T16:23:00Z"/>
          <w:rFonts w:ascii="Times New Roman" w:eastAsia="Times New Roman" w:hAnsi="Times New Roman" w:cs="Times New Roman"/>
          <w:rPrChange w:id="906" w:author="readm" w:date="2011-11-08T16:28:00Z">
            <w:rPr>
              <w:ins w:id="907" w:author="readm" w:date="2011-11-08T16:23:00Z"/>
              <w:rFonts w:ascii="Times New Roman" w:eastAsia="Times New Roman" w:hAnsi="Times New Roman" w:cs="Times New Roman"/>
              <w:sz w:val="24"/>
              <w:szCs w:val="24"/>
            </w:rPr>
          </w:rPrChange>
        </w:rPr>
        <w:pPrChange w:id="908" w:author="readm" w:date="2011-11-08T16:31:00Z">
          <w:pPr>
            <w:spacing w:line="360" w:lineRule="auto"/>
          </w:pPr>
        </w:pPrChange>
      </w:pPr>
      <w:proofErr w:type="gramStart"/>
      <w:ins w:id="909" w:author="readm" w:date="2011-11-08T16:23:00Z">
        <w:r w:rsidRPr="00CD6F05">
          <w:rPr>
            <w:rFonts w:ascii="Times New Roman" w:eastAsia="Times New Roman" w:hAnsi="Times New Roman" w:cs="Times New Roman"/>
            <w:i/>
            <w:rPrChange w:id="910" w:author="readm" w:date="2011-11-08T16:28:00Z">
              <w:rPr>
                <w:rFonts w:ascii="Times New Roman" w:eastAsia="Times New Roman" w:hAnsi="Times New Roman" w:cs="Times New Roman"/>
                <w:sz w:val="24"/>
                <w:szCs w:val="24"/>
              </w:rPr>
            </w:rPrChange>
          </w:rPr>
          <w:t>n</w:t>
        </w:r>
        <w:proofErr w:type="gramEnd"/>
        <w:r>
          <w:rPr>
            <w:rFonts w:ascii="Times New Roman" w:eastAsia="Times New Roman" w:hAnsi="Times New Roman" w:cs="Times New Roman"/>
          </w:rPr>
          <w:t xml:space="preserve"> BAMs</w:t>
        </w:r>
      </w:ins>
      <w:ins w:id="911" w:author="readm" w:date="2011-11-08T16:30:00Z">
        <w:r>
          <w:rPr>
            <w:rFonts w:ascii="Times New Roman" w:eastAsia="Times New Roman" w:hAnsi="Times New Roman" w:cs="Times New Roman"/>
          </w:rPr>
          <w:t xml:space="preserve">.  Each </w:t>
        </w:r>
      </w:ins>
      <w:ins w:id="912" w:author="readm" w:date="2011-11-08T16:29:00Z">
        <w:r>
          <w:rPr>
            <w:rFonts w:ascii="Times New Roman" w:eastAsia="Times New Roman" w:hAnsi="Times New Roman" w:cs="Times New Roman"/>
          </w:rPr>
          <w:t xml:space="preserve">BAM may be generated using different sequencing platforms, sequenced with capture, or even sequenced on different lanes.  </w:t>
        </w:r>
      </w:ins>
      <w:ins w:id="913" w:author="readm" w:date="2011-11-08T16:23:00Z">
        <w:r w:rsidRPr="00CD6F05">
          <w:rPr>
            <w:rFonts w:ascii="Times New Roman" w:eastAsia="Times New Roman" w:hAnsi="Times New Roman" w:cs="Times New Roman"/>
            <w:rPrChange w:id="914" w:author="readm" w:date="2011-11-08T16:28:00Z">
              <w:rPr>
                <w:rFonts w:ascii="Times New Roman" w:eastAsia="Times New Roman" w:hAnsi="Times New Roman" w:cs="Times New Roman"/>
                <w:sz w:val="24"/>
                <w:szCs w:val="24"/>
              </w:rPr>
            </w:rPrChange>
          </w:rPr>
          <w:t xml:space="preserve">We model the </w:t>
        </w:r>
        <w:proofErr w:type="spellStart"/>
        <w:r w:rsidRPr="00CD6F05">
          <w:rPr>
            <w:rFonts w:ascii="Times New Roman" w:eastAsia="Times New Roman" w:hAnsi="Times New Roman" w:cs="Times New Roman"/>
            <w:i/>
            <w:iCs/>
            <w:rPrChange w:id="915" w:author="readm" w:date="2011-11-08T16:28:00Z">
              <w:rPr>
                <w:rFonts w:ascii="Times New Roman" w:eastAsia="Times New Roman" w:hAnsi="Times New Roman" w:cs="Times New Roman"/>
                <w:i/>
                <w:iCs/>
                <w:sz w:val="24"/>
                <w:szCs w:val="24"/>
              </w:rPr>
            </w:rPrChange>
          </w:rPr>
          <w:t>i</w:t>
        </w:r>
        <w:r w:rsidRPr="00CD6F05">
          <w:rPr>
            <w:rFonts w:ascii="Times New Roman" w:eastAsia="Times New Roman" w:hAnsi="Times New Roman" w:cs="Times New Roman"/>
            <w:rPrChange w:id="916" w:author="readm" w:date="2011-11-08T16:28:00Z">
              <w:rPr>
                <w:rFonts w:ascii="Times New Roman" w:eastAsia="Times New Roman" w:hAnsi="Times New Roman" w:cs="Times New Roman"/>
                <w:sz w:val="24"/>
                <w:szCs w:val="24"/>
              </w:rPr>
            </w:rPrChange>
          </w:rPr>
          <w:t>th</w:t>
        </w:r>
        <w:proofErr w:type="spellEnd"/>
        <w:r w:rsidRPr="00CD6F05">
          <w:rPr>
            <w:rFonts w:ascii="Times New Roman" w:eastAsia="Times New Roman" w:hAnsi="Times New Roman" w:cs="Times New Roman"/>
            <w:rPrChange w:id="917" w:author="readm" w:date="2011-11-08T16:28:00Z">
              <w:rPr>
                <w:rFonts w:ascii="Times New Roman" w:eastAsia="Times New Roman" w:hAnsi="Times New Roman" w:cs="Times New Roman"/>
                <w:sz w:val="24"/>
                <w:szCs w:val="24"/>
              </w:rPr>
            </w:rPrChange>
          </w:rPr>
          <w:t xml:space="preserve"> BAM with a mixture of three binomial ratios, with a parameter </w:t>
        </w:r>
        <m:oMath>
          <m:r>
            <w:rPr>
              <w:rFonts w:ascii="Cambria Math" w:eastAsia="Times New Roman" w:hAnsi="Cambria Math" w:cs="Times New Roman"/>
            </w:rPr>
            <m:t>p</m:t>
          </m:r>
        </m:oMath>
      </w:ins>
      <m:oMath>
        <w:ins w:id="918" w:author="readm" w:date="2011-11-08T16:32:00Z">
          <m:r>
            <w:rPr>
              <w:rFonts w:ascii="Cambria Math" w:eastAsia="Times New Roman" w:hAnsi="Cambria Math" w:cs="Times New Roman"/>
            </w:rPr>
            <m:t>=</m:t>
          </m:r>
        </w:ins>
        <m:sSub>
          <m:sSubPr>
            <m:ctrlPr>
              <w:ins w:id="919" w:author="readm" w:date="2011-11-08T16:32:00Z">
                <w:rPr>
                  <w:rFonts w:ascii="Cambria Math" w:eastAsia="Times New Roman" w:hAnsi="Cambria Math" w:cs="Times New Roman"/>
                  <w:i/>
                </w:rPr>
              </w:ins>
            </m:ctrlPr>
          </m:sSubPr>
          <m:e>
            <w:ins w:id="920" w:author="readm" w:date="2011-11-08T16:23:00Z">
              <m:r>
                <w:rPr>
                  <w:rFonts w:ascii="Cambria Math" w:eastAsia="Times New Roman" w:hAnsi="Cambria Math" w:cs="Times New Roman"/>
                </w:rPr>
                <m:t>p</m:t>
              </m:r>
            </w:ins>
            <m:ctrlPr>
              <w:ins w:id="921" w:author="readm" w:date="2011-11-08T16:23:00Z">
                <w:rPr>
                  <w:rFonts w:ascii="Cambria Math" w:eastAsia="Times New Roman" w:hAnsi="Cambria Math" w:cs="Times New Roman"/>
                  <w:i/>
                </w:rPr>
              </w:ins>
            </m:ctrlPr>
          </m:e>
          <m:sub>
            <w:ins w:id="922" w:author="readm" w:date="2011-11-08T16:23:00Z">
              <m:r>
                <w:rPr>
                  <w:rFonts w:ascii="Cambria Math" w:eastAsia="Times New Roman" w:hAnsi="Cambria Math" w:cs="Times New Roman"/>
                  <w:vertAlign w:val="subscript"/>
                </w:rPr>
                <m:t>ri</m:t>
              </m:r>
            </w:ins>
            <m:ctrlPr>
              <w:ins w:id="923" w:author="readm" w:date="2011-11-08T16:23:00Z">
                <w:rPr>
                  <w:rFonts w:ascii="Cambria Math" w:eastAsia="Times New Roman" w:hAnsi="Cambria Math" w:cs="Times New Roman"/>
                  <w:i/>
                  <w:vertAlign w:val="subscript"/>
                </w:rPr>
              </w:ins>
            </m:ctrlPr>
          </m:sub>
        </m:sSub>
        <w:ins w:id="924" w:author="readm" w:date="2011-11-08T16:23:00Z">
          <m:r>
            <w:rPr>
              <w:rFonts w:ascii="Cambria Math" w:eastAsia="Times New Roman" w:hAnsi="Cambria Math" w:cs="Times New Roman"/>
            </w:rPr>
            <m:t xml:space="preserve">, </m:t>
          </m:r>
        </w:ins>
        <m:sSub>
          <m:sSubPr>
            <m:ctrlPr>
              <w:ins w:id="925" w:author="readm" w:date="2011-11-08T16:32:00Z">
                <w:rPr>
                  <w:rFonts w:ascii="Cambria Math" w:eastAsia="Times New Roman" w:hAnsi="Cambria Math" w:cs="Times New Roman"/>
                  <w:i/>
                </w:rPr>
              </w:ins>
            </m:ctrlPr>
          </m:sSubPr>
          <m:e>
            <w:ins w:id="926" w:author="readm" w:date="2011-11-08T16:23:00Z">
              <m:r>
                <w:rPr>
                  <w:rFonts w:ascii="Cambria Math" w:eastAsia="Times New Roman" w:hAnsi="Cambria Math" w:cs="Times New Roman"/>
                </w:rPr>
                <m:t>p</m:t>
              </m:r>
            </w:ins>
            <m:ctrlPr>
              <w:ins w:id="927" w:author="readm" w:date="2011-11-08T16:23:00Z">
                <w:rPr>
                  <w:rFonts w:ascii="Cambria Math" w:eastAsia="Times New Roman" w:hAnsi="Cambria Math" w:cs="Times New Roman"/>
                  <w:i/>
                </w:rPr>
              </w:ins>
            </m:ctrlPr>
          </m:e>
          <m:sub>
            <w:ins w:id="928" w:author="readm" w:date="2011-11-08T16:23:00Z">
              <m:r>
                <w:rPr>
                  <w:rFonts w:ascii="Cambria Math" w:eastAsia="Times New Roman" w:hAnsi="Cambria Math" w:cs="Times New Roman"/>
                  <w:vertAlign w:val="subscript"/>
                </w:rPr>
                <m:t>hi</m:t>
              </m:r>
            </w:ins>
            <m:ctrlPr>
              <w:ins w:id="929" w:author="readm" w:date="2011-11-08T16:23:00Z">
                <w:rPr>
                  <w:rFonts w:ascii="Cambria Math" w:eastAsia="Times New Roman" w:hAnsi="Cambria Math" w:cs="Times New Roman"/>
                  <w:i/>
                  <w:vertAlign w:val="subscript"/>
                </w:rPr>
              </w:ins>
            </m:ctrlPr>
          </m:sub>
        </m:sSub>
        <w:ins w:id="930" w:author="readm" w:date="2011-11-08T16:23:00Z">
          <m:r>
            <w:rPr>
              <w:rFonts w:ascii="Cambria Math" w:eastAsia="Times New Roman" w:hAnsi="Cambria Math" w:cs="Times New Roman"/>
            </w:rPr>
            <m:t xml:space="preserve">, </m:t>
          </m:r>
        </w:ins>
        <m:sSub>
          <m:sSubPr>
            <m:ctrlPr>
              <w:ins w:id="931" w:author="readm" w:date="2011-11-08T16:32:00Z">
                <w:rPr>
                  <w:rFonts w:ascii="Cambria Math" w:eastAsia="Times New Roman" w:hAnsi="Cambria Math" w:cs="Times New Roman"/>
                  <w:i/>
                </w:rPr>
              </w:ins>
            </m:ctrlPr>
          </m:sSubPr>
          <m:e>
            <w:ins w:id="932" w:author="readm" w:date="2011-11-08T16:23:00Z">
              <m:r>
                <w:rPr>
                  <w:rFonts w:ascii="Cambria Math" w:eastAsia="Times New Roman" w:hAnsi="Cambria Math" w:cs="Times New Roman"/>
                </w:rPr>
                <m:t>p</m:t>
              </m:r>
            </w:ins>
            <m:ctrlPr>
              <w:ins w:id="933" w:author="readm" w:date="2011-11-08T16:23:00Z">
                <w:rPr>
                  <w:rFonts w:ascii="Cambria Math" w:eastAsia="Times New Roman" w:hAnsi="Cambria Math" w:cs="Times New Roman"/>
                  <w:i/>
                </w:rPr>
              </w:ins>
            </m:ctrlPr>
          </m:e>
          <m:sub>
            <w:ins w:id="934" w:author="readm" w:date="2011-11-08T16:23:00Z">
              <m:r>
                <w:rPr>
                  <w:rFonts w:ascii="Cambria Math" w:eastAsia="Times New Roman" w:hAnsi="Cambria Math" w:cs="Times New Roman"/>
                  <w:vertAlign w:val="subscript"/>
                </w:rPr>
                <m:t>ai</m:t>
              </m:r>
            </w:ins>
            <m:ctrlPr>
              <w:ins w:id="935" w:author="readm" w:date="2011-11-08T16:23:00Z">
                <w:rPr>
                  <w:rFonts w:ascii="Cambria Math" w:eastAsia="Times New Roman" w:hAnsi="Cambria Math" w:cs="Times New Roman"/>
                  <w:i/>
                  <w:vertAlign w:val="subscript"/>
                </w:rPr>
              </w:ins>
            </m:ctrlPr>
          </m:sub>
        </m:sSub>
      </m:oMath>
      <w:ins w:id="936" w:author="readm" w:date="2011-11-08T16:23:00Z">
        <w:r w:rsidRPr="00CD6F05">
          <w:rPr>
            <w:rFonts w:ascii="Times New Roman" w:eastAsia="Times New Roman" w:hAnsi="Times New Roman" w:cs="Times New Roman"/>
            <w:rPrChange w:id="937" w:author="readm" w:date="2011-11-08T16:28:00Z">
              <w:rPr>
                <w:rFonts w:ascii="Times New Roman" w:eastAsia="Times New Roman" w:hAnsi="Times New Roman" w:cs="Times New Roman"/>
                <w:sz w:val="24"/>
                <w:szCs w:val="24"/>
              </w:rPr>
            </w:rPrChange>
          </w:rPr>
          <w:t xml:space="preserve"> </w:t>
        </w:r>
      </w:ins>
      <w:ins w:id="938" w:author="readm" w:date="2011-11-08T16:32:00Z">
        <w:r w:rsidR="00F237F5">
          <w:rPr>
            <w:rFonts w:ascii="Times New Roman" w:eastAsia="Times New Roman" w:hAnsi="Times New Roman" w:cs="Times New Roman"/>
          </w:rPr>
          <w:t>representing</w:t>
        </w:r>
      </w:ins>
      <w:ins w:id="939" w:author="readm" w:date="2011-11-08T16:23:00Z">
        <w:r w:rsidRPr="00CD6F05">
          <w:rPr>
            <w:rFonts w:ascii="Times New Roman" w:eastAsia="Times New Roman" w:hAnsi="Times New Roman" w:cs="Times New Roman"/>
            <w:rPrChange w:id="940" w:author="readm" w:date="2011-11-08T16:28:00Z">
              <w:rPr>
                <w:rFonts w:ascii="Times New Roman" w:eastAsia="Times New Roman" w:hAnsi="Times New Roman" w:cs="Times New Roman"/>
                <w:sz w:val="24"/>
                <w:szCs w:val="24"/>
              </w:rPr>
            </w:rPrChange>
          </w:rPr>
          <w:t xml:space="preserve"> the three </w:t>
        </w:r>
      </w:ins>
      <w:ins w:id="941" w:author="readm" w:date="2011-11-08T16:32:00Z">
        <w:r w:rsidR="00F237F5">
          <w:rPr>
            <w:rFonts w:ascii="Times New Roman" w:eastAsia="Times New Roman" w:hAnsi="Times New Roman" w:cs="Times New Roman"/>
          </w:rPr>
          <w:t xml:space="preserve">possible </w:t>
        </w:r>
      </w:ins>
      <w:ins w:id="942" w:author="readm" w:date="2011-11-08T16:23:00Z">
        <w:r w:rsidRPr="00CD6F05">
          <w:rPr>
            <w:rFonts w:ascii="Times New Roman" w:eastAsia="Times New Roman" w:hAnsi="Times New Roman" w:cs="Times New Roman"/>
            <w:rPrChange w:id="943" w:author="readm" w:date="2011-11-08T16:28:00Z">
              <w:rPr>
                <w:rFonts w:ascii="Times New Roman" w:eastAsia="Times New Roman" w:hAnsi="Times New Roman" w:cs="Times New Roman"/>
                <w:sz w:val="24"/>
                <w:szCs w:val="24"/>
              </w:rPr>
            </w:rPrChange>
          </w:rPr>
          <w:t xml:space="preserve">genotypes (Ref/Ref, Ref/Alt, Alt/Alt) respectively. </w:t>
        </w:r>
      </w:ins>
      <w:ins w:id="944" w:author="readm" w:date="2011-11-08T16:33:00Z">
        <w:r w:rsidR="00F237F5">
          <w:rPr>
            <w:rFonts w:ascii="Times New Roman" w:eastAsia="Times New Roman" w:hAnsi="Times New Roman" w:cs="Times New Roman"/>
          </w:rPr>
          <w:t>As these BAMs are drawn from the same individual, we evaluate the joint</w:t>
        </w:r>
      </w:ins>
      <w:ins w:id="945" w:author="readm" w:date="2011-11-08T16:35:00Z">
        <w:r w:rsidR="00F237F5">
          <w:rPr>
            <w:rFonts w:ascii="Times New Roman" w:eastAsia="Times New Roman" w:hAnsi="Times New Roman" w:cs="Times New Roman"/>
          </w:rPr>
          <w:t xml:space="preserve"> distribution</w:t>
        </w:r>
      </w:ins>
      <w:ins w:id="946" w:author="readm" w:date="2011-11-08T16:36:00Z">
        <w:r w:rsidR="00F237F5">
          <w:rPr>
            <w:rFonts w:ascii="Times New Roman" w:eastAsia="Times New Roman" w:hAnsi="Times New Roman" w:cs="Times New Roman"/>
          </w:rPr>
          <w:t xml:space="preserve"> all BAMs</w:t>
        </w:r>
      </w:ins>
      <w:ins w:id="947" w:author="readm" w:date="2011-11-08T16:23:00Z">
        <w:r w:rsidRPr="00CD6F05">
          <w:rPr>
            <w:rFonts w:ascii="Times New Roman" w:eastAsia="Times New Roman" w:hAnsi="Times New Roman" w:cs="Times New Roman"/>
            <w:rPrChange w:id="948" w:author="readm" w:date="2011-11-08T16:28:00Z">
              <w:rPr>
                <w:rFonts w:ascii="Times New Roman" w:eastAsia="Times New Roman" w:hAnsi="Times New Roman" w:cs="Times New Roman"/>
                <w:sz w:val="24"/>
                <w:szCs w:val="24"/>
              </w:rPr>
            </w:rPrChange>
          </w:rPr>
          <w:t xml:space="preserve">.  </w:t>
        </w:r>
      </w:ins>
      <w:ins w:id="949" w:author="readm" w:date="2011-11-08T16:36:00Z">
        <w:r w:rsidR="00F237F5">
          <w:rPr>
            <w:rFonts w:ascii="Times New Roman" w:eastAsia="Times New Roman" w:hAnsi="Times New Roman" w:cs="Times New Roman"/>
          </w:rPr>
          <w:t>I</w:t>
        </w:r>
      </w:ins>
      <w:ins w:id="950" w:author="readm" w:date="2011-11-08T16:34:00Z">
        <w:r w:rsidR="00F237F5">
          <w:rPr>
            <w:rFonts w:ascii="Times New Roman" w:eastAsia="Times New Roman" w:hAnsi="Times New Roman" w:cs="Times New Roman"/>
          </w:rPr>
          <w:t>n the case of single BAM</w:t>
        </w:r>
      </w:ins>
      <w:ins w:id="951" w:author="readm" w:date="2011-11-08T16:36:00Z">
        <w:r w:rsidR="00F237F5">
          <w:rPr>
            <w:rFonts w:ascii="Times New Roman" w:eastAsia="Times New Roman" w:hAnsi="Times New Roman" w:cs="Times New Roman"/>
          </w:rPr>
          <w:t xml:space="preserve"> however,</w:t>
        </w:r>
      </w:ins>
      <w:ins w:id="952" w:author="readm" w:date="2011-11-08T16:34:00Z">
        <w:r w:rsidR="00F237F5" w:rsidRPr="00CD6F05">
          <w:rPr>
            <w:rFonts w:ascii="Times New Roman" w:eastAsia="Times New Roman" w:hAnsi="Times New Roman" w:cs="Times New Roman"/>
          </w:rPr>
          <w:t xml:space="preserve"> the model </w:t>
        </w:r>
      </w:ins>
      <w:ins w:id="953" w:author="readm" w:date="2011-11-08T16:36:00Z">
        <w:r w:rsidR="00F237F5">
          <w:rPr>
            <w:rFonts w:ascii="Times New Roman" w:eastAsia="Times New Roman" w:hAnsi="Times New Roman" w:cs="Times New Roman"/>
          </w:rPr>
          <w:t>simplifies</w:t>
        </w:r>
        <w:r w:rsidR="00F237F5">
          <w:rPr>
            <w:rFonts w:ascii="Times New Roman" w:eastAsia="Times New Roman" w:hAnsi="Times New Roman" w:cs="Times New Roman"/>
          </w:rPr>
          <w:t xml:space="preserve"> a</w:t>
        </w:r>
      </w:ins>
      <w:ins w:id="954" w:author="readm" w:date="2011-11-08T16:34:00Z">
        <w:r w:rsidR="00F237F5" w:rsidRPr="00CD6F05">
          <w:rPr>
            <w:rFonts w:ascii="Times New Roman" w:eastAsia="Times New Roman" w:hAnsi="Times New Roman" w:cs="Times New Roman"/>
          </w:rPr>
          <w:t xml:space="preserve">s a mixture </w:t>
        </w:r>
        <w:r w:rsidR="00F237F5">
          <w:rPr>
            <w:rFonts w:ascii="Times New Roman" w:eastAsia="Times New Roman" w:hAnsi="Times New Roman" w:cs="Times New Roman"/>
          </w:rPr>
          <w:t>of three binomial distributions</w:t>
        </w:r>
        <w:r w:rsidR="00F237F5" w:rsidRPr="00CD6F05">
          <w:rPr>
            <w:rFonts w:ascii="Times New Roman" w:eastAsia="Times New Roman" w:hAnsi="Times New Roman" w:cs="Times New Roman"/>
          </w:rPr>
          <w:t>.</w:t>
        </w:r>
        <w:r w:rsidR="00F237F5">
          <w:rPr>
            <w:rFonts w:ascii="Times New Roman" w:eastAsia="Times New Roman" w:hAnsi="Times New Roman" w:cs="Times New Roman"/>
          </w:rPr>
          <w:t xml:space="preserve">  </w:t>
        </w:r>
      </w:ins>
      <w:ins w:id="955" w:author="readm" w:date="2011-11-08T16:23:00Z">
        <w:r w:rsidRPr="00CD6F05">
          <w:rPr>
            <w:rFonts w:ascii="Times New Roman" w:eastAsia="Times New Roman" w:hAnsi="Times New Roman" w:cs="Times New Roman"/>
            <w:rPrChange w:id="956" w:author="readm" w:date="2011-11-08T16:28:00Z">
              <w:rPr>
                <w:rFonts w:ascii="Times New Roman" w:eastAsia="Times New Roman" w:hAnsi="Times New Roman" w:cs="Times New Roman"/>
                <w:sz w:val="24"/>
                <w:szCs w:val="24"/>
              </w:rPr>
            </w:rPrChange>
          </w:rPr>
          <w:t>For a particular site m, the genotype g</w:t>
        </w:r>
        <w:r w:rsidRPr="00CD6F05">
          <w:rPr>
            <w:rFonts w:ascii="Times New Roman" w:eastAsia="Times New Roman" w:hAnsi="Times New Roman" w:cs="Times New Roman"/>
            <w:vertAlign w:val="subscript"/>
            <w:rPrChange w:id="957" w:author="readm" w:date="2011-11-08T16:28:00Z">
              <w:rPr>
                <w:rFonts w:ascii="Times New Roman" w:eastAsia="Times New Roman" w:hAnsi="Times New Roman" w:cs="Times New Roman"/>
                <w:sz w:val="24"/>
                <w:szCs w:val="24"/>
                <w:vertAlign w:val="subscript"/>
              </w:rPr>
            </w:rPrChange>
          </w:rPr>
          <w:t>m</w:t>
        </w:r>
        <w:r w:rsidRPr="00CD6F05">
          <w:rPr>
            <w:rFonts w:ascii="Times New Roman" w:eastAsia="Times New Roman" w:hAnsi="Times New Roman" w:cs="Times New Roman"/>
            <w:rPrChange w:id="958" w:author="readm" w:date="2011-11-08T16:28:00Z">
              <w:rPr>
                <w:rFonts w:ascii="Times New Roman" w:eastAsia="Times New Roman" w:hAnsi="Times New Roman" w:cs="Times New Roman"/>
                <w:sz w:val="24"/>
                <w:szCs w:val="24"/>
              </w:rPr>
            </w:rPrChange>
          </w:rPr>
          <w:t xml:space="preserve"> is drawn from a genome wide multinomial distribution of three genotype class (Ref/Ref, Ref/Alt, Alt/Alt), denoted as g</w:t>
        </w:r>
        <w:r w:rsidRPr="00CD6F05">
          <w:rPr>
            <w:rFonts w:ascii="Times New Roman" w:eastAsia="Times New Roman" w:hAnsi="Times New Roman" w:cs="Times New Roman"/>
            <w:vertAlign w:val="subscript"/>
            <w:rPrChange w:id="959" w:author="readm" w:date="2011-11-08T16:28:00Z">
              <w:rPr>
                <w:rFonts w:ascii="Times New Roman" w:eastAsia="Times New Roman" w:hAnsi="Times New Roman" w:cs="Times New Roman"/>
                <w:sz w:val="24"/>
                <w:szCs w:val="24"/>
                <w:vertAlign w:val="subscript"/>
              </w:rPr>
            </w:rPrChange>
          </w:rPr>
          <w:t xml:space="preserve">m </w:t>
        </w:r>
        <w:r w:rsidRPr="00CD6F05">
          <w:rPr>
            <w:rFonts w:ascii="Times New Roman" w:eastAsia="Times New Roman" w:hAnsi="Times New Roman" w:cs="Times New Roman"/>
            <w:rPrChange w:id="960" w:author="readm" w:date="2011-11-08T16:28:00Z">
              <w:rPr>
                <w:rFonts w:ascii="Times New Roman" w:eastAsia="Times New Roman" w:hAnsi="Times New Roman" w:cs="Times New Roman"/>
                <w:sz w:val="24"/>
                <w:szCs w:val="24"/>
              </w:rPr>
            </w:rPrChange>
          </w:rPr>
          <w:t>~ multinomial (</w:t>
        </w:r>
        <w:proofErr w:type="spellStart"/>
        <w:r w:rsidRPr="00CD6F05">
          <w:rPr>
            <w:rFonts w:ascii="Times New Roman" w:eastAsia="Times New Roman" w:hAnsi="Times New Roman" w:cs="Times New Roman"/>
            <w:rPrChange w:id="961"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62" w:author="readm" w:date="2011-11-08T16:28:00Z">
              <w:rPr>
                <w:rFonts w:ascii="Times New Roman" w:eastAsia="Times New Roman" w:hAnsi="Times New Roman" w:cs="Times New Roman"/>
                <w:sz w:val="24"/>
                <w:szCs w:val="24"/>
                <w:vertAlign w:val="subscript"/>
              </w:rPr>
            </w:rPrChange>
          </w:rPr>
          <w:t>r</w:t>
        </w:r>
        <w:proofErr w:type="spellEnd"/>
        <w:r w:rsidRPr="00CD6F05">
          <w:rPr>
            <w:rFonts w:ascii="Times New Roman" w:eastAsia="Times New Roman" w:hAnsi="Times New Roman" w:cs="Times New Roman"/>
            <w:rPrChange w:id="963" w:author="readm" w:date="2011-11-08T16:28:00Z">
              <w:rPr>
                <w:rFonts w:ascii="Times New Roman" w:eastAsia="Times New Roman" w:hAnsi="Times New Roman" w:cs="Times New Roman"/>
                <w:sz w:val="24"/>
                <w:szCs w:val="24"/>
              </w:rPr>
            </w:rPrChange>
          </w:rPr>
          <w:t xml:space="preserve">, </w:t>
        </w:r>
        <w:proofErr w:type="spellStart"/>
        <w:r w:rsidRPr="00CD6F05">
          <w:rPr>
            <w:rFonts w:ascii="Times New Roman" w:eastAsia="Times New Roman" w:hAnsi="Times New Roman" w:cs="Times New Roman"/>
            <w:rPrChange w:id="964"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65" w:author="readm" w:date="2011-11-08T16:28:00Z">
              <w:rPr>
                <w:rFonts w:ascii="Times New Roman" w:eastAsia="Times New Roman" w:hAnsi="Times New Roman" w:cs="Times New Roman"/>
                <w:sz w:val="24"/>
                <w:szCs w:val="24"/>
                <w:vertAlign w:val="subscript"/>
              </w:rPr>
            </w:rPrChange>
          </w:rPr>
          <w:t>h</w:t>
        </w:r>
        <w:proofErr w:type="spellEnd"/>
        <w:r w:rsidRPr="00CD6F05">
          <w:rPr>
            <w:rFonts w:ascii="Times New Roman" w:eastAsia="Times New Roman" w:hAnsi="Times New Roman" w:cs="Times New Roman"/>
            <w:rPrChange w:id="966" w:author="readm" w:date="2011-11-08T16:28:00Z">
              <w:rPr>
                <w:rFonts w:ascii="Times New Roman" w:eastAsia="Times New Roman" w:hAnsi="Times New Roman" w:cs="Times New Roman"/>
                <w:sz w:val="24"/>
                <w:szCs w:val="24"/>
              </w:rPr>
            </w:rPrChange>
          </w:rPr>
          <w:t xml:space="preserve">, </w:t>
        </w:r>
        <w:proofErr w:type="spellStart"/>
        <w:r w:rsidRPr="00CD6F05">
          <w:rPr>
            <w:rFonts w:ascii="Times New Roman" w:eastAsia="Times New Roman" w:hAnsi="Times New Roman" w:cs="Times New Roman"/>
            <w:rPrChange w:id="967"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68" w:author="readm" w:date="2011-11-08T16:28:00Z">
              <w:rPr>
                <w:rFonts w:ascii="Times New Roman" w:eastAsia="Times New Roman" w:hAnsi="Times New Roman" w:cs="Times New Roman"/>
                <w:sz w:val="24"/>
                <w:szCs w:val="24"/>
                <w:vertAlign w:val="subscript"/>
              </w:rPr>
            </w:rPrChange>
          </w:rPr>
          <w:t>a</w:t>
        </w:r>
        <w:proofErr w:type="spellEnd"/>
        <w:r w:rsidRPr="00CD6F05">
          <w:rPr>
            <w:rFonts w:ascii="Times New Roman" w:eastAsia="Times New Roman" w:hAnsi="Times New Roman" w:cs="Times New Roman"/>
            <w:rPrChange w:id="969" w:author="readm" w:date="2011-11-08T16:28:00Z">
              <w:rPr>
                <w:rFonts w:ascii="Times New Roman" w:eastAsia="Times New Roman" w:hAnsi="Times New Roman" w:cs="Times New Roman"/>
                <w:sz w:val="24"/>
                <w:szCs w:val="24"/>
              </w:rPr>
            </w:rPrChange>
          </w:rPr>
          <w:t>).  If we had a microarray dataset of g</w:t>
        </w:r>
        <w:r w:rsidRPr="00CD6F05">
          <w:rPr>
            <w:rFonts w:ascii="Times New Roman" w:eastAsia="Times New Roman" w:hAnsi="Times New Roman" w:cs="Times New Roman"/>
            <w:vertAlign w:val="subscript"/>
            <w:rPrChange w:id="970" w:author="readm" w:date="2011-11-08T16:28:00Z">
              <w:rPr>
                <w:rFonts w:ascii="Times New Roman" w:eastAsia="Times New Roman" w:hAnsi="Times New Roman" w:cs="Times New Roman"/>
                <w:sz w:val="24"/>
                <w:szCs w:val="24"/>
                <w:vertAlign w:val="subscript"/>
              </w:rPr>
            </w:rPrChange>
          </w:rPr>
          <w:t>m</w:t>
        </w:r>
        <w:r w:rsidRPr="00CD6F05">
          <w:rPr>
            <w:rFonts w:ascii="Times New Roman" w:eastAsia="Times New Roman" w:hAnsi="Times New Roman" w:cs="Times New Roman"/>
            <w:rPrChange w:id="971" w:author="readm" w:date="2011-11-08T16:28:00Z">
              <w:rPr>
                <w:rFonts w:ascii="Times New Roman" w:eastAsia="Times New Roman" w:hAnsi="Times New Roman" w:cs="Times New Roman"/>
                <w:sz w:val="24"/>
                <w:szCs w:val="24"/>
              </w:rPr>
            </w:rPrChange>
          </w:rPr>
          <w:t xml:space="preserve">, it would straight forward to estimate </w:t>
        </w:r>
        <w:commentRangeStart w:id="972"/>
        <w:r w:rsidRPr="00CD6F05">
          <w:rPr>
            <w:rFonts w:ascii="Times New Roman" w:eastAsia="Times New Roman" w:hAnsi="Times New Roman" w:cs="Times New Roman"/>
            <w:rPrChange w:id="973" w:author="readm" w:date="2011-11-08T16:28:00Z">
              <w:rPr>
                <w:rFonts w:ascii="Times New Roman" w:eastAsia="Times New Roman" w:hAnsi="Times New Roman" w:cs="Times New Roman"/>
                <w:sz w:val="24"/>
                <w:szCs w:val="24"/>
              </w:rPr>
            </w:rPrChange>
          </w:rPr>
          <w:t>(</w:t>
        </w:r>
        <w:proofErr w:type="spellStart"/>
        <w:r w:rsidRPr="00CD6F05">
          <w:rPr>
            <w:rFonts w:ascii="Times New Roman" w:eastAsia="Times New Roman" w:hAnsi="Times New Roman" w:cs="Times New Roman"/>
            <w:rPrChange w:id="974" w:author="readm" w:date="2011-11-08T16:28:00Z">
              <w:rPr>
                <w:rFonts w:ascii="Times New Roman" w:eastAsia="Times New Roman" w:hAnsi="Times New Roman" w:cs="Times New Roman"/>
                <w:sz w:val="24"/>
                <w:szCs w:val="24"/>
              </w:rPr>
            </w:rPrChange>
          </w:rPr>
          <w:t>p</w:t>
        </w:r>
        <w:r w:rsidRPr="00CD6F05">
          <w:rPr>
            <w:rFonts w:ascii="Times New Roman" w:eastAsia="Times New Roman" w:hAnsi="Times New Roman" w:cs="Times New Roman"/>
            <w:vertAlign w:val="subscript"/>
            <w:rPrChange w:id="975" w:author="readm" w:date="2011-11-08T16:28:00Z">
              <w:rPr>
                <w:rFonts w:ascii="Times New Roman" w:eastAsia="Times New Roman" w:hAnsi="Times New Roman" w:cs="Times New Roman"/>
                <w:sz w:val="24"/>
                <w:szCs w:val="24"/>
                <w:vertAlign w:val="subscript"/>
              </w:rPr>
            </w:rPrChange>
          </w:rPr>
          <w:t>ri</w:t>
        </w:r>
        <w:proofErr w:type="spellEnd"/>
        <w:r w:rsidRPr="00CD6F05">
          <w:rPr>
            <w:rFonts w:ascii="Times New Roman" w:eastAsia="Times New Roman" w:hAnsi="Times New Roman" w:cs="Times New Roman"/>
            <w:rPrChange w:id="976" w:author="readm" w:date="2011-11-08T16:28:00Z">
              <w:rPr>
                <w:rFonts w:ascii="Times New Roman" w:eastAsia="Times New Roman" w:hAnsi="Times New Roman" w:cs="Times New Roman"/>
                <w:sz w:val="24"/>
                <w:szCs w:val="24"/>
              </w:rPr>
            </w:rPrChange>
          </w:rPr>
          <w:t>, p</w:t>
        </w:r>
        <w:r w:rsidRPr="00CD6F05">
          <w:rPr>
            <w:rFonts w:ascii="Times New Roman" w:eastAsia="Times New Roman" w:hAnsi="Times New Roman" w:cs="Times New Roman"/>
            <w:vertAlign w:val="subscript"/>
            <w:rPrChange w:id="977" w:author="readm" w:date="2011-11-08T16:28:00Z">
              <w:rPr>
                <w:rFonts w:ascii="Times New Roman" w:eastAsia="Times New Roman" w:hAnsi="Times New Roman" w:cs="Times New Roman"/>
                <w:sz w:val="24"/>
                <w:szCs w:val="24"/>
                <w:vertAlign w:val="subscript"/>
              </w:rPr>
            </w:rPrChange>
          </w:rPr>
          <w:t>hi</w:t>
        </w:r>
        <w:r w:rsidRPr="00CD6F05">
          <w:rPr>
            <w:rFonts w:ascii="Times New Roman" w:eastAsia="Times New Roman" w:hAnsi="Times New Roman" w:cs="Times New Roman"/>
            <w:rPrChange w:id="978" w:author="readm" w:date="2011-11-08T16:28:00Z">
              <w:rPr>
                <w:rFonts w:ascii="Times New Roman" w:eastAsia="Times New Roman" w:hAnsi="Times New Roman" w:cs="Times New Roman"/>
                <w:sz w:val="24"/>
                <w:szCs w:val="24"/>
              </w:rPr>
            </w:rPrChange>
          </w:rPr>
          <w:t xml:space="preserve">, </w:t>
        </w:r>
        <w:proofErr w:type="spellStart"/>
        <w:proofErr w:type="gramStart"/>
        <w:r w:rsidRPr="00CD6F05">
          <w:rPr>
            <w:rFonts w:ascii="Times New Roman" w:eastAsia="Times New Roman" w:hAnsi="Times New Roman" w:cs="Times New Roman"/>
            <w:rPrChange w:id="979" w:author="readm" w:date="2011-11-08T16:28:00Z">
              <w:rPr>
                <w:rFonts w:ascii="Times New Roman" w:eastAsia="Times New Roman" w:hAnsi="Times New Roman" w:cs="Times New Roman"/>
                <w:sz w:val="24"/>
                <w:szCs w:val="24"/>
              </w:rPr>
            </w:rPrChange>
          </w:rPr>
          <w:t>p</w:t>
        </w:r>
        <w:r w:rsidRPr="00CD6F05">
          <w:rPr>
            <w:rFonts w:ascii="Times New Roman" w:eastAsia="Times New Roman" w:hAnsi="Times New Roman" w:cs="Times New Roman"/>
            <w:vertAlign w:val="subscript"/>
            <w:rPrChange w:id="980" w:author="readm" w:date="2011-11-08T16:28:00Z">
              <w:rPr>
                <w:rFonts w:ascii="Times New Roman" w:eastAsia="Times New Roman" w:hAnsi="Times New Roman" w:cs="Times New Roman"/>
                <w:sz w:val="24"/>
                <w:szCs w:val="24"/>
                <w:vertAlign w:val="subscript"/>
              </w:rPr>
            </w:rPrChange>
          </w:rPr>
          <w:t>ai</w:t>
        </w:r>
        <w:proofErr w:type="spellEnd"/>
        <w:proofErr w:type="gramEnd"/>
        <w:r w:rsidRPr="00CD6F05">
          <w:rPr>
            <w:rFonts w:ascii="Times New Roman" w:eastAsia="Times New Roman" w:hAnsi="Times New Roman" w:cs="Times New Roman"/>
            <w:rPrChange w:id="981" w:author="readm" w:date="2011-11-08T16:28:00Z">
              <w:rPr>
                <w:rFonts w:ascii="Times New Roman" w:eastAsia="Times New Roman" w:hAnsi="Times New Roman" w:cs="Times New Roman"/>
                <w:sz w:val="24"/>
                <w:szCs w:val="24"/>
              </w:rPr>
            </w:rPrChange>
          </w:rPr>
          <w:t xml:space="preserve">) </w:t>
        </w:r>
        <w:commentRangeEnd w:id="972"/>
        <w:r w:rsidRPr="00CD6F05">
          <w:rPr>
            <w:rStyle w:val="CommentReference"/>
            <w:rFonts w:ascii="Times New Roman" w:hAnsi="Times New Roman" w:cs="Times New Roman"/>
            <w:sz w:val="22"/>
            <w:szCs w:val="22"/>
            <w:rPrChange w:id="982" w:author="readm" w:date="2011-11-08T16:28:00Z">
              <w:rPr>
                <w:rStyle w:val="CommentReference"/>
              </w:rPr>
            </w:rPrChange>
          </w:rPr>
          <w:commentReference w:id="972"/>
        </w:r>
        <w:r w:rsidRPr="00CD6F05">
          <w:rPr>
            <w:rFonts w:ascii="Times New Roman" w:eastAsia="Times New Roman" w:hAnsi="Times New Roman" w:cs="Times New Roman"/>
            <w:rPrChange w:id="983" w:author="readm" w:date="2011-11-08T16:28:00Z">
              <w:rPr>
                <w:rFonts w:ascii="Times New Roman" w:eastAsia="Times New Roman" w:hAnsi="Times New Roman" w:cs="Times New Roman"/>
                <w:sz w:val="24"/>
                <w:szCs w:val="24"/>
              </w:rPr>
            </w:rPrChange>
          </w:rPr>
          <w:t>and (</w:t>
        </w:r>
        <w:proofErr w:type="spellStart"/>
        <w:r w:rsidRPr="00CD6F05">
          <w:rPr>
            <w:rFonts w:ascii="Times New Roman" w:eastAsia="Times New Roman" w:hAnsi="Times New Roman" w:cs="Times New Roman"/>
            <w:rPrChange w:id="984"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85" w:author="readm" w:date="2011-11-08T16:28:00Z">
              <w:rPr>
                <w:rFonts w:ascii="Times New Roman" w:eastAsia="Times New Roman" w:hAnsi="Times New Roman" w:cs="Times New Roman"/>
                <w:sz w:val="24"/>
                <w:szCs w:val="24"/>
                <w:vertAlign w:val="subscript"/>
              </w:rPr>
            </w:rPrChange>
          </w:rPr>
          <w:t>r</w:t>
        </w:r>
        <w:proofErr w:type="spellEnd"/>
        <w:r w:rsidRPr="00CD6F05">
          <w:rPr>
            <w:rFonts w:ascii="Times New Roman" w:eastAsia="Times New Roman" w:hAnsi="Times New Roman" w:cs="Times New Roman"/>
            <w:rPrChange w:id="986" w:author="readm" w:date="2011-11-08T16:28:00Z">
              <w:rPr>
                <w:rFonts w:ascii="Times New Roman" w:eastAsia="Times New Roman" w:hAnsi="Times New Roman" w:cs="Times New Roman"/>
                <w:sz w:val="24"/>
                <w:szCs w:val="24"/>
              </w:rPr>
            </w:rPrChange>
          </w:rPr>
          <w:t xml:space="preserve">, </w:t>
        </w:r>
        <w:proofErr w:type="spellStart"/>
        <w:r w:rsidRPr="00CD6F05">
          <w:rPr>
            <w:rFonts w:ascii="Times New Roman" w:eastAsia="Times New Roman" w:hAnsi="Times New Roman" w:cs="Times New Roman"/>
            <w:rPrChange w:id="987"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88" w:author="readm" w:date="2011-11-08T16:28:00Z">
              <w:rPr>
                <w:rFonts w:ascii="Times New Roman" w:eastAsia="Times New Roman" w:hAnsi="Times New Roman" w:cs="Times New Roman"/>
                <w:sz w:val="24"/>
                <w:szCs w:val="24"/>
                <w:vertAlign w:val="subscript"/>
              </w:rPr>
            </w:rPrChange>
          </w:rPr>
          <w:t>h</w:t>
        </w:r>
        <w:proofErr w:type="spellEnd"/>
        <w:r w:rsidRPr="00CD6F05">
          <w:rPr>
            <w:rFonts w:ascii="Times New Roman" w:eastAsia="Times New Roman" w:hAnsi="Times New Roman" w:cs="Times New Roman"/>
            <w:rPrChange w:id="989" w:author="readm" w:date="2011-11-08T16:28:00Z">
              <w:rPr>
                <w:rFonts w:ascii="Times New Roman" w:eastAsia="Times New Roman" w:hAnsi="Times New Roman" w:cs="Times New Roman"/>
                <w:sz w:val="24"/>
                <w:szCs w:val="24"/>
              </w:rPr>
            </w:rPrChange>
          </w:rPr>
          <w:t xml:space="preserve">, </w:t>
        </w:r>
        <w:proofErr w:type="spellStart"/>
        <w:r w:rsidRPr="00CD6F05">
          <w:rPr>
            <w:rFonts w:ascii="Times New Roman" w:eastAsia="Times New Roman" w:hAnsi="Times New Roman" w:cs="Times New Roman"/>
            <w:rPrChange w:id="990" w:author="readm" w:date="2011-11-08T16:28:00Z">
              <w:rPr>
                <w:rFonts w:ascii="Times New Roman" w:eastAsia="Times New Roman" w:hAnsi="Times New Roman" w:cs="Times New Roman"/>
                <w:sz w:val="24"/>
                <w:szCs w:val="24"/>
              </w:rPr>
            </w:rPrChange>
          </w:rPr>
          <w:t>w</w:t>
        </w:r>
        <w:r w:rsidRPr="00CD6F05">
          <w:rPr>
            <w:rFonts w:ascii="Times New Roman" w:eastAsia="Times New Roman" w:hAnsi="Times New Roman" w:cs="Times New Roman"/>
            <w:vertAlign w:val="subscript"/>
            <w:rPrChange w:id="991" w:author="readm" w:date="2011-11-08T16:28:00Z">
              <w:rPr>
                <w:rFonts w:ascii="Times New Roman" w:eastAsia="Times New Roman" w:hAnsi="Times New Roman" w:cs="Times New Roman"/>
                <w:sz w:val="24"/>
                <w:szCs w:val="24"/>
                <w:vertAlign w:val="subscript"/>
              </w:rPr>
            </w:rPrChange>
          </w:rPr>
          <w:t>a</w:t>
        </w:r>
        <w:proofErr w:type="spellEnd"/>
        <w:r w:rsidRPr="00CD6F05">
          <w:rPr>
            <w:rFonts w:ascii="Times New Roman" w:eastAsia="Times New Roman" w:hAnsi="Times New Roman" w:cs="Times New Roman"/>
            <w:rPrChange w:id="992" w:author="readm" w:date="2011-11-08T16:28:00Z">
              <w:rPr>
                <w:rFonts w:ascii="Times New Roman" w:eastAsia="Times New Roman" w:hAnsi="Times New Roman" w:cs="Times New Roman"/>
                <w:sz w:val="24"/>
                <w:szCs w:val="24"/>
              </w:rPr>
            </w:rPrChange>
          </w:rPr>
          <w:t xml:space="preserve">) by simple counting using read depth information.  </w:t>
        </w:r>
      </w:ins>
    </w:p>
    <w:p w:rsidR="00CD6F05" w:rsidRPr="00CD6F05" w:rsidRDefault="00CD6F05" w:rsidP="00CD6F05">
      <w:pPr>
        <w:spacing w:line="480" w:lineRule="auto"/>
        <w:rPr>
          <w:ins w:id="993" w:author="readm" w:date="2011-11-08T16:23:00Z"/>
          <w:rFonts w:ascii="Times New Roman" w:hAnsi="Times New Roman" w:cs="Times New Roman"/>
          <w:highlight w:val="yellow"/>
          <w:rPrChange w:id="994" w:author="readm" w:date="2011-11-08T16:28:00Z">
            <w:rPr>
              <w:ins w:id="995" w:author="readm" w:date="2011-11-08T16:23:00Z"/>
              <w:highlight w:val="yellow"/>
            </w:rPr>
          </w:rPrChange>
        </w:rPr>
        <w:pPrChange w:id="996" w:author="readm" w:date="2011-11-08T16:28:00Z">
          <w:pPr>
            <w:spacing w:line="360" w:lineRule="auto"/>
          </w:pPr>
        </w:pPrChange>
      </w:pPr>
      <w:ins w:id="997" w:author="readm" w:date="2011-11-08T16:23:00Z">
        <w:r w:rsidRPr="00CD6F05">
          <w:rPr>
            <w:rFonts w:ascii="Times New Roman" w:hAnsi="Times New Roman" w:cs="Times New Roman"/>
            <w:highlight w:val="yellow"/>
            <w:rPrChange w:id="998" w:author="readm" w:date="2011-11-08T16:28:00Z">
              <w:rPr>
                <w:highlight w:val="yellow"/>
              </w:rPr>
            </w:rPrChange>
          </w:rPr>
          <w:t xml:space="preserve">  </w:t>
        </w:r>
      </w:ins>
      <w:proofErr w:type="gramStart"/>
      <w:ins w:id="999" w:author="readm" w:date="2011-11-08T16:41:00Z">
        <w:r w:rsidR="001E21D3">
          <w:rPr>
            <w:rFonts w:ascii="Times New Roman" w:hAnsi="Times New Roman" w:cs="Times New Roman"/>
            <w:highlight w:val="yellow"/>
          </w:rPr>
          <w:t>[ need</w:t>
        </w:r>
        <w:proofErr w:type="gramEnd"/>
        <w:r w:rsidR="001E21D3">
          <w:rPr>
            <w:rFonts w:ascii="Times New Roman" w:hAnsi="Times New Roman" w:cs="Times New Roman"/>
            <w:highlight w:val="yellow"/>
          </w:rPr>
          <w:t xml:space="preserve"> to decipher the code before </w:t>
        </w:r>
        <w:r w:rsidR="001E21D3">
          <w:rPr>
            <w:rFonts w:ascii="Times New Roman" w:hAnsi="Times New Roman" w:cs="Times New Roman"/>
            <w:highlight w:val="yellow"/>
          </w:rPr>
          <w:t>I</w:t>
        </w:r>
        <w:r w:rsidR="001E21D3">
          <w:rPr>
            <w:rFonts w:ascii="Times New Roman" w:hAnsi="Times New Roman" w:cs="Times New Roman"/>
            <w:highlight w:val="yellow"/>
          </w:rPr>
          <w:t xml:space="preserve"> can write this section]]]</w:t>
        </w:r>
      </w:ins>
    </w:p>
    <w:p w:rsidR="00CD6F05" w:rsidRPr="00CD6F05" w:rsidRDefault="00CD6F05" w:rsidP="00CD6F05">
      <w:pPr>
        <w:spacing w:line="480" w:lineRule="auto"/>
        <w:rPr>
          <w:ins w:id="1000" w:author="readm" w:date="2011-11-08T16:23:00Z"/>
          <w:rFonts w:ascii="Times New Roman" w:eastAsia="Times New Roman" w:hAnsi="Times New Roman" w:cs="Times New Roman"/>
          <w:rPrChange w:id="1001" w:author="readm" w:date="2011-11-08T16:28:00Z">
            <w:rPr>
              <w:ins w:id="1002" w:author="readm" w:date="2011-11-08T16:23:00Z"/>
              <w:rFonts w:ascii="Times New Roman" w:eastAsia="Times New Roman" w:hAnsi="Times New Roman" w:cs="Times New Roman"/>
              <w:sz w:val="24"/>
              <w:szCs w:val="24"/>
            </w:rPr>
          </w:rPrChange>
        </w:rPr>
        <w:pPrChange w:id="1003" w:author="readm" w:date="2011-11-08T16:28:00Z">
          <w:pPr>
            <w:spacing w:line="360" w:lineRule="auto"/>
          </w:pPr>
        </w:pPrChange>
      </w:pPr>
      <w:ins w:id="1004" w:author="readm" w:date="2011-11-08T16:23:00Z">
        <w:r w:rsidRPr="00CD6F05">
          <w:rPr>
            <w:rFonts w:ascii="Times New Roman" w:eastAsia="Times New Roman" w:hAnsi="Times New Roman" w:cs="Times New Roman"/>
            <w:rPrChange w:id="1005" w:author="readm" w:date="2011-11-08T16:28:00Z">
              <w:rPr>
                <w:rFonts w:ascii="Times New Roman" w:eastAsia="Times New Roman" w:hAnsi="Times New Roman" w:cs="Times New Roman"/>
                <w:sz w:val="24"/>
                <w:szCs w:val="24"/>
              </w:rPr>
            </w:rPrChange>
          </w:rPr>
          <w:t>However in our situation, g</w:t>
        </w:r>
        <w:r w:rsidRPr="00CD6F05">
          <w:rPr>
            <w:rFonts w:ascii="Times New Roman" w:eastAsia="Times New Roman" w:hAnsi="Times New Roman" w:cs="Times New Roman"/>
            <w:vertAlign w:val="subscript"/>
            <w:rPrChange w:id="1006" w:author="readm" w:date="2011-11-08T16:28:00Z">
              <w:rPr>
                <w:rFonts w:ascii="Times New Roman" w:eastAsia="Times New Roman" w:hAnsi="Times New Roman" w:cs="Times New Roman"/>
                <w:sz w:val="24"/>
                <w:szCs w:val="24"/>
                <w:vertAlign w:val="subscript"/>
              </w:rPr>
            </w:rPrChange>
          </w:rPr>
          <w:t>m</w:t>
        </w:r>
        <w:r w:rsidRPr="00CD6F05">
          <w:rPr>
            <w:rFonts w:ascii="Times New Roman" w:eastAsia="Times New Roman" w:hAnsi="Times New Roman" w:cs="Times New Roman"/>
            <w:rPrChange w:id="1007" w:author="readm" w:date="2011-11-08T16:28:00Z">
              <w:rPr>
                <w:rFonts w:ascii="Times New Roman" w:eastAsia="Times New Roman" w:hAnsi="Times New Roman" w:cs="Times New Roman"/>
                <w:sz w:val="24"/>
                <w:szCs w:val="24"/>
              </w:rPr>
            </w:rPrChange>
          </w:rPr>
          <w:t xml:space="preserve"> is not observed, but it can be treated as latent variable that can be solved using </w:t>
        </w:r>
      </w:ins>
      <w:ins w:id="1008" w:author="readm" w:date="2011-11-08T16:33:00Z">
        <w:r w:rsidR="00F237F5" w:rsidRPr="00CD6F05">
          <w:rPr>
            <w:rFonts w:ascii="Times New Roman" w:eastAsia="Times New Roman" w:hAnsi="Times New Roman" w:cs="Times New Roman"/>
          </w:rPr>
          <w:t>the Expectation</w:t>
        </w:r>
      </w:ins>
      <w:ins w:id="1009" w:author="readm" w:date="2011-11-08T16:23:00Z">
        <w:r w:rsidRPr="00CD6F05">
          <w:rPr>
            <w:rFonts w:ascii="Times New Roman" w:eastAsia="Times New Roman" w:hAnsi="Times New Roman" w:cs="Times New Roman"/>
            <w:rPrChange w:id="1010" w:author="readm" w:date="2011-11-08T16:28:00Z">
              <w:rPr>
                <w:rFonts w:ascii="Times New Roman" w:eastAsia="Times New Roman" w:hAnsi="Times New Roman" w:cs="Times New Roman"/>
                <w:sz w:val="24"/>
                <w:szCs w:val="24"/>
              </w:rPr>
            </w:rPrChange>
          </w:rPr>
          <w:t>-Maximization (EM) algorithm [</w:t>
        </w:r>
        <w:proofErr w:type="spellStart"/>
        <w:r w:rsidRPr="00CD6F05">
          <w:rPr>
            <w:rFonts w:ascii="Times New Roman" w:eastAsia="Times New Roman" w:hAnsi="Times New Roman" w:cs="Times New Roman"/>
            <w:rPrChange w:id="1011" w:author="readm" w:date="2011-11-08T16:28:00Z">
              <w:rPr>
                <w:rFonts w:ascii="Times New Roman" w:eastAsia="Times New Roman" w:hAnsi="Times New Roman" w:cs="Times New Roman"/>
                <w:sz w:val="24"/>
                <w:szCs w:val="24"/>
              </w:rPr>
            </w:rPrChange>
          </w:rPr>
          <w:t>dempster</w:t>
        </w:r>
        <w:proofErr w:type="spellEnd"/>
        <w:r w:rsidRPr="00CD6F05">
          <w:rPr>
            <w:rFonts w:ascii="Times New Roman" w:eastAsia="Times New Roman" w:hAnsi="Times New Roman" w:cs="Times New Roman"/>
            <w:rPrChange w:id="1012" w:author="readm" w:date="2011-11-08T16:28:00Z">
              <w:rPr>
                <w:rFonts w:ascii="Times New Roman" w:eastAsia="Times New Roman" w:hAnsi="Times New Roman" w:cs="Times New Roman"/>
                <w:sz w:val="24"/>
                <w:szCs w:val="24"/>
              </w:rPr>
            </w:rPrChange>
          </w:rPr>
          <w:t xml:space="preserve">].  </w:t>
        </w:r>
      </w:ins>
    </w:p>
    <w:p w:rsidR="00CD6F05" w:rsidRPr="00CD6F05" w:rsidRDefault="00CD6F05" w:rsidP="00CD6F05">
      <w:pPr>
        <w:spacing w:line="480" w:lineRule="auto"/>
        <w:rPr>
          <w:ins w:id="1013" w:author="readm" w:date="2011-11-08T16:23:00Z"/>
          <w:rFonts w:ascii="Times New Roman" w:eastAsia="Times New Roman" w:hAnsi="Times New Roman" w:cs="Times New Roman"/>
          <w:rPrChange w:id="1014" w:author="readm" w:date="2011-11-08T16:28:00Z">
            <w:rPr>
              <w:ins w:id="1015" w:author="readm" w:date="2011-11-08T16:23:00Z"/>
              <w:rFonts w:ascii="Times New Roman" w:eastAsia="Times New Roman" w:hAnsi="Times New Roman" w:cs="Times New Roman"/>
              <w:sz w:val="24"/>
              <w:szCs w:val="24"/>
            </w:rPr>
          </w:rPrChange>
        </w:rPr>
        <w:pPrChange w:id="1016" w:author="readm" w:date="2011-11-08T16:28:00Z">
          <w:pPr>
            <w:spacing w:line="360" w:lineRule="auto"/>
          </w:pPr>
        </w:pPrChange>
      </w:pPr>
    </w:p>
    <w:p w:rsidR="00CD6F05" w:rsidRPr="00CD6F05" w:rsidRDefault="00CD6F05" w:rsidP="00CD6F05">
      <w:pPr>
        <w:spacing w:line="480" w:lineRule="auto"/>
        <w:rPr>
          <w:ins w:id="1017" w:author="readm" w:date="2011-11-08T16:23:00Z"/>
          <w:rFonts w:ascii="Times New Roman" w:hAnsi="Times New Roman" w:cs="Times New Roman"/>
          <w:highlight w:val="yellow"/>
          <w:rPrChange w:id="1018" w:author="readm" w:date="2011-11-08T16:28:00Z">
            <w:rPr>
              <w:ins w:id="1019" w:author="readm" w:date="2011-11-08T16:23:00Z"/>
              <w:highlight w:val="yellow"/>
            </w:rPr>
          </w:rPrChange>
        </w:rPr>
        <w:pPrChange w:id="1020" w:author="readm" w:date="2011-11-08T16:28:00Z">
          <w:pPr>
            <w:spacing w:line="360" w:lineRule="auto"/>
          </w:pPr>
        </w:pPrChange>
      </w:pPr>
      <w:ins w:id="1021" w:author="readm" w:date="2011-11-08T16:23:00Z">
        <w:r w:rsidRPr="00CD6F05">
          <w:rPr>
            <w:rFonts w:ascii="Times New Roman" w:hAnsi="Times New Roman" w:cs="Times New Roman"/>
            <w:position w:val="-30"/>
            <w:rPrChange w:id="1022" w:author="readm" w:date="2011-11-08T16:28:00Z">
              <w:rPr>
                <w:position w:val="-30"/>
              </w:rPr>
            </w:rPrChange>
          </w:rPr>
          <w:object w:dxaOrig="2920" w:dyaOrig="560">
            <v:shape id="_x0000_i1043" type="#_x0000_t75" style="width:150pt;height:28.5pt" o:ole="">
              <v:imagedata r:id="rId32" o:title=""/>
            </v:shape>
            <o:OLEObject Type="Embed" ProgID="Equation.3" ShapeID="_x0000_i1043" DrawAspect="Content" ObjectID="_1382275926" r:id="rId33"/>
          </w:object>
        </w:r>
        <w:r w:rsidRPr="00CD6F05" w:rsidDel="0028728E">
          <w:rPr>
            <w:rFonts w:ascii="Times New Roman" w:hAnsi="Times New Roman" w:cs="Times New Roman"/>
            <w:highlight w:val="yellow"/>
            <w:rPrChange w:id="1023" w:author="readm" w:date="2011-11-08T16:28:00Z">
              <w:rPr>
                <w:highlight w:val="yellow"/>
              </w:rPr>
            </w:rPrChange>
          </w:rPr>
          <w:t xml:space="preserve"> </w:t>
        </w:r>
        <w:r w:rsidRPr="00CD6F05">
          <w:rPr>
            <w:rFonts w:ascii="Times New Roman" w:hAnsi="Times New Roman" w:cs="Times New Roman"/>
            <w:highlight w:val="yellow"/>
            <w:rPrChange w:id="1024" w:author="readm" w:date="2011-11-08T16:28:00Z">
              <w:rPr>
                <w:highlight w:val="yellow"/>
              </w:rPr>
            </w:rPrChange>
          </w:rPr>
          <w:t>[</w:t>
        </w:r>
        <w:proofErr w:type="gramStart"/>
        <w:r w:rsidRPr="00CD6F05">
          <w:rPr>
            <w:rFonts w:ascii="Times New Roman" w:hAnsi="Times New Roman" w:cs="Times New Roman"/>
            <w:highlight w:val="yellow"/>
            <w:rPrChange w:id="1025" w:author="readm" w:date="2011-11-08T16:28:00Z">
              <w:rPr>
                <w:highlight w:val="yellow"/>
              </w:rPr>
            </w:rPrChange>
          </w:rPr>
          <w:t>is</w:t>
        </w:r>
        <w:proofErr w:type="gramEnd"/>
        <w:r w:rsidRPr="00CD6F05">
          <w:rPr>
            <w:rFonts w:ascii="Times New Roman" w:hAnsi="Times New Roman" w:cs="Times New Roman"/>
            <w:highlight w:val="yellow"/>
            <w:rPrChange w:id="1026" w:author="readm" w:date="2011-11-08T16:28:00Z">
              <w:rPr>
                <w:highlight w:val="yellow"/>
              </w:rPr>
            </w:rPrChange>
          </w:rPr>
          <w:t xml:space="preserve"> this the prior over the read depth of reference allele for individual I]  </w:t>
        </w:r>
      </w:ins>
    </w:p>
    <w:p w:rsidR="00CD6F05" w:rsidRPr="00CD6F05" w:rsidRDefault="00CD6F05" w:rsidP="00CD6F05">
      <w:pPr>
        <w:spacing w:line="480" w:lineRule="auto"/>
        <w:rPr>
          <w:ins w:id="1027" w:author="readm" w:date="2011-11-08T16:23:00Z"/>
          <w:rFonts w:ascii="Times New Roman" w:hAnsi="Times New Roman" w:cs="Times New Roman"/>
          <w:rPrChange w:id="1028" w:author="readm" w:date="2011-11-08T16:28:00Z">
            <w:rPr>
              <w:ins w:id="1029" w:author="readm" w:date="2011-11-08T16:23:00Z"/>
            </w:rPr>
          </w:rPrChange>
        </w:rPr>
        <w:pPrChange w:id="1030" w:author="readm" w:date="2011-11-08T16:28:00Z">
          <w:pPr>
            <w:spacing w:line="360" w:lineRule="auto"/>
          </w:pPr>
        </w:pPrChange>
      </w:pPr>
    </w:p>
    <w:p w:rsidR="00CD6F05" w:rsidRPr="00CD6F05" w:rsidRDefault="00CD6F05" w:rsidP="00CD6F05">
      <w:pPr>
        <w:spacing w:line="480" w:lineRule="auto"/>
        <w:rPr>
          <w:ins w:id="1031" w:author="readm" w:date="2011-11-08T16:23:00Z"/>
          <w:rFonts w:ascii="Times New Roman" w:hAnsi="Times New Roman" w:cs="Times New Roman"/>
          <w:position w:val="-14"/>
          <w:highlight w:val="yellow"/>
          <w:rPrChange w:id="1032" w:author="readm" w:date="2011-11-08T16:28:00Z">
            <w:rPr>
              <w:ins w:id="1033" w:author="readm" w:date="2011-11-08T16:23:00Z"/>
              <w:position w:val="-14"/>
              <w:highlight w:val="yellow"/>
            </w:rPr>
          </w:rPrChange>
        </w:rPr>
        <w:pPrChange w:id="1034" w:author="readm" w:date="2011-11-08T16:28:00Z">
          <w:pPr>
            <w:spacing w:line="360" w:lineRule="auto"/>
          </w:pPr>
        </w:pPrChange>
      </w:pPr>
      <w:ins w:id="1035" w:author="readm" w:date="2011-11-08T16:23:00Z">
        <w:r w:rsidRPr="00CD6F05">
          <w:rPr>
            <w:rFonts w:ascii="Times New Roman" w:hAnsi="Times New Roman" w:cs="Times New Roman"/>
            <w:position w:val="-14"/>
            <w:highlight w:val="yellow"/>
            <w:rPrChange w:id="1036" w:author="readm" w:date="2011-11-08T16:28:00Z">
              <w:rPr>
                <w:position w:val="-14"/>
                <w:highlight w:val="yellow"/>
              </w:rPr>
            </w:rPrChange>
          </w:rPr>
          <w:object w:dxaOrig="4380" w:dyaOrig="340">
            <v:shape id="_x0000_i1044" type="#_x0000_t75" style="width:262.5pt;height:21pt" o:ole="">
              <v:imagedata r:id="rId34" o:title=""/>
            </v:shape>
            <o:OLEObject Type="Embed" ProgID="Equation.3" ShapeID="_x0000_i1044" DrawAspect="Content" ObjectID="_1382275927" r:id="rId35"/>
          </w:object>
        </w:r>
        <w:r w:rsidRPr="00CD6F05">
          <w:rPr>
            <w:rFonts w:ascii="Times New Roman" w:hAnsi="Times New Roman" w:cs="Times New Roman"/>
            <w:position w:val="-14"/>
            <w:highlight w:val="yellow"/>
            <w:rPrChange w:id="1037" w:author="readm" w:date="2011-11-08T16:28:00Z">
              <w:rPr>
                <w:position w:val="-14"/>
                <w:highlight w:val="yellow"/>
              </w:rPr>
            </w:rPrChange>
          </w:rPr>
          <w:t xml:space="preserve">  </w:t>
        </w:r>
        <w:proofErr w:type="gramStart"/>
        <w:r w:rsidRPr="00CD6F05">
          <w:rPr>
            <w:rFonts w:ascii="Times New Roman" w:hAnsi="Times New Roman" w:cs="Times New Roman"/>
            <w:position w:val="-14"/>
            <w:highlight w:val="yellow"/>
            <w:rPrChange w:id="1038" w:author="readm" w:date="2011-11-08T16:28:00Z">
              <w:rPr>
                <w:position w:val="-14"/>
                <w:highlight w:val="yellow"/>
              </w:rPr>
            </w:rPrChange>
          </w:rPr>
          <w:t>[ this</w:t>
        </w:r>
        <w:proofErr w:type="gramEnd"/>
        <w:r w:rsidRPr="00CD6F05">
          <w:rPr>
            <w:rFonts w:ascii="Times New Roman" w:hAnsi="Times New Roman" w:cs="Times New Roman"/>
            <w:position w:val="-14"/>
            <w:highlight w:val="yellow"/>
            <w:rPrChange w:id="1039" w:author="readm" w:date="2011-11-08T16:28:00Z">
              <w:rPr>
                <w:position w:val="-14"/>
                <w:highlight w:val="yellow"/>
              </w:rPr>
            </w:rPrChange>
          </w:rPr>
          <w:t xml:space="preserve"> formula is not correct, you can’t set the conditional on its self… also, his parameters keep changing… in this </w:t>
        </w:r>
        <w:proofErr w:type="spellStart"/>
        <w:r w:rsidRPr="00CD6F05">
          <w:rPr>
            <w:rFonts w:ascii="Times New Roman" w:hAnsi="Times New Roman" w:cs="Times New Roman"/>
            <w:position w:val="-14"/>
            <w:highlight w:val="yellow"/>
            <w:rPrChange w:id="1040" w:author="readm" w:date="2011-11-08T16:28:00Z">
              <w:rPr>
                <w:position w:val="-14"/>
                <w:highlight w:val="yellow"/>
              </w:rPr>
            </w:rPrChange>
          </w:rPr>
          <w:t>writeup</w:t>
        </w:r>
        <w:proofErr w:type="spellEnd"/>
        <w:r w:rsidRPr="00CD6F05">
          <w:rPr>
            <w:rFonts w:ascii="Times New Roman" w:hAnsi="Times New Roman" w:cs="Times New Roman"/>
            <w:position w:val="-14"/>
            <w:highlight w:val="yellow"/>
            <w:rPrChange w:id="1041" w:author="readm" w:date="2011-11-08T16:28:00Z">
              <w:rPr>
                <w:position w:val="-14"/>
                <w:highlight w:val="yellow"/>
              </w:rPr>
            </w:rPrChange>
          </w:rPr>
          <w:t xml:space="preserve"> ]</w:t>
        </w:r>
      </w:ins>
    </w:p>
    <w:p w:rsidR="00CD6F05" w:rsidRPr="00CD6F05" w:rsidRDefault="00CD6F05" w:rsidP="00CD6F05">
      <w:pPr>
        <w:spacing w:line="360" w:lineRule="auto"/>
        <w:rPr>
          <w:ins w:id="1042" w:author="readm" w:date="2011-11-08T16:23:00Z"/>
          <w:rFonts w:ascii="Times New Roman" w:hAnsi="Times New Roman" w:cs="Times New Roman"/>
          <w:position w:val="-14"/>
          <w:highlight w:val="yellow"/>
          <w:rPrChange w:id="1043" w:author="readm" w:date="2011-11-08T16:28:00Z">
            <w:rPr>
              <w:ins w:id="1044" w:author="readm" w:date="2011-11-08T16:23:00Z"/>
              <w:position w:val="-14"/>
              <w:highlight w:val="yellow"/>
            </w:rPr>
          </w:rPrChange>
        </w:rPr>
      </w:pPr>
    </w:p>
    <w:p w:rsidR="00CD6F05" w:rsidRDefault="00CD6F05" w:rsidP="00CD6F05">
      <w:pPr>
        <w:spacing w:line="360" w:lineRule="auto"/>
        <w:rPr>
          <w:ins w:id="1045" w:author="readm" w:date="2011-11-08T16:23:00Z"/>
        </w:rPr>
      </w:pPr>
    </w:p>
    <w:p w:rsidR="00CD6F05" w:rsidRDefault="00CD6F05" w:rsidP="00CD6F05">
      <w:pPr>
        <w:spacing w:line="360" w:lineRule="auto"/>
        <w:rPr>
          <w:ins w:id="1046" w:author="readm" w:date="2011-11-08T16:23:00Z"/>
          <w:rFonts w:ascii="Times New Roman" w:eastAsia="Times New Roman" w:hAnsi="Times New Roman" w:cs="Times New Roman"/>
          <w:sz w:val="24"/>
          <w:szCs w:val="24"/>
        </w:rPr>
      </w:pPr>
    </w:p>
    <w:p w:rsidR="00CD6F05" w:rsidRDefault="00CD6F05" w:rsidP="00CD6F05">
      <w:pPr>
        <w:spacing w:line="360" w:lineRule="auto"/>
        <w:rPr>
          <w:ins w:id="1047" w:author="readm" w:date="2011-11-08T16:23:00Z"/>
          <w:rFonts w:ascii="Times New Roman" w:eastAsia="Times New Roman" w:hAnsi="Times New Roman" w:cs="Times New Roman"/>
          <w:sz w:val="24"/>
          <w:szCs w:val="24"/>
        </w:rPr>
      </w:pPr>
      <w:ins w:id="1048" w:author="readm" w:date="2011-11-08T16:23:00Z">
        <w:r>
          <w:rPr>
            <w:rFonts w:ascii="Times New Roman" w:eastAsia="Times New Roman" w:hAnsi="Times New Roman" w:cs="Times New Roman"/>
            <w:b/>
            <w:bCs/>
            <w:i/>
            <w:iCs/>
            <w:sz w:val="24"/>
            <w:szCs w:val="24"/>
          </w:rPr>
          <w:lastRenderedPageBreak/>
          <w:t>Raw genotype likelihood</w:t>
        </w:r>
        <w:r>
          <w:rPr>
            <w:rFonts w:ascii="Times New Roman" w:eastAsia="Times New Roman" w:hAnsi="Times New Roman" w:cs="Times New Roman"/>
            <w:sz w:val="24"/>
            <w:szCs w:val="24"/>
          </w:rPr>
          <w:t xml:space="preserve"> can be obtained directly once we obtain the estimation of the genotype ratios: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|g</w:t>
        </w:r>
        <w:r>
          <w:rPr>
            <w:rFonts w:ascii="Times New Roman" w:eastAsia="Times New Roman" w:hAnsi="Times New Roman" w:cs="Times New Roman"/>
            <w:sz w:val="24"/>
            <w:szCs w:val="24"/>
            <w:vertAlign w:val="subscript"/>
          </w:rPr>
          <w:t>m</w:t>
        </w:r>
        <w:proofErr w:type="spellEnd"/>
        <w:r>
          <w:rPr>
            <w:rFonts w:ascii="Times New Roman" w:eastAsia="Times New Roman" w:hAnsi="Times New Roman" w:cs="Times New Roman"/>
            <w:sz w:val="24"/>
            <w:szCs w:val="24"/>
          </w:rPr>
          <w:t>=g)=B(</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m</w:t>
        </w:r>
        <w:proofErr w:type="spellEnd"/>
        <w:r>
          <w:rPr>
            <w:rFonts w:ascii="Times New Roman" w:eastAsia="Times New Roman" w:hAnsi="Times New Roman" w:cs="Times New Roman"/>
            <w:sz w:val="24"/>
            <w:szCs w:val="24"/>
          </w:rPr>
          <w:t>). We use these likelihoods as HMM emission probabilities in our imputation engine detailed later.</w:t>
        </w:r>
      </w:ins>
    </w:p>
    <w:p w:rsidR="00CD6F05" w:rsidRDefault="00CD6F05" w:rsidP="00CD6F05">
      <w:pPr>
        <w:spacing w:line="360" w:lineRule="auto"/>
        <w:rPr>
          <w:ins w:id="1049" w:author="readm" w:date="2011-11-08T16:23:00Z"/>
          <w:rFonts w:ascii="Times New Roman" w:eastAsia="Times New Roman" w:hAnsi="Times New Roman" w:cs="Times New Roman"/>
          <w:sz w:val="24"/>
          <w:szCs w:val="24"/>
        </w:rPr>
      </w:pPr>
    </w:p>
    <w:p w:rsidR="00CD6F05" w:rsidRDefault="00CD6F05" w:rsidP="00CD6F05">
      <w:pPr>
        <w:spacing w:line="360" w:lineRule="auto"/>
        <w:rPr>
          <w:ins w:id="1050" w:author="readm" w:date="2011-11-08T16:23:00Z"/>
          <w:rFonts w:ascii="Times New Roman" w:eastAsia="Times New Roman" w:hAnsi="Times New Roman" w:cs="Times New Roman"/>
          <w:b/>
          <w:bCs/>
          <w:i/>
          <w:iCs/>
          <w:sz w:val="24"/>
          <w:szCs w:val="24"/>
        </w:rPr>
      </w:pPr>
      <w:proofErr w:type="gramStart"/>
      <w:ins w:id="1051" w:author="readm" w:date="2011-11-08T16:23:00Z">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Pr="005D285E">
          <w:rPr>
            <w:position w:val="-12"/>
          </w:rPr>
          <w:object w:dxaOrig="200" w:dyaOrig="360">
            <v:shape id="_x0000_i1045" type="#_x0000_t75" style="width:9.75pt;height:18pt" o:ole="">
              <v:imagedata r:id="rId36" o:title=""/>
            </v:shape>
            <o:OLEObject Type="Embed" ProgID="Equation.3" ShapeID="_x0000_i1045" DrawAspect="Content" ObjectID="_1382275928" r:id="rId37"/>
          </w:object>
        </w:r>
        <w:r>
          <w:t xml:space="preserve"> is the number of reference reads and </w:t>
        </w:r>
        <w:r w:rsidRPr="005D285E">
          <w:rPr>
            <w:position w:val="-12"/>
          </w:rPr>
          <w:object w:dxaOrig="260" w:dyaOrig="360">
            <v:shape id="_x0000_i1046" type="#_x0000_t75" style="width:12.75pt;height:18pt" o:ole="">
              <v:imagedata r:id="rId38" o:title=""/>
            </v:shape>
            <o:OLEObject Type="Embed" ProgID="Equation.3" ShapeID="_x0000_i1046" DrawAspect="Content" ObjectID="_1382275929" r:id="rId39"/>
          </w:object>
        </w:r>
        <w:r>
          <w:t xml:space="preserve"> is the number of alternative reads.  </w:t>
        </w:r>
        <w:r>
          <w:rPr>
            <w:rFonts w:ascii="Times New Roman" w:eastAsia="Times New Roman" w:hAnsi="Times New Roman" w:cs="Times New Roman"/>
            <w:sz w:val="24"/>
            <w:szCs w:val="24"/>
          </w:rPr>
          <w:t xml:space="preserve">  </w:t>
        </w:r>
      </w:ins>
    </w:p>
    <w:p w:rsidR="00CD6F05" w:rsidRPr="00F17F49" w:rsidRDefault="00CD6F05" w:rsidP="00875D28">
      <w:pPr>
        <w:spacing w:line="480" w:lineRule="auto"/>
        <w:rPr>
          <w:rFonts w:ascii="Times New Roman" w:eastAsia="Times New Roman" w:hAnsi="Times New Roman" w:cs="Times New Roman"/>
          <w:b/>
          <w:bCs/>
          <w:iCs/>
        </w:rPr>
        <w:pPrChange w:id="1052" w:author="readm" w:date="2011-11-08T14:18:00Z">
          <w:pPr>
            <w:spacing w:line="360" w:lineRule="auto"/>
          </w:pPr>
        </w:pPrChange>
      </w:pPr>
    </w:p>
    <w:p w:rsidR="005A3AE0" w:rsidRPr="00F17F49" w:rsidDel="00CD6F05" w:rsidRDefault="006D3246" w:rsidP="00875D28">
      <w:pPr>
        <w:spacing w:line="480" w:lineRule="auto"/>
        <w:rPr>
          <w:rFonts w:ascii="Times New Roman" w:eastAsia="Times New Roman" w:hAnsi="Times New Roman" w:cs="Times New Roman"/>
        </w:rPr>
        <w:pPrChange w:id="1053" w:author="readm" w:date="2011-11-08T14:18:00Z">
          <w:pPr>
            <w:spacing w:line="360" w:lineRule="auto"/>
          </w:pPr>
        </w:pPrChange>
      </w:pPr>
      <w:moveFromRangeStart w:id="1054" w:author="readm" w:date="2011-11-08T16:24:00Z" w:name="move308532787"/>
      <w:moveFrom w:id="1055" w:author="readm" w:date="2011-11-08T16:24:00Z">
        <w:r w:rsidRPr="00F17F49" w:rsidDel="00CD6F05">
          <w:rPr>
            <w:rFonts w:ascii="Times New Roman" w:eastAsia="Times New Roman" w:hAnsi="Times New Roman" w:cs="Times New Roman"/>
          </w:rPr>
          <w:t>‘BAM-specific Binomial Mixture Modeling’ or BBMM is used to generate r</w:t>
        </w:r>
        <w:r w:rsidR="00D100CB" w:rsidRPr="00F17F49" w:rsidDel="00CD6F05">
          <w:rPr>
            <w:rFonts w:ascii="Times New Roman" w:eastAsia="Times New Roman" w:hAnsi="Times New Roman" w:cs="Times New Roman"/>
            <w:bCs/>
            <w:i/>
            <w:iCs/>
          </w:rPr>
          <w:t xml:space="preserve">aw </w:t>
        </w:r>
        <w:r w:rsidR="00FC6525" w:rsidRPr="00F17F49" w:rsidDel="00CD6F05">
          <w:rPr>
            <w:rFonts w:ascii="Times New Roman" w:eastAsia="Times New Roman" w:hAnsi="Times New Roman" w:cs="Times New Roman"/>
            <w:bCs/>
            <w:i/>
            <w:iCs/>
          </w:rPr>
          <w:t xml:space="preserve">sequence </w:t>
        </w:r>
        <w:r w:rsidR="00D100CB" w:rsidRPr="00F17F49" w:rsidDel="00CD6F05">
          <w:rPr>
            <w:rFonts w:ascii="Times New Roman" w:eastAsia="Times New Roman" w:hAnsi="Times New Roman" w:cs="Times New Roman"/>
            <w:bCs/>
            <w:i/>
            <w:iCs/>
          </w:rPr>
          <w:t>genoty</w:t>
        </w:r>
        <w:r w:rsidRPr="00F17F49" w:rsidDel="00CD6F05">
          <w:rPr>
            <w:rFonts w:ascii="Times New Roman" w:eastAsia="Times New Roman" w:hAnsi="Times New Roman" w:cs="Times New Roman"/>
            <w:bCs/>
            <w:i/>
            <w:iCs/>
          </w:rPr>
          <w:t xml:space="preserve">pes </w:t>
        </w:r>
        <w:r w:rsidR="00064780" w:rsidRPr="00F17F49" w:rsidDel="00CD6F05">
          <w:rPr>
            <w:rFonts w:ascii="Times New Roman" w:eastAsia="Times New Roman" w:hAnsi="Times New Roman" w:cs="Times New Roman"/>
            <w:bCs/>
            <w:i/>
            <w:iCs/>
          </w:rPr>
          <w:t xml:space="preserve">likelihoods </w:t>
        </w:r>
        <w:r w:rsidRPr="00F17F49" w:rsidDel="00CD6F05">
          <w:rPr>
            <w:rFonts w:ascii="Times New Roman" w:eastAsia="Times New Roman" w:hAnsi="Times New Roman" w:cs="Times New Roman"/>
            <w:bCs/>
            <w:iCs/>
          </w:rPr>
          <w:t xml:space="preserve">from </w:t>
        </w:r>
        <w:r w:rsidR="00064780" w:rsidRPr="00F17F49" w:rsidDel="00CD6F05">
          <w:rPr>
            <w:rFonts w:ascii="Times New Roman" w:eastAsia="Times New Roman" w:hAnsi="Times New Roman" w:cs="Times New Roman"/>
            <w:bCs/>
            <w:iCs/>
          </w:rPr>
          <w:t xml:space="preserve">an </w:t>
        </w:r>
        <w:r w:rsidRPr="00F17F49" w:rsidDel="00CD6F05">
          <w:rPr>
            <w:rFonts w:ascii="Times New Roman" w:eastAsia="Times New Roman" w:hAnsi="Times New Roman" w:cs="Times New Roman"/>
          </w:rPr>
          <w:t>S</w:t>
        </w:r>
        <w:r w:rsidR="00DC48F4" w:rsidRPr="00F17F49" w:rsidDel="00CD6F05">
          <w:rPr>
            <w:rFonts w:ascii="Times New Roman" w:eastAsia="Times New Roman" w:hAnsi="Times New Roman" w:cs="Times New Roman"/>
          </w:rPr>
          <w:t>NP site list</w:t>
        </w:r>
        <w:r w:rsidR="002E3C31" w:rsidRPr="00F17F49" w:rsidDel="00CD6F05">
          <w:rPr>
            <w:rFonts w:ascii="Times New Roman" w:eastAsia="Times New Roman" w:hAnsi="Times New Roman" w:cs="Times New Roman"/>
          </w:rPr>
          <w:t xml:space="preserve"> and</w:t>
        </w:r>
        <w:r w:rsidRPr="00F17F49" w:rsidDel="00CD6F05">
          <w:rPr>
            <w:rFonts w:ascii="Times New Roman" w:eastAsia="Times New Roman" w:hAnsi="Times New Roman" w:cs="Times New Roman"/>
          </w:rPr>
          <w:t xml:space="preserve"> </w:t>
        </w:r>
        <w:r w:rsidR="002E3C31" w:rsidRPr="00F17F49" w:rsidDel="00CD6F05">
          <w:rPr>
            <w:rFonts w:ascii="Times New Roman" w:eastAsia="Times New Roman" w:hAnsi="Times New Roman" w:cs="Times New Roman"/>
          </w:rPr>
          <w:t>BAMs</w:t>
        </w:r>
        <w:r w:rsidRPr="00F17F49" w:rsidDel="00CD6F05">
          <w:rPr>
            <w:rFonts w:ascii="Times New Roman" w:eastAsia="Times New Roman" w:hAnsi="Times New Roman" w:cs="Times New Roman"/>
          </w:rPr>
          <w:t>.</w:t>
        </w:r>
        <w:r w:rsidR="008C202B" w:rsidRPr="00F17F49" w:rsidDel="00CD6F05">
          <w:rPr>
            <w:rFonts w:ascii="Times New Roman" w:eastAsia="Times New Roman" w:hAnsi="Times New Roman" w:cs="Times New Roman"/>
          </w:rPr>
          <w:t xml:space="preserve"> </w:t>
        </w:r>
        <w:r w:rsidR="00D100CB" w:rsidRPr="00F17F49" w:rsidDel="00CD6F05">
          <w:rPr>
            <w:rFonts w:ascii="Times New Roman" w:eastAsia="Times New Roman" w:hAnsi="Times New Roman" w:cs="Times New Roman"/>
          </w:rPr>
          <w:t xml:space="preserve"> </w:t>
        </w:r>
        <w:r w:rsidR="005A3AE0" w:rsidRPr="00F17F49" w:rsidDel="00CD6F05">
          <w:rPr>
            <w:rFonts w:ascii="Times New Roman" w:eastAsia="Times New Roman" w:hAnsi="Times New Roman" w:cs="Times New Roman"/>
          </w:rPr>
          <w:t xml:space="preserve">Due to operational </w:t>
        </w:r>
        <w:r w:rsidR="00022D66" w:rsidRPr="00F17F49" w:rsidDel="00CD6F05">
          <w:rPr>
            <w:rFonts w:ascii="Times New Roman" w:eastAsia="Times New Roman" w:hAnsi="Times New Roman" w:cs="Times New Roman"/>
          </w:rPr>
          <w:t xml:space="preserve">heterogeneity </w:t>
        </w:r>
        <w:r w:rsidR="005A3AE0" w:rsidRPr="00F17F49" w:rsidDel="00CD6F05">
          <w:rPr>
            <w:rFonts w:ascii="Times New Roman" w:eastAsia="Times New Roman" w:hAnsi="Times New Roman" w:cs="Times New Roman"/>
          </w:rPr>
          <w:t xml:space="preserve">across sequencing centers due to using different </w:t>
        </w:r>
        <w:r w:rsidR="00022D66" w:rsidRPr="00F17F49" w:rsidDel="00CD6F05">
          <w:rPr>
            <w:rFonts w:ascii="Times New Roman" w:eastAsia="Times New Roman" w:hAnsi="Times New Roman" w:cs="Times New Roman"/>
          </w:rPr>
          <w:t>sequencing platforms (ex: Illumina vs. SOLiD)</w:t>
        </w:r>
        <w:r w:rsidR="0060068B" w:rsidRPr="00F17F49" w:rsidDel="00CD6F05">
          <w:rPr>
            <w:rFonts w:ascii="Times New Roman" w:eastAsia="Times New Roman" w:hAnsi="Times New Roman" w:cs="Times New Roman"/>
          </w:rPr>
          <w:t xml:space="preserve">, </w:t>
        </w:r>
        <w:r w:rsidR="005A3AE0" w:rsidRPr="00F17F49" w:rsidDel="00CD6F05">
          <w:rPr>
            <w:rFonts w:ascii="Times New Roman" w:eastAsia="Times New Roman" w:hAnsi="Times New Roman" w:cs="Times New Roman"/>
          </w:rPr>
          <w:t xml:space="preserve">alignment algorithms </w:t>
        </w:r>
        <w:r w:rsidR="0060068B" w:rsidRPr="00F17F49" w:rsidDel="00CD6F05">
          <w:rPr>
            <w:rFonts w:ascii="Times New Roman" w:eastAsia="Times New Roman" w:hAnsi="Times New Roman" w:cs="Times New Roman"/>
            <w:highlight w:val="yellow"/>
          </w:rPr>
          <w:t>[bwa, MOSAIK ]</w:t>
        </w:r>
        <w:r w:rsidR="000735A7" w:rsidRPr="00F17F49" w:rsidDel="00CD6F05">
          <w:rPr>
            <w:rFonts w:ascii="Times New Roman" w:eastAsia="Times New Roman" w:hAnsi="Times New Roman" w:cs="Times New Roman"/>
          </w:rPr>
          <w:t xml:space="preserve"> </w:t>
        </w:r>
        <w:r w:rsidR="0060068B" w:rsidRPr="00F17F49" w:rsidDel="00CD6F05">
          <w:rPr>
            <w:rFonts w:ascii="Times New Roman" w:eastAsia="Times New Roman" w:hAnsi="Times New Roman" w:cs="Times New Roman"/>
          </w:rPr>
          <w:t>and other factors such as using</w:t>
        </w:r>
        <w:r w:rsidR="005A3AE0" w:rsidRPr="00F17F49" w:rsidDel="00CD6F05">
          <w:rPr>
            <w:rFonts w:ascii="Times New Roman" w:eastAsia="Times New Roman" w:hAnsi="Times New Roman" w:cs="Times New Roman"/>
          </w:rPr>
          <w:t xml:space="preserve"> different parameter settings</w:t>
        </w:r>
        <w:r w:rsidR="0060068B" w:rsidRPr="00F17F49" w:rsidDel="00CD6F05">
          <w:rPr>
            <w:rFonts w:ascii="Times New Roman" w:eastAsia="Times New Roman" w:hAnsi="Times New Roman" w:cs="Times New Roman"/>
          </w:rPr>
          <w:t xml:space="preserve"> </w:t>
        </w:r>
        <w:r w:rsidR="005A3AE0" w:rsidRPr="00F17F49" w:rsidDel="00CD6F05">
          <w:rPr>
            <w:rFonts w:ascii="Times New Roman" w:eastAsia="Times New Roman" w:hAnsi="Times New Roman" w:cs="Times New Roman"/>
          </w:rPr>
          <w:t xml:space="preserve">on aligners, we found that modeling </w:t>
        </w:r>
        <w:r w:rsidR="00AF5646" w:rsidRPr="00F17F49" w:rsidDel="00CD6F05">
          <w:rPr>
            <w:rFonts w:ascii="Times New Roman" w:eastAsia="Times New Roman" w:hAnsi="Times New Roman" w:cs="Times New Roman"/>
          </w:rPr>
          <w:t xml:space="preserve">BAM specific effects (such as platform and experiment variation) </w:t>
        </w:r>
        <w:r w:rsidR="0060068B" w:rsidRPr="00F17F49" w:rsidDel="00CD6F05">
          <w:rPr>
            <w:rFonts w:ascii="Times New Roman" w:eastAsia="Times New Roman" w:hAnsi="Times New Roman" w:cs="Times New Roman"/>
          </w:rPr>
          <w:t xml:space="preserve">produces the highest quality genotype likelihood.  </w:t>
        </w:r>
      </w:moveFrom>
    </w:p>
    <w:moveFromRangeEnd w:id="1054"/>
    <w:p w:rsidR="002E3C31" w:rsidRPr="00F17F49" w:rsidRDefault="002E3C31" w:rsidP="00875D28">
      <w:pPr>
        <w:spacing w:line="480" w:lineRule="auto"/>
        <w:rPr>
          <w:rFonts w:ascii="Times New Roman" w:eastAsia="Times New Roman" w:hAnsi="Times New Roman" w:cs="Times New Roman"/>
          <w:b/>
          <w:bCs/>
          <w:i/>
          <w:iCs/>
        </w:rPr>
        <w:pPrChange w:id="1056" w:author="readm" w:date="2011-11-08T14:18:00Z">
          <w:pPr>
            <w:spacing w:line="360" w:lineRule="auto"/>
          </w:pPr>
        </w:pPrChange>
      </w:pPr>
    </w:p>
    <w:p w:rsidR="00CD6F05" w:rsidRDefault="00156F4C" w:rsidP="00875D28">
      <w:pPr>
        <w:spacing w:line="480" w:lineRule="auto"/>
        <w:rPr>
          <w:ins w:id="1057" w:author="readm" w:date="2011-11-08T16:21:00Z"/>
          <w:rFonts w:ascii="Times New Roman" w:eastAsia="Times New Roman" w:hAnsi="Times New Roman" w:cs="Times New Roman"/>
        </w:rPr>
        <w:pPrChange w:id="1058" w:author="readm" w:date="2011-11-08T14:18:00Z">
          <w:pPr>
            <w:spacing w:line="360" w:lineRule="auto"/>
          </w:pPr>
        </w:pPrChange>
      </w:pPr>
      <w:r w:rsidRPr="00F17F49">
        <w:rPr>
          <w:rFonts w:ascii="Times New Roman" w:eastAsia="Times New Roman" w:hAnsi="Times New Roman" w:cs="Times New Roman"/>
          <w:bCs/>
          <w:i/>
          <w:iCs/>
        </w:rPr>
        <w:t>BAM-specific Binomial Mixture Modeling (BBMM)</w:t>
      </w:r>
      <w:r w:rsidRPr="00F17F49">
        <w:rPr>
          <w:rFonts w:ascii="Times New Roman" w:eastAsia="Times New Roman" w:hAnsi="Times New Roman" w:cs="Times New Roman"/>
        </w:rPr>
        <w:t xml:space="preserve"> was developed to m</w:t>
      </w:r>
      <w:r w:rsidR="00745099" w:rsidRPr="00F17F49">
        <w:rPr>
          <w:rFonts w:ascii="Times New Roman" w:eastAsia="Times New Roman" w:hAnsi="Times New Roman" w:cs="Times New Roman"/>
        </w:rPr>
        <w:t xml:space="preserve">odel the heterogeneity within each BAM </w:t>
      </w:r>
      <w:r w:rsidR="00EA346A" w:rsidRPr="00F17F49">
        <w:rPr>
          <w:rFonts w:ascii="Times New Roman" w:eastAsia="Times New Roman" w:hAnsi="Times New Roman" w:cs="Times New Roman"/>
        </w:rPr>
        <w:t>that may arise due because of</w:t>
      </w:r>
      <w:r w:rsidR="00745099" w:rsidRPr="00F17F49">
        <w:rPr>
          <w:rFonts w:ascii="Times New Roman" w:eastAsia="Times New Roman" w:hAnsi="Times New Roman" w:cs="Times New Roman"/>
        </w:rPr>
        <w:t xml:space="preserve"> different aligners, sequencers and parameters</w:t>
      </w:r>
      <w:r w:rsidR="000E76AB" w:rsidRPr="00F17F49">
        <w:rPr>
          <w:rFonts w:ascii="Times New Roman" w:eastAsia="Times New Roman" w:hAnsi="Times New Roman" w:cs="Times New Roman"/>
        </w:rPr>
        <w:t xml:space="preserve"> and then </w:t>
      </w:r>
      <w:r w:rsidRPr="00F17F49">
        <w:rPr>
          <w:rFonts w:ascii="Times New Roman" w:eastAsia="Times New Roman" w:hAnsi="Times New Roman" w:cs="Times New Roman"/>
        </w:rPr>
        <w:t xml:space="preserve">convert </w:t>
      </w:r>
      <w:r w:rsidR="00745099" w:rsidRPr="00F17F49">
        <w:rPr>
          <w:rFonts w:ascii="Times New Roman" w:eastAsia="Times New Roman" w:hAnsi="Times New Roman" w:cs="Times New Roman"/>
        </w:rPr>
        <w:t xml:space="preserve">corresponding </w:t>
      </w:r>
      <w:r w:rsidRPr="00F17F49">
        <w:rPr>
          <w:rFonts w:ascii="Times New Roman" w:eastAsia="Times New Roman" w:hAnsi="Times New Roman" w:cs="Times New Roman"/>
        </w:rPr>
        <w:t xml:space="preserve">read depth information </w:t>
      </w:r>
      <w:r w:rsidR="00745099" w:rsidRPr="00F17F49">
        <w:rPr>
          <w:rFonts w:ascii="Times New Roman" w:eastAsia="Times New Roman" w:hAnsi="Times New Roman" w:cs="Times New Roman"/>
        </w:rPr>
        <w:t>into</w:t>
      </w:r>
      <w:r w:rsidRPr="00F17F49">
        <w:rPr>
          <w:rFonts w:ascii="Times New Roman" w:eastAsia="Times New Roman" w:hAnsi="Times New Roman" w:cs="Times New Roman"/>
        </w:rPr>
        <w:t xml:space="preserve"> </w:t>
      </w:r>
      <w:r w:rsidR="000E76AB" w:rsidRPr="00F17F49">
        <w:rPr>
          <w:rFonts w:ascii="Times New Roman" w:eastAsia="Times New Roman" w:hAnsi="Times New Roman" w:cs="Times New Roman"/>
        </w:rPr>
        <w:t xml:space="preserve">the genotype </w:t>
      </w:r>
      <w:r w:rsidRPr="00F17F49">
        <w:rPr>
          <w:rFonts w:ascii="Times New Roman" w:eastAsia="Times New Roman" w:hAnsi="Times New Roman" w:cs="Times New Roman"/>
        </w:rPr>
        <w:t xml:space="preserve">likelihood of </w:t>
      </w:r>
      <w:r w:rsidR="003B0D37" w:rsidRPr="00F17F49">
        <w:rPr>
          <w:rFonts w:ascii="Times New Roman" w:eastAsia="Times New Roman" w:hAnsi="Times New Roman" w:cs="Times New Roman"/>
        </w:rPr>
        <w:t>one of</w:t>
      </w:r>
      <w:r w:rsidRPr="00F17F49">
        <w:rPr>
          <w:rFonts w:ascii="Times New Roman" w:eastAsia="Times New Roman" w:hAnsi="Times New Roman" w:cs="Times New Roman"/>
        </w:rPr>
        <w:t xml:space="preserve"> three genotypes</w:t>
      </w:r>
      <w:r w:rsidR="00745099" w:rsidRPr="00F17F49">
        <w:rPr>
          <w:rFonts w:ascii="Times New Roman" w:eastAsia="Times New Roman" w:hAnsi="Times New Roman" w:cs="Times New Roman"/>
        </w:rPr>
        <w:t>: Ref/Ref, Ref/Alt, and Alt/Alt</w:t>
      </w:r>
      <w:r w:rsidRPr="00F17F49">
        <w:rPr>
          <w:rFonts w:ascii="Times New Roman" w:eastAsia="Times New Roman" w:hAnsi="Times New Roman" w:cs="Times New Roman"/>
        </w:rPr>
        <w:t>.</w:t>
      </w:r>
      <w:r w:rsidR="00745099" w:rsidRPr="00F17F49">
        <w:rPr>
          <w:rFonts w:ascii="Times New Roman" w:eastAsia="Times New Roman" w:hAnsi="Times New Roman" w:cs="Times New Roman"/>
        </w:rPr>
        <w:t xml:space="preserve">  To evaluate the quality of each BAM, we </w:t>
      </w:r>
      <w:r w:rsidR="0060068B" w:rsidRPr="00F17F49">
        <w:rPr>
          <w:rFonts w:ascii="Times New Roman" w:eastAsia="Times New Roman" w:hAnsi="Times New Roman" w:cs="Times New Roman"/>
        </w:rPr>
        <w:t>generate</w:t>
      </w:r>
    </w:p>
    <w:p w:rsidR="00CD6F05" w:rsidRPr="00CD6F05" w:rsidRDefault="00CD6F05" w:rsidP="00875D28">
      <w:pPr>
        <w:spacing w:line="480" w:lineRule="auto"/>
        <w:rPr>
          <w:ins w:id="1059" w:author="readm" w:date="2011-11-08T16:21:00Z"/>
          <w:oMath/>
          <w:rFonts w:ascii="Cambria Math" w:eastAsia="Times New Roman" w:hAnsi="Cambria Math" w:cs="Times New Roman"/>
          <w:rPrChange w:id="1060" w:author="readm" w:date="2011-11-08T16:22:00Z">
            <w:rPr>
              <w:ins w:id="1061" w:author="readm" w:date="2011-11-08T16:21:00Z"/>
              <w:oMath/>
              <w:rFonts w:ascii="Times New Roman" w:eastAsia="Times New Roman" w:hAnsi="Times New Roman" w:cs="Times New Roman"/>
            </w:rPr>
          </w:rPrChange>
        </w:rPr>
        <w:pPrChange w:id="1062" w:author="readm" w:date="2011-11-08T14:18:00Z">
          <w:pPr>
            <w:spacing w:line="360" w:lineRule="auto"/>
          </w:pPr>
        </w:pPrChange>
      </w:pPr>
      <m:oMathPara>
        <m:oMathParaPr>
          <m:jc m:val="left"/>
        </m:oMathParaPr>
        <m:oMath>
          <w:del w:id="1063" w:author="readm" w:date="2011-11-08T16:21:00Z">
            <m:r>
              <w:rPr>
                <w:rFonts w:ascii="Cambria Math" w:eastAsia="Times New Roman" w:hAnsi="Cambria Math" w:cs="Times New Roman"/>
              </w:rPr>
              <m:t>d</m:t>
            </m:r>
          </w:del>
          <w:del w:id="1064" w:author="readm" w:date="2011-11-08T16:22:00Z">
            <m:r>
              <w:rPr>
                <w:rFonts w:ascii="Cambria Math" w:eastAsia="Times New Roman" w:hAnsi="Cambria Math" w:cs="Times New Roman"/>
              </w:rPr>
              <m:t xml:space="preserve"> </m:t>
            </m:r>
          </w:del>
          <m:r>
            <w:rPr>
              <w:rFonts w:ascii="Cambria Math" w:eastAsia="Times New Roman" w:hAnsi="Cambria Math" w:cs="Times New Roman"/>
            </w:rPr>
            <m:t>P(Genotype=Ref| Genotype=Ref/Ref)</m:t>
          </m:r>
        </m:oMath>
      </m:oMathPara>
    </w:p>
    <w:p w:rsidR="00CD6F05" w:rsidRDefault="0060068B" w:rsidP="00875D28">
      <w:pPr>
        <w:spacing w:line="480" w:lineRule="auto"/>
        <w:rPr>
          <w:ins w:id="1065" w:author="readm" w:date="2011-11-08T16:22:00Z"/>
          <w:rFonts w:ascii="Times New Roman" w:eastAsia="Times New Roman" w:hAnsi="Times New Roman" w:cs="Times New Roman"/>
        </w:rPr>
        <w:pPrChange w:id="1066" w:author="readm" w:date="2011-11-08T14:18:00Z">
          <w:pPr>
            <w:spacing w:line="360" w:lineRule="auto"/>
          </w:pPr>
        </w:pPrChange>
      </w:pPr>
      <w:del w:id="1067" w:author="readm" w:date="2011-11-08T16:21:00Z">
        <w:r w:rsidRPr="00F17F49" w:rsidDel="00CD6F05">
          <w:rPr>
            <w:rFonts w:ascii="Times New Roman" w:eastAsia="Times New Roman" w:hAnsi="Times New Roman" w:cs="Times New Roman"/>
          </w:rPr>
          <w:delText xml:space="preserve">, </w:delText>
        </w:r>
      </w:del>
      <w:proofErr w:type="gramStart"/>
      <w:r w:rsidRPr="00F17F49">
        <w:rPr>
          <w:rFonts w:ascii="Times New Roman" w:eastAsia="Times New Roman" w:hAnsi="Times New Roman" w:cs="Times New Roman"/>
        </w:rPr>
        <w:t>the</w:t>
      </w:r>
      <w:proofErr w:type="gramEnd"/>
      <w:r w:rsidRPr="00F17F49">
        <w:rPr>
          <w:rFonts w:ascii="Times New Roman" w:eastAsia="Times New Roman" w:hAnsi="Times New Roman" w:cs="Times New Roman"/>
        </w:rPr>
        <w:t xml:space="preserve"> </w:t>
      </w:r>
      <w:r w:rsidR="00AF5646" w:rsidRPr="00F17F49">
        <w:rPr>
          <w:rFonts w:ascii="Times New Roman" w:eastAsia="Times New Roman" w:hAnsi="Times New Roman" w:cs="Times New Roman"/>
        </w:rPr>
        <w:t xml:space="preserve">emission probability of </w:t>
      </w:r>
      <w:r w:rsidR="00745099" w:rsidRPr="00F17F49">
        <w:rPr>
          <w:rFonts w:ascii="Times New Roman" w:eastAsia="Times New Roman" w:hAnsi="Times New Roman" w:cs="Times New Roman"/>
        </w:rPr>
        <w:t xml:space="preserve">a read being Ref given a </w:t>
      </w:r>
      <w:r w:rsidR="00AF5646" w:rsidRPr="00F17F49">
        <w:rPr>
          <w:rFonts w:ascii="Times New Roman" w:eastAsia="Times New Roman" w:hAnsi="Times New Roman" w:cs="Times New Roman"/>
        </w:rPr>
        <w:t xml:space="preserve">Ref/Ref genotype against </w:t>
      </w:r>
    </w:p>
    <w:p w:rsidR="00CD6F05" w:rsidRPr="00CD6F05" w:rsidRDefault="00CD6F05" w:rsidP="00875D28">
      <w:pPr>
        <w:spacing w:line="480" w:lineRule="auto"/>
        <w:rPr>
          <w:ins w:id="1068" w:author="readm" w:date="2011-11-08T16:22:00Z"/>
          <w:oMath/>
          <w:rFonts w:ascii="Cambria Math" w:eastAsia="Times New Roman" w:hAnsi="Cambria Math" w:cs="Times New Roman"/>
          <w:rPrChange w:id="1069" w:author="readm" w:date="2011-11-08T16:22:00Z">
            <w:rPr>
              <w:ins w:id="1070" w:author="readm" w:date="2011-11-08T16:22:00Z"/>
              <w:oMath/>
              <w:rFonts w:ascii="Times New Roman" w:eastAsia="Times New Roman" w:hAnsi="Times New Roman" w:cs="Times New Roman"/>
            </w:rPr>
          </w:rPrChange>
        </w:rPr>
        <w:pPrChange w:id="1071" w:author="readm" w:date="2011-11-08T14:18:00Z">
          <w:pPr>
            <w:spacing w:line="360" w:lineRule="auto"/>
          </w:pPr>
        </w:pPrChange>
      </w:pPr>
      <m:oMathPara>
        <m:oMathParaPr>
          <m:jc m:val="left"/>
        </m:oMathParaPr>
        <m:oMath>
          <m:r>
            <w:rPr>
              <w:rFonts w:ascii="Cambria Math" w:eastAsia="Times New Roman" w:hAnsi="Cambria Math" w:cs="Times New Roman"/>
            </w:rPr>
            <m:t>P(Genotype=Ref| Geno</m:t>
          </m:r>
          <m:r>
            <w:rPr>
              <w:rFonts w:ascii="Cambria Math" w:eastAsia="Times New Roman" w:hAnsi="Cambria Math" w:cs="Times New Roman"/>
            </w:rPr>
            <m:t>type=Alt/Alt)</m:t>
          </m:r>
        </m:oMath>
      </m:oMathPara>
    </w:p>
    <w:p w:rsidR="00AF5646" w:rsidRPr="00F17F49" w:rsidRDefault="0060068B" w:rsidP="00875D28">
      <w:pPr>
        <w:spacing w:line="480" w:lineRule="auto"/>
        <w:rPr>
          <w:rFonts w:ascii="Times New Roman" w:eastAsia="Times New Roman" w:hAnsi="Times New Roman" w:cs="Times New Roman"/>
        </w:rPr>
        <w:pPrChange w:id="1072" w:author="readm" w:date="2011-11-08T14:18:00Z">
          <w:pPr>
            <w:spacing w:line="360" w:lineRule="auto"/>
          </w:pPr>
        </w:pPrChange>
      </w:pPr>
      <w:del w:id="1073" w:author="readm" w:date="2011-11-08T16:22:00Z">
        <w:r w:rsidRPr="00F17F49" w:rsidDel="00CD6F05">
          <w:rPr>
            <w:rFonts w:ascii="Times New Roman" w:eastAsia="Times New Roman" w:hAnsi="Times New Roman" w:cs="Times New Roman"/>
          </w:rPr>
          <w:delText>,</w:delText>
        </w:r>
      </w:del>
      <w:r w:rsidRPr="00F17F49">
        <w:rPr>
          <w:rFonts w:ascii="Times New Roman" w:eastAsia="Times New Roman" w:hAnsi="Times New Roman" w:cs="Times New Roman"/>
        </w:rPr>
        <w:t xml:space="preserve"> </w:t>
      </w:r>
      <w:proofErr w:type="gramStart"/>
      <w:r w:rsidR="00745099" w:rsidRPr="00F17F49">
        <w:rPr>
          <w:rFonts w:ascii="Times New Roman" w:eastAsia="Times New Roman" w:hAnsi="Times New Roman" w:cs="Times New Roman"/>
        </w:rPr>
        <w:t>the</w:t>
      </w:r>
      <w:proofErr w:type="gramEnd"/>
      <w:r w:rsidR="00745099" w:rsidRPr="00F17F49">
        <w:rPr>
          <w:rFonts w:ascii="Times New Roman" w:eastAsia="Times New Roman" w:hAnsi="Times New Roman" w:cs="Times New Roman"/>
        </w:rPr>
        <w:t xml:space="preserve"> probability of a read being Ref given a </w:t>
      </w:r>
      <w:r w:rsidR="00AF5646" w:rsidRPr="00F17F49">
        <w:rPr>
          <w:rFonts w:ascii="Times New Roman" w:eastAsia="Times New Roman" w:hAnsi="Times New Roman" w:cs="Times New Roman"/>
        </w:rPr>
        <w:t>Alt/Alt genotype</w:t>
      </w:r>
      <w:r w:rsidRPr="00F17F49">
        <w:rPr>
          <w:rFonts w:ascii="Times New Roman" w:eastAsia="Times New Roman" w:hAnsi="Times New Roman" w:cs="Times New Roman"/>
        </w:rPr>
        <w:t xml:space="preserve"> in Figure 3b</w:t>
      </w:r>
      <w:r w:rsidR="00AF5646" w:rsidRPr="00F17F49">
        <w:rPr>
          <w:rFonts w:ascii="Times New Roman" w:eastAsia="Times New Roman" w:hAnsi="Times New Roman" w:cs="Times New Roman"/>
          <w:highlight w:val="yellow"/>
        </w:rPr>
        <w:t>.</w:t>
      </w:r>
      <w:r w:rsidR="00AF5646" w:rsidRPr="00F17F49">
        <w:rPr>
          <w:rFonts w:ascii="Times New Roman" w:eastAsia="Times New Roman" w:hAnsi="Times New Roman" w:cs="Times New Roman"/>
        </w:rPr>
        <w:t xml:space="preserve"> </w:t>
      </w:r>
      <w:r w:rsidR="000E5775" w:rsidRPr="00F17F49">
        <w:rPr>
          <w:rFonts w:ascii="Times New Roman" w:eastAsia="Times New Roman" w:hAnsi="Times New Roman" w:cs="Times New Roman"/>
        </w:rPr>
        <w:t xml:space="preserve">We found these </w:t>
      </w:r>
      <w:r w:rsidR="00AF5646" w:rsidRPr="00F17F49">
        <w:rPr>
          <w:rFonts w:ascii="Times New Roman" w:eastAsia="Times New Roman" w:hAnsi="Times New Roman" w:cs="Times New Roman"/>
        </w:rPr>
        <w:t xml:space="preserve">two </w:t>
      </w:r>
      <w:r w:rsidR="00156F4C" w:rsidRPr="00F17F49">
        <w:rPr>
          <w:rFonts w:ascii="Times New Roman" w:eastAsia="Times New Roman" w:hAnsi="Times New Roman" w:cs="Times New Roman"/>
        </w:rPr>
        <w:t>values</w:t>
      </w:r>
      <w:r w:rsidR="00AF5646" w:rsidRPr="00F17F49">
        <w:rPr>
          <w:rFonts w:ascii="Times New Roman" w:eastAsia="Times New Roman" w:hAnsi="Times New Roman" w:cs="Times New Roman"/>
        </w:rPr>
        <w:t xml:space="preserve"> </w:t>
      </w:r>
      <w:r w:rsidR="000E5775" w:rsidRPr="00F17F49">
        <w:rPr>
          <w:rFonts w:ascii="Times New Roman" w:eastAsia="Times New Roman" w:hAnsi="Times New Roman" w:cs="Times New Roman"/>
        </w:rPr>
        <w:t>to be</w:t>
      </w:r>
      <w:r w:rsidR="00AF5646" w:rsidRPr="00F17F49">
        <w:rPr>
          <w:rFonts w:ascii="Times New Roman" w:eastAsia="Times New Roman" w:hAnsi="Times New Roman" w:cs="Times New Roman"/>
        </w:rPr>
        <w:t xml:space="preserve"> negatively correlated </w:t>
      </w:r>
      <w:r w:rsidR="000E5775" w:rsidRPr="00F17F49">
        <w:rPr>
          <w:rFonts w:ascii="Times New Roman" w:eastAsia="Times New Roman" w:hAnsi="Times New Roman" w:cs="Times New Roman"/>
        </w:rPr>
        <w:t xml:space="preserve">with an </w:t>
      </w:r>
      <w:r w:rsidR="00AF5646" w:rsidRPr="00F17F49">
        <w:rPr>
          <w:rFonts w:ascii="Times New Roman" w:eastAsia="Times New Roman" w:hAnsi="Times New Roman" w:cs="Times New Roman"/>
        </w:rPr>
        <w:t>r</w:t>
      </w:r>
      <w:r w:rsidR="00AF5646" w:rsidRPr="00F17F49">
        <w:rPr>
          <w:rFonts w:ascii="Times New Roman" w:eastAsia="Times New Roman" w:hAnsi="Times New Roman" w:cs="Times New Roman"/>
          <w:vertAlign w:val="superscript"/>
        </w:rPr>
        <w:t>2</w:t>
      </w:r>
      <w:r w:rsidR="00AF5646" w:rsidRPr="00F17F49">
        <w:rPr>
          <w:rFonts w:ascii="Times New Roman" w:eastAsia="Times New Roman" w:hAnsi="Times New Roman" w:cs="Times New Roman"/>
        </w:rPr>
        <w:t>=0.72</w:t>
      </w:r>
      <w:r w:rsidRPr="00F17F49">
        <w:rPr>
          <w:rFonts w:ascii="Times New Roman" w:eastAsia="Times New Roman" w:hAnsi="Times New Roman" w:cs="Times New Roman"/>
        </w:rPr>
        <w:t xml:space="preserve">.  However </w:t>
      </w:r>
      <w:r w:rsidR="000E5775" w:rsidRPr="00F17F49">
        <w:rPr>
          <w:rFonts w:ascii="Times New Roman" w:eastAsia="Times New Roman" w:hAnsi="Times New Roman" w:cs="Times New Roman"/>
        </w:rPr>
        <w:t>this plot also revealed samples</w:t>
      </w:r>
      <w:r w:rsidRPr="00F17F49">
        <w:rPr>
          <w:rFonts w:ascii="Times New Roman" w:eastAsia="Times New Roman" w:hAnsi="Times New Roman" w:cs="Times New Roman"/>
        </w:rPr>
        <w:t xml:space="preserve"> </w:t>
      </w:r>
      <w:r w:rsidR="00AF5646" w:rsidRPr="00F17F49">
        <w:rPr>
          <w:rFonts w:ascii="Times New Roman" w:eastAsia="Times New Roman" w:hAnsi="Times New Roman" w:cs="Times New Roman"/>
        </w:rPr>
        <w:t xml:space="preserve">located on the up-left part of Figure 3b </w:t>
      </w:r>
      <w:r w:rsidRPr="00F17F49">
        <w:rPr>
          <w:rFonts w:ascii="Times New Roman" w:eastAsia="Times New Roman" w:hAnsi="Times New Roman" w:cs="Times New Roman"/>
        </w:rPr>
        <w:t xml:space="preserve">that exhibit a strong deviation from the clusters for </w:t>
      </w:r>
      <w:proofErr w:type="spellStart"/>
      <w:r w:rsidRPr="00F17F49">
        <w:rPr>
          <w:rFonts w:ascii="Times New Roman" w:eastAsia="Times New Roman" w:hAnsi="Times New Roman" w:cs="Times New Roman"/>
        </w:rPr>
        <w:t>Illumina</w:t>
      </w:r>
      <w:proofErr w:type="spellEnd"/>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SOLiD</w:t>
      </w:r>
      <w:proofErr w:type="spellEnd"/>
      <w:r w:rsidRPr="00F17F49">
        <w:rPr>
          <w:rFonts w:ascii="Times New Roman" w:eastAsia="Times New Roman" w:hAnsi="Times New Roman" w:cs="Times New Roman"/>
        </w:rPr>
        <w:t xml:space="preserve"> and </w:t>
      </w:r>
      <w:proofErr w:type="spellStart"/>
      <w:r w:rsidRPr="00F17F49">
        <w:rPr>
          <w:rFonts w:ascii="Times New Roman" w:eastAsia="Times New Roman" w:hAnsi="Times New Roman" w:cs="Times New Roman"/>
        </w:rPr>
        <w:t>Solexa</w:t>
      </w:r>
      <w:proofErr w:type="spellEnd"/>
      <w:r w:rsidRPr="00F17F49">
        <w:rPr>
          <w:rFonts w:ascii="Times New Roman" w:eastAsia="Times New Roman" w:hAnsi="Times New Roman" w:cs="Times New Roman"/>
        </w:rPr>
        <w:t xml:space="preserve"> 454 samples.  Upon examination, these sequencing runs were</w:t>
      </w:r>
      <w:r w:rsidR="00AF5646" w:rsidRPr="00F17F49">
        <w:rPr>
          <w:rFonts w:ascii="Times New Roman" w:eastAsia="Times New Roman" w:hAnsi="Times New Roman" w:cs="Times New Roman"/>
        </w:rPr>
        <w:t xml:space="preserve"> considered of low quality </w:t>
      </w:r>
      <w:r w:rsidRPr="00F17F49">
        <w:rPr>
          <w:rFonts w:ascii="Times New Roman" w:eastAsia="Times New Roman" w:hAnsi="Times New Roman" w:cs="Times New Roman"/>
        </w:rPr>
        <w:t xml:space="preserve">due to operational issues such as lane swap, or poor coverage statistics.    </w:t>
      </w:r>
    </w:p>
    <w:p w:rsidR="002E3C31" w:rsidRPr="00F17F49" w:rsidRDefault="002E3C31" w:rsidP="00875D28">
      <w:pPr>
        <w:spacing w:line="480" w:lineRule="auto"/>
        <w:rPr>
          <w:rFonts w:ascii="Times New Roman" w:eastAsia="Times New Roman" w:hAnsi="Times New Roman" w:cs="Times New Roman"/>
          <w:b/>
          <w:bCs/>
          <w:i/>
          <w:iCs/>
        </w:rPr>
        <w:pPrChange w:id="1074" w:author="readm" w:date="2011-11-08T14:18:00Z">
          <w:pPr>
            <w:spacing w:line="360" w:lineRule="auto"/>
          </w:pPr>
        </w:pPrChange>
      </w:pPr>
    </w:p>
    <w:p w:rsidR="00243686" w:rsidRPr="00F17F49" w:rsidRDefault="0060068B" w:rsidP="00875D28">
      <w:pPr>
        <w:spacing w:line="480" w:lineRule="auto"/>
        <w:rPr>
          <w:rFonts w:ascii="Times New Roman" w:eastAsia="Times New Roman" w:hAnsi="Times New Roman" w:cs="Times New Roman"/>
        </w:rPr>
        <w:pPrChange w:id="1075" w:author="readm" w:date="2011-11-08T14:18:00Z">
          <w:pPr>
            <w:spacing w:line="360" w:lineRule="auto"/>
          </w:pPr>
        </w:pPrChange>
      </w:pPr>
      <w:r w:rsidRPr="00F17F49">
        <w:rPr>
          <w:rFonts w:ascii="Times New Roman" w:eastAsia="Times New Roman" w:hAnsi="Times New Roman" w:cs="Times New Roman"/>
          <w:bCs/>
          <w:i/>
          <w:iCs/>
        </w:rPr>
        <w:t>The BBMM algorithm generates r</w:t>
      </w:r>
      <w:r w:rsidR="00AF5646" w:rsidRPr="00F17F49">
        <w:rPr>
          <w:rFonts w:ascii="Times New Roman" w:eastAsia="Times New Roman" w:hAnsi="Times New Roman" w:cs="Times New Roman"/>
          <w:bCs/>
          <w:i/>
          <w:iCs/>
        </w:rPr>
        <w:t>aw genotype likelihood</w:t>
      </w:r>
      <w:r w:rsidRPr="00F17F49">
        <w:rPr>
          <w:rFonts w:ascii="Times New Roman" w:eastAsia="Times New Roman" w:hAnsi="Times New Roman" w:cs="Times New Roman"/>
          <w:bCs/>
          <w:i/>
          <w:iCs/>
        </w:rPr>
        <w:t xml:space="preserve">s in a </w:t>
      </w:r>
      <w:r w:rsidR="00AF5646" w:rsidRPr="00F17F49">
        <w:rPr>
          <w:rFonts w:ascii="Times New Roman" w:eastAsia="Times New Roman" w:hAnsi="Times New Roman" w:cs="Times New Roman"/>
        </w:rPr>
        <w:t>three dimension</w:t>
      </w:r>
      <w:r w:rsidR="00932C23" w:rsidRPr="00F17F49">
        <w:rPr>
          <w:rFonts w:ascii="Times New Roman" w:eastAsia="Times New Roman" w:hAnsi="Times New Roman" w:cs="Times New Roman"/>
        </w:rPr>
        <w:t>al</w:t>
      </w:r>
      <w:r w:rsidR="00AF5646" w:rsidRPr="00F17F49">
        <w:rPr>
          <w:rFonts w:ascii="Times New Roman" w:eastAsia="Times New Roman" w:hAnsi="Times New Roman" w:cs="Times New Roman"/>
        </w:rPr>
        <w:t xml:space="preserve"> vector (2 degree of freedoms) </w:t>
      </w:r>
      <w:r w:rsidRPr="00F17F49">
        <w:rPr>
          <w:rFonts w:ascii="Times New Roman" w:eastAsia="Times New Roman" w:hAnsi="Times New Roman" w:cs="Times New Roman"/>
        </w:rPr>
        <w:t>representing the Ref/Ref, Ref/Alt and Alt/Alt</w:t>
      </w:r>
      <w:r w:rsidR="00AF5646" w:rsidRPr="00F17F49">
        <w:rPr>
          <w:rFonts w:ascii="Times New Roman" w:eastAsia="Times New Roman" w:hAnsi="Times New Roman" w:cs="Times New Roman"/>
        </w:rPr>
        <w:t xml:space="preserve"> genotype. In order to visualize </w:t>
      </w:r>
      <w:r w:rsidRPr="00F17F49">
        <w:rPr>
          <w:rFonts w:ascii="Times New Roman" w:eastAsia="Times New Roman" w:hAnsi="Times New Roman" w:cs="Times New Roman"/>
        </w:rPr>
        <w:t>the</w:t>
      </w:r>
      <w:r w:rsidR="00AF5646" w:rsidRPr="00F17F49">
        <w:rPr>
          <w:rFonts w:ascii="Times New Roman" w:eastAsia="Times New Roman" w:hAnsi="Times New Roman" w:cs="Times New Roman"/>
        </w:rPr>
        <w:t xml:space="preserve"> genome wide distribution</w:t>
      </w:r>
      <w:r w:rsidRPr="00F17F49">
        <w:rPr>
          <w:rFonts w:ascii="Times New Roman" w:eastAsia="Times New Roman" w:hAnsi="Times New Roman" w:cs="Times New Roman"/>
        </w:rPr>
        <w:t xml:space="preserve"> of alleles,</w:t>
      </w:r>
      <w:r w:rsidR="00AF5646" w:rsidRPr="00F17F49">
        <w:rPr>
          <w:rFonts w:ascii="Times New Roman" w:eastAsia="Times New Roman" w:hAnsi="Times New Roman" w:cs="Times New Roman"/>
        </w:rPr>
        <w:t xml:space="preserve"> we plot</w:t>
      </w:r>
      <w:r w:rsidRPr="00F17F49">
        <w:rPr>
          <w:rFonts w:ascii="Times New Roman" w:eastAsia="Times New Roman" w:hAnsi="Times New Roman" w:cs="Times New Roman"/>
        </w:rPr>
        <w:t>ted</w:t>
      </w:r>
      <w:r w:rsidR="00AF5646" w:rsidRPr="00F17F49">
        <w:rPr>
          <w:rFonts w:ascii="Times New Roman" w:eastAsia="Times New Roman" w:hAnsi="Times New Roman" w:cs="Times New Roman"/>
        </w:rPr>
        <w:t xml:space="preserve"> the histogram of reference count</w:t>
      </w:r>
      <w:r w:rsidR="000E5775" w:rsidRPr="00F17F49">
        <w:rPr>
          <w:rFonts w:ascii="Times New Roman" w:eastAsia="Times New Roman" w:hAnsi="Times New Roman" w:cs="Times New Roman"/>
        </w:rPr>
        <w:t xml:space="preserve"> </w:t>
      </w:r>
      <w:r w:rsidRPr="00F17F49">
        <w:rPr>
          <w:rFonts w:ascii="Times New Roman" w:eastAsia="Times New Roman" w:hAnsi="Times New Roman" w:cs="Times New Roman"/>
        </w:rPr>
        <w:t>for a single representative sample, HG00176, in</w:t>
      </w:r>
      <w:r w:rsidR="00AF5646" w:rsidRPr="00F17F49">
        <w:rPr>
          <w:rFonts w:ascii="Times New Roman" w:eastAsia="Times New Roman" w:hAnsi="Times New Roman" w:cs="Times New Roman"/>
        </w:rPr>
        <w:t xml:space="preserve"> Figure 3c. We </w:t>
      </w:r>
      <w:r w:rsidR="000E5775" w:rsidRPr="00F17F49">
        <w:rPr>
          <w:rFonts w:ascii="Times New Roman" w:eastAsia="Times New Roman" w:hAnsi="Times New Roman" w:cs="Times New Roman"/>
        </w:rPr>
        <w:t xml:space="preserve">found that </w:t>
      </w:r>
      <w:r w:rsidR="00EA346A" w:rsidRPr="00F17F49">
        <w:rPr>
          <w:rFonts w:ascii="Times New Roman" w:eastAsia="Times New Roman" w:hAnsi="Times New Roman" w:cs="Times New Roman"/>
        </w:rPr>
        <w:t xml:space="preserve">the </w:t>
      </w:r>
      <w:r w:rsidR="00AF5646" w:rsidRPr="00F17F49">
        <w:rPr>
          <w:rFonts w:ascii="Times New Roman" w:eastAsia="Times New Roman" w:hAnsi="Times New Roman" w:cs="Times New Roman"/>
        </w:rPr>
        <w:t>three genotype</w:t>
      </w:r>
      <w:r w:rsidR="00EA346A" w:rsidRPr="00F17F49">
        <w:rPr>
          <w:rFonts w:ascii="Times New Roman" w:eastAsia="Times New Roman" w:hAnsi="Times New Roman" w:cs="Times New Roman"/>
        </w:rPr>
        <w:t>s</w:t>
      </w:r>
      <w:r w:rsidR="00AF5646" w:rsidRPr="00F17F49">
        <w:rPr>
          <w:rFonts w:ascii="Times New Roman" w:eastAsia="Times New Roman" w:hAnsi="Times New Roman" w:cs="Times New Roman"/>
        </w:rPr>
        <w:t xml:space="preserve"> </w:t>
      </w:r>
      <w:r w:rsidR="000E5775" w:rsidRPr="00F17F49">
        <w:rPr>
          <w:rFonts w:ascii="Times New Roman" w:eastAsia="Times New Roman" w:hAnsi="Times New Roman" w:cs="Times New Roman"/>
        </w:rPr>
        <w:t xml:space="preserve">segregate and </w:t>
      </w:r>
      <w:r w:rsidR="00AF5646" w:rsidRPr="00F17F49">
        <w:rPr>
          <w:rFonts w:ascii="Times New Roman" w:eastAsia="Times New Roman" w:hAnsi="Times New Roman" w:cs="Times New Roman"/>
        </w:rPr>
        <w:t>cluster</w:t>
      </w:r>
      <w:r w:rsidR="000E5775" w:rsidRPr="00F17F49">
        <w:rPr>
          <w:rFonts w:ascii="Times New Roman" w:eastAsia="Times New Roman" w:hAnsi="Times New Roman" w:cs="Times New Roman"/>
        </w:rPr>
        <w:t xml:space="preserve"> independently</w:t>
      </w:r>
      <w:r w:rsidR="00AF5646" w:rsidRPr="00F17F49">
        <w:rPr>
          <w:rFonts w:ascii="Times New Roman" w:eastAsia="Times New Roman" w:hAnsi="Times New Roman" w:cs="Times New Roman"/>
        </w:rPr>
        <w:t xml:space="preserve">. </w:t>
      </w:r>
      <w:r w:rsidR="000E5775" w:rsidRPr="00F17F49">
        <w:rPr>
          <w:rFonts w:ascii="Times New Roman" w:eastAsia="Times New Roman" w:hAnsi="Times New Roman" w:cs="Times New Roman"/>
        </w:rPr>
        <w:t xml:space="preserve"> </w:t>
      </w:r>
      <w:r w:rsidR="00AF5646" w:rsidRPr="00F17F49">
        <w:rPr>
          <w:rFonts w:ascii="Times New Roman" w:eastAsia="Times New Roman" w:hAnsi="Times New Roman" w:cs="Times New Roman"/>
        </w:rPr>
        <w:t xml:space="preserve">Note that for sites that </w:t>
      </w:r>
      <w:r w:rsidR="00EA346A" w:rsidRPr="00F17F49">
        <w:rPr>
          <w:rFonts w:ascii="Times New Roman" w:eastAsia="Times New Roman" w:hAnsi="Times New Roman" w:cs="Times New Roman"/>
        </w:rPr>
        <w:t>were not covered by reads</w:t>
      </w:r>
      <w:r w:rsidR="00AF5646" w:rsidRPr="00F17F49">
        <w:rPr>
          <w:rFonts w:ascii="Times New Roman" w:eastAsia="Times New Roman" w:hAnsi="Times New Roman" w:cs="Times New Roman"/>
        </w:rPr>
        <w:t xml:space="preserve">, </w:t>
      </w:r>
      <w:r w:rsidR="000E5775" w:rsidRPr="00F17F49">
        <w:rPr>
          <w:rFonts w:ascii="Times New Roman" w:eastAsia="Times New Roman" w:hAnsi="Times New Roman" w:cs="Times New Roman"/>
        </w:rPr>
        <w:t xml:space="preserve">we could not generate genotype likelihoods and so all genotypes </w:t>
      </w:r>
      <w:r w:rsidR="000E5775" w:rsidRPr="00F17F49">
        <w:rPr>
          <w:rFonts w:ascii="Times New Roman" w:eastAsia="Times New Roman" w:hAnsi="Times New Roman" w:cs="Times New Roman"/>
        </w:rPr>
        <w:lastRenderedPageBreak/>
        <w:t>are equally likely.   T</w:t>
      </w:r>
      <w:r w:rsidR="00EA346A" w:rsidRPr="00F17F49">
        <w:rPr>
          <w:rFonts w:ascii="Times New Roman" w:eastAsia="Times New Roman" w:hAnsi="Times New Roman" w:cs="Times New Roman"/>
        </w:rPr>
        <w:t xml:space="preserve">he expected genotypes will have to </w:t>
      </w:r>
      <w:r w:rsidR="000E5775" w:rsidRPr="00F17F49">
        <w:rPr>
          <w:rFonts w:ascii="Times New Roman" w:eastAsia="Times New Roman" w:hAnsi="Times New Roman" w:cs="Times New Roman"/>
        </w:rPr>
        <w:t xml:space="preserve">be </w:t>
      </w:r>
      <w:r w:rsidR="00EA346A" w:rsidRPr="00F17F49">
        <w:rPr>
          <w:rFonts w:ascii="Times New Roman" w:eastAsia="Times New Roman" w:hAnsi="Times New Roman" w:cs="Times New Roman"/>
        </w:rPr>
        <w:t xml:space="preserve">imputed from </w:t>
      </w:r>
      <w:r w:rsidR="000E5775" w:rsidRPr="00F17F49">
        <w:rPr>
          <w:rFonts w:ascii="Times New Roman" w:eastAsia="Times New Roman" w:hAnsi="Times New Roman" w:cs="Times New Roman"/>
        </w:rPr>
        <w:t xml:space="preserve">neighboring </w:t>
      </w:r>
      <w:r w:rsidR="00EA346A" w:rsidRPr="00F17F49">
        <w:rPr>
          <w:rFonts w:ascii="Times New Roman" w:eastAsia="Times New Roman" w:hAnsi="Times New Roman" w:cs="Times New Roman"/>
        </w:rPr>
        <w:t>sites</w:t>
      </w:r>
      <w:r w:rsidR="000E5775" w:rsidRPr="00F17F49">
        <w:rPr>
          <w:rFonts w:ascii="Times New Roman" w:eastAsia="Times New Roman" w:hAnsi="Times New Roman" w:cs="Times New Roman"/>
        </w:rPr>
        <w:t xml:space="preserve"> depending on LD</w:t>
      </w:r>
      <w:r w:rsidR="00EA346A" w:rsidRPr="00F17F49">
        <w:rPr>
          <w:rFonts w:ascii="Times New Roman" w:eastAsia="Times New Roman" w:hAnsi="Times New Roman" w:cs="Times New Roman"/>
        </w:rPr>
        <w:t>.</w:t>
      </w:r>
    </w:p>
    <w:p w:rsidR="00243686" w:rsidRPr="00F17F49" w:rsidDel="00CD6F05" w:rsidRDefault="00243686" w:rsidP="00875D28">
      <w:pPr>
        <w:spacing w:line="480" w:lineRule="auto"/>
        <w:rPr>
          <w:del w:id="1076" w:author="readm" w:date="2011-11-08T16:23:00Z"/>
          <w:rFonts w:ascii="Times New Roman" w:eastAsia="Times New Roman" w:hAnsi="Times New Roman" w:cs="Times New Roman"/>
          <w:b/>
          <w:bCs/>
        </w:rPr>
        <w:pPrChange w:id="1077" w:author="readm" w:date="2011-11-08T14:18:00Z">
          <w:pPr>
            <w:spacing w:line="360" w:lineRule="auto"/>
          </w:pPr>
        </w:pPrChange>
      </w:pPr>
    </w:p>
    <w:p w:rsidR="00243686" w:rsidRPr="00F17F49" w:rsidDel="00CD6F05" w:rsidRDefault="00243686" w:rsidP="00875D28">
      <w:pPr>
        <w:spacing w:line="480" w:lineRule="auto"/>
        <w:rPr>
          <w:del w:id="1078" w:author="readm" w:date="2011-11-08T16:23:00Z"/>
          <w:rFonts w:ascii="Times New Roman" w:eastAsia="Times New Roman" w:hAnsi="Times New Roman" w:cs="Times New Roman"/>
          <w:bCs/>
          <w:i/>
        </w:rPr>
        <w:pPrChange w:id="1079" w:author="readm" w:date="2011-11-08T14:18:00Z">
          <w:pPr>
            <w:spacing w:line="360" w:lineRule="auto"/>
          </w:pPr>
        </w:pPrChange>
      </w:pPr>
      <w:del w:id="1080" w:author="readm" w:date="2011-11-08T16:23:00Z">
        <w:r w:rsidRPr="00F17F49" w:rsidDel="00CD6F05">
          <w:rPr>
            <w:rFonts w:ascii="Times New Roman" w:eastAsia="Times New Roman" w:hAnsi="Times New Roman" w:cs="Times New Roman"/>
            <w:bCs/>
            <w:i/>
          </w:rPr>
          <w:delText>SNPTools produces more accurate GL than Samtools</w:delText>
        </w:r>
      </w:del>
    </w:p>
    <w:p w:rsidR="00243686" w:rsidRPr="00F17F49" w:rsidDel="00CD6F05" w:rsidRDefault="00243686" w:rsidP="00875D28">
      <w:pPr>
        <w:spacing w:line="480" w:lineRule="auto"/>
        <w:rPr>
          <w:del w:id="1081" w:author="readm" w:date="2011-11-08T16:23:00Z"/>
          <w:rFonts w:ascii="Times New Roman" w:eastAsia="Times New Roman" w:hAnsi="Times New Roman" w:cs="Times New Roman"/>
          <w:b/>
          <w:bCs/>
        </w:rPr>
        <w:pPrChange w:id="1082" w:author="readm" w:date="2011-11-08T14:18:00Z">
          <w:pPr>
            <w:spacing w:line="360" w:lineRule="auto"/>
          </w:pPr>
        </w:pPrChange>
      </w:pPr>
    </w:p>
    <w:p w:rsidR="00243686" w:rsidRPr="00F17F49" w:rsidDel="00CD6F05" w:rsidRDefault="00243686" w:rsidP="00875D28">
      <w:pPr>
        <w:spacing w:line="480" w:lineRule="auto"/>
        <w:rPr>
          <w:del w:id="1083" w:author="readm" w:date="2011-11-08T16:23:00Z"/>
          <w:rFonts w:ascii="Times New Roman" w:eastAsia="Times New Roman" w:hAnsi="Times New Roman" w:cs="Times New Roman"/>
          <w:bCs/>
          <w:i/>
        </w:rPr>
        <w:pPrChange w:id="1084" w:author="readm" w:date="2011-11-08T14:18:00Z">
          <w:pPr>
            <w:spacing w:line="360" w:lineRule="auto"/>
          </w:pPr>
        </w:pPrChange>
      </w:pPr>
      <w:del w:id="1085" w:author="readm" w:date="2011-11-08T16:23:00Z">
        <w:r w:rsidRPr="00F17F49" w:rsidDel="00CD6F05">
          <w:rPr>
            <w:rFonts w:ascii="Times New Roman" w:eastAsia="Times New Roman" w:hAnsi="Times New Roman" w:cs="Times New Roman"/>
            <w:bCs/>
            <w:i/>
          </w:rPr>
          <w:delText>SNPTools GL can be used in other imputation engines</w:delText>
        </w:r>
      </w:del>
    </w:p>
    <w:p w:rsidR="00243686" w:rsidRPr="00F17F49" w:rsidRDefault="00243686" w:rsidP="00875D28">
      <w:pPr>
        <w:spacing w:line="480" w:lineRule="auto"/>
        <w:rPr>
          <w:rFonts w:ascii="Times New Roman" w:eastAsia="Times New Roman" w:hAnsi="Times New Roman" w:cs="Times New Roman"/>
          <w:b/>
          <w:bCs/>
        </w:rPr>
        <w:pPrChange w:id="1086" w:author="readm" w:date="2011-11-08T14:18:00Z">
          <w:pPr>
            <w:spacing w:line="360" w:lineRule="auto"/>
          </w:pPr>
        </w:pPrChange>
      </w:pPr>
    </w:p>
    <w:p w:rsidR="00B4621A" w:rsidRPr="00F17F49" w:rsidRDefault="00B4621A" w:rsidP="00875D28">
      <w:pPr>
        <w:spacing w:line="480" w:lineRule="auto"/>
        <w:rPr>
          <w:rFonts w:ascii="Times New Roman" w:eastAsia="Times New Roman" w:hAnsi="Times New Roman" w:cs="Times New Roman"/>
          <w:b/>
          <w:bCs/>
          <w:i/>
          <w:iCs/>
        </w:rPr>
        <w:pPrChange w:id="1087" w:author="readm" w:date="2011-11-08T14:18:00Z">
          <w:pPr>
            <w:spacing w:line="360" w:lineRule="auto"/>
          </w:pPr>
        </w:pPrChange>
      </w:pPr>
    </w:p>
    <w:p w:rsidR="00FE6516" w:rsidRPr="00F17F49" w:rsidRDefault="00661E48" w:rsidP="00875D28">
      <w:pPr>
        <w:spacing w:line="480" w:lineRule="auto"/>
        <w:rPr>
          <w:rFonts w:ascii="Times New Roman" w:eastAsia="Times New Roman" w:hAnsi="Times New Roman" w:cs="Times New Roman"/>
          <w:b/>
          <w:i/>
        </w:rPr>
        <w:pPrChange w:id="1088" w:author="readm" w:date="2011-11-08T14:18:00Z">
          <w:pPr>
            <w:spacing w:line="360" w:lineRule="auto"/>
          </w:pPr>
        </w:pPrChange>
      </w:pPr>
      <w:r w:rsidRPr="00F17F49">
        <w:rPr>
          <w:rFonts w:ascii="Times New Roman" w:eastAsia="Times New Roman" w:hAnsi="Times New Roman" w:cs="Times New Roman"/>
          <w:b/>
          <w:bCs/>
          <w:i/>
          <w:iCs/>
        </w:rPr>
        <w:t>I</w:t>
      </w:r>
      <w:r w:rsidR="00D100CB" w:rsidRPr="00F17F49">
        <w:rPr>
          <w:rFonts w:ascii="Times New Roman" w:eastAsia="Times New Roman" w:hAnsi="Times New Roman" w:cs="Times New Roman"/>
          <w:b/>
          <w:bCs/>
          <w:i/>
          <w:iCs/>
        </w:rPr>
        <w:t>mputation</w:t>
      </w:r>
      <w:r w:rsidR="00D100CB" w:rsidRPr="00F17F49">
        <w:rPr>
          <w:rFonts w:ascii="Times New Roman" w:eastAsia="Times New Roman" w:hAnsi="Times New Roman" w:cs="Times New Roman"/>
          <w:b/>
          <w:i/>
        </w:rPr>
        <w:t xml:space="preserve"> </w:t>
      </w:r>
      <w:r w:rsidR="00B63FB2" w:rsidRPr="00F17F49">
        <w:rPr>
          <w:rFonts w:ascii="Times New Roman" w:eastAsia="Times New Roman" w:hAnsi="Times New Roman" w:cs="Times New Roman"/>
          <w:b/>
          <w:i/>
        </w:rPr>
        <w:t>provides accurate genotypes</w:t>
      </w:r>
    </w:p>
    <w:p w:rsidR="00FE6516" w:rsidRPr="00F17F49" w:rsidRDefault="00FE6516" w:rsidP="00875D28">
      <w:pPr>
        <w:spacing w:line="480" w:lineRule="auto"/>
        <w:rPr>
          <w:rFonts w:ascii="Times New Roman" w:eastAsia="Times New Roman" w:hAnsi="Times New Roman" w:cs="Times New Roman"/>
        </w:rPr>
        <w:pPrChange w:id="1089" w:author="readm" w:date="2011-11-08T14:18:00Z">
          <w:pPr>
            <w:spacing w:line="360" w:lineRule="auto"/>
          </w:pPr>
        </w:pPrChange>
      </w:pPr>
    </w:p>
    <w:p w:rsidR="00932C23" w:rsidRPr="00F17F49" w:rsidRDefault="00932C23" w:rsidP="00875D28">
      <w:pPr>
        <w:spacing w:line="480" w:lineRule="auto"/>
        <w:rPr>
          <w:rFonts w:ascii="Times New Roman" w:eastAsia="Times New Roman" w:hAnsi="Times New Roman" w:cs="Times New Roman"/>
        </w:rPr>
        <w:pPrChange w:id="1090" w:author="readm" w:date="2011-11-08T14:18:00Z">
          <w:pPr>
            <w:spacing w:line="360" w:lineRule="auto"/>
          </w:pPr>
        </w:pPrChange>
      </w:pPr>
      <w:r w:rsidRPr="00F17F49">
        <w:rPr>
          <w:rFonts w:ascii="Times New Roman" w:eastAsia="Times New Roman" w:hAnsi="Times New Roman" w:cs="Times New Roman"/>
        </w:rPr>
        <w:t xml:space="preserve">Using </w:t>
      </w:r>
      <w:r w:rsidR="000E5775" w:rsidRPr="00F17F49">
        <w:rPr>
          <w:rFonts w:ascii="Times New Roman" w:eastAsia="Times New Roman" w:hAnsi="Times New Roman" w:cs="Times New Roman"/>
        </w:rPr>
        <w:t xml:space="preserve">the </w:t>
      </w:r>
      <w:r w:rsidRPr="00F17F49">
        <w:rPr>
          <w:rFonts w:ascii="Times New Roman" w:eastAsia="Times New Roman" w:hAnsi="Times New Roman" w:cs="Times New Roman"/>
        </w:rPr>
        <w:t>genotype likelihoods</w:t>
      </w:r>
      <w:r w:rsidR="000E5775" w:rsidRPr="00F17F49">
        <w:rPr>
          <w:rFonts w:ascii="Times New Roman" w:eastAsia="Times New Roman" w:hAnsi="Times New Roman" w:cs="Times New Roman"/>
        </w:rPr>
        <w:t xml:space="preserve"> generated in the previous step, </w:t>
      </w:r>
      <w:proofErr w:type="spellStart"/>
      <w:r w:rsidR="000E5775" w:rsidRPr="00F17F49">
        <w:rPr>
          <w:rFonts w:ascii="Times New Roman" w:eastAsia="Times New Roman" w:hAnsi="Times New Roman" w:cs="Times New Roman"/>
        </w:rPr>
        <w:t>SNPTools</w:t>
      </w:r>
      <w:proofErr w:type="spellEnd"/>
      <w:r w:rsidR="000E5775" w:rsidRPr="00F17F49">
        <w:rPr>
          <w:rFonts w:ascii="Times New Roman" w:eastAsia="Times New Roman" w:hAnsi="Times New Roman" w:cs="Times New Roman"/>
        </w:rPr>
        <w:t xml:space="preserve"> can </w:t>
      </w:r>
      <w:r w:rsidRPr="00F17F49">
        <w:rPr>
          <w:rFonts w:ascii="Times New Roman" w:eastAsia="Times New Roman" w:hAnsi="Times New Roman" w:cs="Times New Roman"/>
        </w:rPr>
        <w:t xml:space="preserve">impute </w:t>
      </w:r>
      <w:proofErr w:type="spellStart"/>
      <w:r w:rsidR="000E5775" w:rsidRPr="00F17F49">
        <w:rPr>
          <w:rFonts w:ascii="Times New Roman" w:eastAsia="Times New Roman" w:hAnsi="Times New Roman" w:cs="Times New Roman"/>
        </w:rPr>
        <w:t>haplotype</w:t>
      </w:r>
      <w:proofErr w:type="spellEnd"/>
      <w:r w:rsidR="000E5775" w:rsidRPr="00F17F49">
        <w:rPr>
          <w:rFonts w:ascii="Times New Roman" w:eastAsia="Times New Roman" w:hAnsi="Times New Roman" w:cs="Times New Roman"/>
        </w:rPr>
        <w:t xml:space="preserve"> and </w:t>
      </w:r>
      <w:r w:rsidRPr="00F17F49">
        <w:rPr>
          <w:rFonts w:ascii="Times New Roman" w:eastAsia="Times New Roman" w:hAnsi="Times New Roman" w:cs="Times New Roman"/>
        </w:rPr>
        <w:t>genoty</w:t>
      </w:r>
      <w:r w:rsidR="000E5775" w:rsidRPr="00F17F49">
        <w:rPr>
          <w:rFonts w:ascii="Times New Roman" w:eastAsia="Times New Roman" w:hAnsi="Times New Roman" w:cs="Times New Roman"/>
        </w:rPr>
        <w:t xml:space="preserve">pe calls </w:t>
      </w:r>
      <w:r w:rsidR="00D100CB" w:rsidRPr="00F17F49">
        <w:rPr>
          <w:rFonts w:ascii="Times New Roman" w:eastAsia="Times New Roman" w:hAnsi="Times New Roman" w:cs="Times New Roman"/>
        </w:rPr>
        <w:t xml:space="preserve">with confidence scores stored in VCF format. </w:t>
      </w:r>
      <w:r w:rsidR="000E5775" w:rsidRPr="00F17F49">
        <w:rPr>
          <w:rFonts w:ascii="Times New Roman" w:eastAsia="Times New Roman" w:hAnsi="Times New Roman" w:cs="Times New Roman"/>
        </w:rPr>
        <w:t xml:space="preserve"> </w:t>
      </w:r>
      <w:proofErr w:type="gramStart"/>
      <w:r w:rsidR="000E5775" w:rsidRPr="00F17F49">
        <w:rPr>
          <w:rFonts w:ascii="Times New Roman" w:eastAsia="Times New Roman" w:hAnsi="Times New Roman" w:cs="Times New Roman"/>
        </w:rPr>
        <w:t>(See Methods).</w:t>
      </w:r>
      <w:proofErr w:type="gramEnd"/>
      <w:r w:rsidR="000E5775" w:rsidRPr="00F17F49">
        <w:rPr>
          <w:rFonts w:ascii="Times New Roman" w:eastAsia="Times New Roman" w:hAnsi="Times New Roman" w:cs="Times New Roman"/>
        </w:rPr>
        <w:t xml:space="preserve">  </w:t>
      </w:r>
    </w:p>
    <w:p w:rsidR="002E3C31" w:rsidRPr="00F17F49" w:rsidRDefault="002E3C31" w:rsidP="00875D28">
      <w:pPr>
        <w:spacing w:line="480" w:lineRule="auto"/>
        <w:rPr>
          <w:rFonts w:ascii="Times New Roman" w:eastAsia="Times New Roman" w:hAnsi="Times New Roman" w:cs="Times New Roman"/>
        </w:rPr>
        <w:pPrChange w:id="1091" w:author="readm" w:date="2011-11-08T14:18:00Z">
          <w:pPr>
            <w:spacing w:line="360" w:lineRule="auto"/>
          </w:pPr>
        </w:pPrChange>
      </w:pPr>
    </w:p>
    <w:p w:rsidR="008D352E" w:rsidRPr="00F17F49" w:rsidRDefault="008D352E" w:rsidP="00875D28">
      <w:pPr>
        <w:spacing w:line="480" w:lineRule="auto"/>
        <w:rPr>
          <w:rFonts w:ascii="Times New Roman" w:eastAsia="Times New Roman" w:hAnsi="Times New Roman" w:cs="Times New Roman"/>
        </w:rPr>
        <w:pPrChange w:id="1092" w:author="readm" w:date="2011-11-08T14:18:00Z">
          <w:pPr>
            <w:spacing w:line="360" w:lineRule="auto"/>
          </w:pPr>
        </w:pPrChange>
      </w:pPr>
      <w:r w:rsidRPr="00F17F49">
        <w:rPr>
          <w:rFonts w:ascii="Times New Roman" w:eastAsia="Times New Roman" w:hAnsi="Times New Roman" w:cs="Times New Roman"/>
          <w:bCs/>
          <w:i/>
        </w:rPr>
        <w:t xml:space="preserve">Identification of parameters for </w:t>
      </w:r>
      <w:proofErr w:type="spellStart"/>
      <w:r w:rsidRPr="00F17F49">
        <w:rPr>
          <w:rFonts w:ascii="Times New Roman" w:eastAsia="Times New Roman" w:hAnsi="Times New Roman" w:cs="Times New Roman"/>
          <w:bCs/>
          <w:i/>
        </w:rPr>
        <w:t>SNPTools</w:t>
      </w:r>
      <w:proofErr w:type="spellEnd"/>
      <w:r w:rsidRPr="00F17F49">
        <w:rPr>
          <w:rFonts w:ascii="Times New Roman" w:eastAsia="Times New Roman" w:hAnsi="Times New Roman" w:cs="Times New Roman"/>
          <w:bCs/>
          <w:i/>
        </w:rPr>
        <w:t xml:space="preserve"> </w:t>
      </w:r>
      <w:r w:rsidR="0015692E" w:rsidRPr="00F17F49">
        <w:rPr>
          <w:rFonts w:ascii="Times New Roman" w:eastAsia="Times New Roman" w:hAnsi="Times New Roman" w:cs="Times New Roman"/>
          <w:bCs/>
          <w:i/>
        </w:rPr>
        <w:t>through testing on</w:t>
      </w:r>
      <w:r w:rsidRPr="00F17F49">
        <w:rPr>
          <w:rFonts w:ascii="Times New Roman" w:eastAsia="Times New Roman" w:hAnsi="Times New Roman" w:cs="Times New Roman"/>
          <w:bCs/>
          <w:i/>
        </w:rPr>
        <w:t xml:space="preserve"> Chr</w:t>
      </w:r>
      <w:r w:rsidRPr="00F17F49">
        <w:rPr>
          <w:rFonts w:ascii="Times New Roman" w:eastAsia="Times New Roman" w:hAnsi="Times New Roman" w:cs="Times New Roman"/>
          <w:bCs/>
          <w:i/>
          <w:iCs/>
        </w:rPr>
        <w:t>20</w:t>
      </w:r>
    </w:p>
    <w:p w:rsidR="008D352E" w:rsidRPr="00F17F49" w:rsidRDefault="008D352E" w:rsidP="00875D28">
      <w:pPr>
        <w:spacing w:line="480" w:lineRule="auto"/>
        <w:rPr>
          <w:rFonts w:ascii="Times New Roman" w:eastAsia="Times New Roman" w:hAnsi="Times New Roman" w:cs="Times New Roman"/>
        </w:rPr>
        <w:pPrChange w:id="1093" w:author="readm" w:date="2011-11-08T14:18:00Z">
          <w:pPr>
            <w:spacing w:line="360" w:lineRule="auto"/>
          </w:pPr>
        </w:pPrChange>
      </w:pPr>
    </w:p>
    <w:p w:rsidR="0015692E" w:rsidRPr="00F17F49" w:rsidRDefault="008D352E" w:rsidP="00875D28">
      <w:pPr>
        <w:spacing w:line="480" w:lineRule="auto"/>
        <w:rPr>
          <w:rFonts w:ascii="Times New Roman" w:eastAsia="Times New Roman" w:hAnsi="Times New Roman" w:cs="Times New Roman"/>
        </w:rPr>
        <w:pPrChange w:id="1094" w:author="readm" w:date="2011-11-08T14:18:00Z">
          <w:pPr>
            <w:spacing w:line="360" w:lineRule="auto"/>
          </w:pPr>
        </w:pPrChange>
      </w:pPr>
      <w:r w:rsidRPr="00F17F49">
        <w:rPr>
          <w:rFonts w:ascii="Times New Roman" w:eastAsia="Times New Roman" w:hAnsi="Times New Roman" w:cs="Times New Roman"/>
          <w:bCs/>
          <w:iCs/>
        </w:rPr>
        <w:t xml:space="preserve">Two key parameters </w:t>
      </w:r>
      <w:r w:rsidR="0015692E" w:rsidRPr="00F17F49">
        <w:rPr>
          <w:rFonts w:ascii="Times New Roman" w:eastAsia="Times New Roman" w:hAnsi="Times New Roman" w:cs="Times New Roman"/>
          <w:bCs/>
          <w:iCs/>
        </w:rPr>
        <w:t>affect</w:t>
      </w:r>
      <w:r w:rsidRPr="00F17F49">
        <w:rPr>
          <w:rFonts w:ascii="Times New Roman" w:eastAsia="Times New Roman" w:hAnsi="Times New Roman" w:cs="Times New Roman"/>
          <w:bCs/>
          <w:iCs/>
        </w:rPr>
        <w:t xml:space="preserve"> the accuracy and speed of the imputation engine, "chunk size" or the two of sites to be imputed, and MCMC (</w:t>
      </w:r>
      <w:proofErr w:type="spellStart"/>
      <w:r w:rsidRPr="00F17F49">
        <w:rPr>
          <w:rFonts w:ascii="Times New Roman" w:eastAsia="Times New Roman" w:hAnsi="Times New Roman" w:cs="Times New Roman"/>
          <w:bCs/>
          <w:iCs/>
        </w:rPr>
        <w:t>markov</w:t>
      </w:r>
      <w:proofErr w:type="spellEnd"/>
      <w:r w:rsidRPr="00F17F49">
        <w:rPr>
          <w:rFonts w:ascii="Times New Roman" w:eastAsia="Times New Roman" w:hAnsi="Times New Roman" w:cs="Times New Roman"/>
          <w:bCs/>
          <w:iCs/>
        </w:rPr>
        <w:t xml:space="preserve"> chain </w:t>
      </w:r>
      <w:proofErr w:type="spellStart"/>
      <w:proofErr w:type="gramStart"/>
      <w:r w:rsidRPr="00F17F49">
        <w:rPr>
          <w:rFonts w:ascii="Times New Roman" w:eastAsia="Times New Roman" w:hAnsi="Times New Roman" w:cs="Times New Roman"/>
          <w:bCs/>
          <w:iCs/>
        </w:rPr>
        <w:t>monte</w:t>
      </w:r>
      <w:proofErr w:type="spellEnd"/>
      <w:r w:rsidRPr="00F17F49">
        <w:rPr>
          <w:rFonts w:ascii="Times New Roman" w:eastAsia="Times New Roman" w:hAnsi="Times New Roman" w:cs="Times New Roman"/>
          <w:bCs/>
          <w:iCs/>
        </w:rPr>
        <w:t xml:space="preserve"> </w:t>
      </w:r>
      <w:proofErr w:type="spellStart"/>
      <w:r w:rsidRPr="00F17F49">
        <w:rPr>
          <w:rFonts w:ascii="Times New Roman" w:eastAsia="Times New Roman" w:hAnsi="Times New Roman" w:cs="Times New Roman"/>
          <w:bCs/>
          <w:iCs/>
        </w:rPr>
        <w:t>carlo</w:t>
      </w:r>
      <w:proofErr w:type="spellEnd"/>
      <w:proofErr w:type="gramEnd"/>
      <w:r w:rsidRPr="00F17F49">
        <w:rPr>
          <w:rFonts w:ascii="Times New Roman" w:eastAsia="Times New Roman" w:hAnsi="Times New Roman" w:cs="Times New Roman"/>
          <w:bCs/>
          <w:iCs/>
        </w:rPr>
        <w:t xml:space="preserve">) sampling cycles.  </w:t>
      </w:r>
      <w:r w:rsidR="00D100CB" w:rsidRPr="00F17F49">
        <w:rPr>
          <w:rFonts w:ascii="Times New Roman" w:eastAsia="Times New Roman" w:hAnsi="Times New Roman" w:cs="Times New Roman"/>
        </w:rPr>
        <w:t>We generated several genotype imputation call sets of chromosome 20 using different parameter settings</w:t>
      </w:r>
      <w:r w:rsidRPr="00F17F49">
        <w:rPr>
          <w:rFonts w:ascii="Times New Roman" w:eastAsia="Times New Roman" w:hAnsi="Times New Roman" w:cs="Times New Roman"/>
        </w:rPr>
        <w:t xml:space="preserve"> and evaluated the results by comparing the g</w:t>
      </w:r>
      <w:r w:rsidRPr="00F17F49">
        <w:rPr>
          <w:rFonts w:ascii="Times New Roman" w:eastAsia="Times New Roman" w:hAnsi="Times New Roman" w:cs="Times New Roman"/>
          <w:bCs/>
        </w:rPr>
        <w:t xml:space="preserve">enotype concordance against known genotypes from </w:t>
      </w:r>
      <w:r w:rsidRPr="00F17F49">
        <w:rPr>
          <w:rFonts w:ascii="Times New Roman" w:eastAsia="Times New Roman" w:hAnsi="Times New Roman" w:cs="Times New Roman"/>
        </w:rPr>
        <w:t>HapMap3,</w:t>
      </w:r>
      <w:r w:rsidR="0015692E" w:rsidRPr="00F17F49">
        <w:rPr>
          <w:rFonts w:ascii="Times New Roman" w:eastAsia="Times New Roman" w:hAnsi="Times New Roman" w:cs="Times New Roman"/>
        </w:rPr>
        <w:t xml:space="preserve"> </w:t>
      </w:r>
      <w:r w:rsidRPr="00F17F49">
        <w:rPr>
          <w:rFonts w:ascii="Times New Roman" w:eastAsia="Times New Roman" w:hAnsi="Times New Roman" w:cs="Times New Roman"/>
        </w:rPr>
        <w:t xml:space="preserve">OMNI and </w:t>
      </w:r>
      <w:proofErr w:type="spellStart"/>
      <w:r w:rsidRPr="00F17F49">
        <w:rPr>
          <w:rFonts w:ascii="Times New Roman" w:eastAsia="Times New Roman" w:hAnsi="Times New Roman" w:cs="Times New Roman"/>
        </w:rPr>
        <w:t>Affymetrix</w:t>
      </w:r>
      <w:proofErr w:type="spellEnd"/>
      <w:r w:rsidRPr="00F17F49">
        <w:rPr>
          <w:rFonts w:ascii="Times New Roman" w:eastAsia="Times New Roman" w:hAnsi="Times New Roman" w:cs="Times New Roman"/>
        </w:rPr>
        <w:t xml:space="preserve"> Axiom data sets. We measure the error by the discordance rate (%) </w:t>
      </w:r>
      <w:r w:rsidR="0015692E" w:rsidRPr="00F17F49">
        <w:rPr>
          <w:rFonts w:ascii="Times New Roman" w:eastAsia="Times New Roman" w:hAnsi="Times New Roman" w:cs="Times New Roman"/>
        </w:rPr>
        <w:t xml:space="preserve">for the genotype classes, Alt/Alt, Ref/Alt and Ref/Ref and also evaluate an overall discordance rate and a non-ref/ref discordance rate.  </w:t>
      </w:r>
    </w:p>
    <w:p w:rsidR="0015692E" w:rsidRPr="00F17F49" w:rsidRDefault="0015692E" w:rsidP="00875D28">
      <w:pPr>
        <w:spacing w:line="480" w:lineRule="auto"/>
        <w:rPr>
          <w:rFonts w:ascii="Times New Roman" w:eastAsia="Times New Roman" w:hAnsi="Times New Roman" w:cs="Times New Roman"/>
        </w:rPr>
        <w:pPrChange w:id="1095" w:author="readm" w:date="2011-11-08T14:18:00Z">
          <w:pPr>
            <w:spacing w:line="360" w:lineRule="auto"/>
          </w:pPr>
        </w:pPrChange>
      </w:pPr>
    </w:p>
    <w:p w:rsidR="008D352E" w:rsidRPr="00F17F49" w:rsidRDefault="008D352E" w:rsidP="00875D28">
      <w:pPr>
        <w:spacing w:line="480" w:lineRule="auto"/>
        <w:rPr>
          <w:rFonts w:ascii="Times New Roman" w:eastAsia="Times New Roman" w:hAnsi="Times New Roman" w:cs="Times New Roman"/>
        </w:rPr>
        <w:pPrChange w:id="1096" w:author="readm" w:date="2011-11-08T14:18:00Z">
          <w:pPr>
            <w:spacing w:line="360" w:lineRule="auto"/>
          </w:pPr>
        </w:pPrChange>
      </w:pPr>
      <w:r w:rsidRPr="00F17F49">
        <w:rPr>
          <w:rFonts w:ascii="Times New Roman" w:eastAsia="Times New Roman" w:hAnsi="Times New Roman" w:cs="Times New Roman"/>
        </w:rPr>
        <w:t xml:space="preserve">With an MCMC =200, and chunk size =200, the </w:t>
      </w:r>
      <w:r w:rsidR="0015692E" w:rsidRPr="00F17F49">
        <w:rPr>
          <w:rFonts w:ascii="Times New Roman" w:eastAsia="Times New Roman" w:hAnsi="Times New Roman" w:cs="Times New Roman"/>
        </w:rPr>
        <w:t xml:space="preserve">best overall discordance rate was </w:t>
      </w:r>
      <w:r w:rsidRPr="00F17F49">
        <w:rPr>
          <w:rFonts w:ascii="Times New Roman" w:eastAsia="Times New Roman" w:hAnsi="Times New Roman" w:cs="Times New Roman"/>
        </w:rPr>
        <w:t>0.61%</w:t>
      </w:r>
      <w:r w:rsidR="0015692E" w:rsidRPr="00F17F49">
        <w:rPr>
          <w:rFonts w:ascii="Times New Roman" w:eastAsia="Times New Roman" w:hAnsi="Times New Roman" w:cs="Times New Roman"/>
        </w:rPr>
        <w:t>, 0.67% and 0.62%</w:t>
      </w:r>
      <w:r w:rsidRPr="00F17F49">
        <w:rPr>
          <w:rFonts w:ascii="Times New Roman" w:eastAsia="Times New Roman" w:hAnsi="Times New Roman" w:cs="Times New Roman"/>
        </w:rPr>
        <w:t xml:space="preserve"> when compared to HapMap3</w:t>
      </w:r>
      <w:r w:rsidR="0015692E" w:rsidRPr="00F17F49">
        <w:rPr>
          <w:rFonts w:ascii="Times New Roman" w:eastAsia="Times New Roman" w:hAnsi="Times New Roman" w:cs="Times New Roman"/>
        </w:rPr>
        <w:t xml:space="preserve">, OMNI and Axiom respectively.  </w:t>
      </w:r>
      <w:r w:rsidRPr="00F17F49">
        <w:rPr>
          <w:rFonts w:ascii="Times New Roman" w:eastAsia="Times New Roman" w:hAnsi="Times New Roman" w:cs="Times New Roman"/>
        </w:rPr>
        <w:t>This is similar to single site high coverage capture discordance rate of (</w:t>
      </w:r>
      <w:r w:rsidRPr="00F17F49">
        <w:rPr>
          <w:rFonts w:ascii="Times New Roman" w:eastAsia="Times New Roman" w:hAnsi="Times New Roman" w:cs="Times New Roman"/>
          <w:highlight w:val="yellow"/>
        </w:rPr>
        <w:t>what is the rate)</w:t>
      </w:r>
      <w:r w:rsidRPr="00F17F49">
        <w:rPr>
          <w:rFonts w:ascii="Times New Roman" w:eastAsia="Times New Roman" w:hAnsi="Times New Roman" w:cs="Times New Roman"/>
        </w:rPr>
        <w:t xml:space="preserve"> [ref] and is close to microarray errors (0.2~0.3%) [</w:t>
      </w:r>
      <w:proofErr w:type="gramStart"/>
      <w:r w:rsidRPr="00F17F49">
        <w:rPr>
          <w:rFonts w:ascii="Times New Roman" w:eastAsia="Times New Roman" w:hAnsi="Times New Roman" w:cs="Times New Roman"/>
          <w:highlight w:val="yellow"/>
        </w:rPr>
        <w:t>ref</w:t>
      </w:r>
      <w:proofErr w:type="gramEnd"/>
      <w:r w:rsidRPr="00F17F49">
        <w:rPr>
          <w:rFonts w:ascii="Times New Roman" w:eastAsia="Times New Roman" w:hAnsi="Times New Roman" w:cs="Times New Roman"/>
        </w:rPr>
        <w:t>].  We also found that the alt/alt and ref/alt genotype error rate</w:t>
      </w:r>
      <w:r w:rsidR="00243686" w:rsidRPr="00F17F49">
        <w:rPr>
          <w:rFonts w:ascii="Times New Roman" w:eastAsia="Times New Roman" w:hAnsi="Times New Roman" w:cs="Times New Roman"/>
        </w:rPr>
        <w:t xml:space="preserve"> </w:t>
      </w:r>
      <w:r w:rsidR="00495DA2" w:rsidRPr="00F17F49">
        <w:rPr>
          <w:rFonts w:ascii="Times New Roman" w:eastAsia="Times New Roman" w:hAnsi="Times New Roman" w:cs="Times New Roman"/>
        </w:rPr>
        <w:t xml:space="preserve">was 1.21% and 0.89%, respectively.  These error rates are </w:t>
      </w:r>
      <w:r w:rsidRPr="00F17F49">
        <w:rPr>
          <w:rFonts w:ascii="Times New Roman" w:eastAsia="Times New Roman" w:hAnsi="Times New Roman" w:cs="Times New Roman"/>
        </w:rPr>
        <w:t xml:space="preserve">higher than the </w:t>
      </w:r>
      <w:r w:rsidR="00243686" w:rsidRPr="00F17F49">
        <w:rPr>
          <w:rFonts w:ascii="Times New Roman" w:eastAsia="Times New Roman" w:hAnsi="Times New Roman" w:cs="Times New Roman"/>
        </w:rPr>
        <w:t>ref/ref error rate</w:t>
      </w:r>
      <w:r w:rsidRPr="00F17F49">
        <w:rPr>
          <w:rFonts w:ascii="Times New Roman" w:eastAsia="Times New Roman" w:hAnsi="Times New Roman" w:cs="Times New Roman"/>
        </w:rPr>
        <w:t xml:space="preserve"> when </w:t>
      </w:r>
      <w:r w:rsidR="00495DA2" w:rsidRPr="00F17F49">
        <w:rPr>
          <w:rFonts w:ascii="Times New Roman" w:eastAsia="Times New Roman" w:hAnsi="Times New Roman" w:cs="Times New Roman"/>
        </w:rPr>
        <w:t>evaluated using</w:t>
      </w:r>
      <w:r w:rsidRPr="00F17F49">
        <w:rPr>
          <w:rFonts w:ascii="Times New Roman" w:eastAsia="Times New Roman" w:hAnsi="Times New Roman" w:cs="Times New Roman"/>
        </w:rPr>
        <w:t xml:space="preserve"> HapMap3 genotypes (Figure 5a).  While imputation accuracy can be improved with increased expenditure of c</w:t>
      </w:r>
      <w:r w:rsidR="00495DA2" w:rsidRPr="00F17F49">
        <w:rPr>
          <w:rFonts w:ascii="Times New Roman" w:eastAsia="Times New Roman" w:hAnsi="Times New Roman" w:cs="Times New Roman"/>
        </w:rPr>
        <w:t xml:space="preserve">omputation resources, </w:t>
      </w:r>
      <w:r w:rsidRPr="00F17F49">
        <w:rPr>
          <w:rFonts w:ascii="Times New Roman" w:eastAsia="Times New Roman" w:hAnsi="Times New Roman" w:cs="Times New Roman"/>
        </w:rPr>
        <w:t xml:space="preserve">as </w:t>
      </w:r>
      <w:r w:rsidRPr="00F17F49">
        <w:rPr>
          <w:rFonts w:ascii="Times New Roman" w:eastAsia="Times New Roman" w:hAnsi="Times New Roman" w:cs="Times New Roman"/>
        </w:rPr>
        <w:lastRenderedPageBreak/>
        <w:t xml:space="preserve">Figure 5b </w:t>
      </w:r>
      <w:r w:rsidR="00495DA2" w:rsidRPr="00F17F49">
        <w:rPr>
          <w:rFonts w:ascii="Times New Roman" w:eastAsia="Times New Roman" w:hAnsi="Times New Roman" w:cs="Times New Roman"/>
        </w:rPr>
        <w:t xml:space="preserve">shows, the amount of improvement after utilizing 1000 CPU equivalent months </w:t>
      </w:r>
      <w:r w:rsidRPr="00F17F49">
        <w:rPr>
          <w:rFonts w:ascii="Times New Roman" w:eastAsia="Times New Roman" w:hAnsi="Times New Roman" w:cs="Times New Roman"/>
        </w:rPr>
        <w:t xml:space="preserve">is marginal.  A CPU month is a unit of computation defined as 1 </w:t>
      </w:r>
      <w:r w:rsidR="00495DA2" w:rsidRPr="00F17F49">
        <w:rPr>
          <w:rFonts w:ascii="Times New Roman" w:eastAsia="Times New Roman" w:hAnsi="Times New Roman" w:cs="Times New Roman"/>
        </w:rPr>
        <w:t xml:space="preserve">CPU core </w:t>
      </w:r>
      <w:r w:rsidRPr="00F17F49">
        <w:rPr>
          <w:rFonts w:ascii="Times New Roman" w:eastAsia="Times New Roman" w:hAnsi="Times New Roman" w:cs="Times New Roman"/>
        </w:rPr>
        <w:t xml:space="preserve">working for 1 month.   </w:t>
      </w:r>
    </w:p>
    <w:p w:rsidR="00243686" w:rsidRPr="00F17F49" w:rsidRDefault="00243686" w:rsidP="00875D28">
      <w:pPr>
        <w:spacing w:line="480" w:lineRule="auto"/>
        <w:rPr>
          <w:rFonts w:ascii="Times New Roman" w:eastAsia="Times New Roman" w:hAnsi="Times New Roman" w:cs="Times New Roman"/>
        </w:rPr>
        <w:pPrChange w:id="1097" w:author="readm" w:date="2011-11-08T14:18:00Z">
          <w:pPr>
            <w:spacing w:line="360" w:lineRule="auto"/>
          </w:pPr>
        </w:pPrChange>
      </w:pPr>
    </w:p>
    <w:p w:rsidR="00243686" w:rsidRPr="00F17F49" w:rsidRDefault="00243686" w:rsidP="00875D28">
      <w:pPr>
        <w:spacing w:line="480" w:lineRule="auto"/>
        <w:rPr>
          <w:rFonts w:ascii="Times New Roman" w:eastAsia="Times New Roman" w:hAnsi="Times New Roman" w:cs="Times New Roman"/>
          <w:i/>
        </w:rPr>
        <w:pPrChange w:id="1098" w:author="readm" w:date="2011-11-08T14:18:00Z">
          <w:pPr>
            <w:spacing w:line="360" w:lineRule="auto"/>
          </w:pPr>
        </w:pPrChange>
      </w:pPr>
      <w:proofErr w:type="spellStart"/>
      <w:r w:rsidRPr="00F17F49">
        <w:rPr>
          <w:rFonts w:ascii="Times New Roman" w:eastAsia="Times New Roman" w:hAnsi="Times New Roman" w:cs="Times New Roman"/>
          <w:i/>
        </w:rPr>
        <w:t>SNPTools</w:t>
      </w:r>
      <w:proofErr w:type="spellEnd"/>
      <w:r w:rsidRPr="00F17F49">
        <w:rPr>
          <w:rFonts w:ascii="Times New Roman" w:eastAsia="Times New Roman" w:hAnsi="Times New Roman" w:cs="Times New Roman"/>
          <w:i/>
        </w:rPr>
        <w:t xml:space="preserve"> generates accurate </w:t>
      </w:r>
      <w:proofErr w:type="spellStart"/>
      <w:r w:rsidRPr="00F17F49">
        <w:rPr>
          <w:rFonts w:ascii="Times New Roman" w:eastAsia="Times New Roman" w:hAnsi="Times New Roman" w:cs="Times New Roman"/>
          <w:i/>
        </w:rPr>
        <w:t>haplotype</w:t>
      </w:r>
      <w:proofErr w:type="spellEnd"/>
      <w:r w:rsidRPr="00F17F49">
        <w:rPr>
          <w:rFonts w:ascii="Times New Roman" w:eastAsia="Times New Roman" w:hAnsi="Times New Roman" w:cs="Times New Roman"/>
          <w:i/>
        </w:rPr>
        <w:t xml:space="preserve"> phases</w:t>
      </w:r>
    </w:p>
    <w:p w:rsidR="00932C23" w:rsidRPr="00F17F49" w:rsidRDefault="00932C23" w:rsidP="00875D28">
      <w:pPr>
        <w:spacing w:line="480" w:lineRule="auto"/>
        <w:rPr>
          <w:rFonts w:ascii="Times New Roman" w:eastAsia="Times New Roman" w:hAnsi="Times New Roman" w:cs="Times New Roman"/>
        </w:rPr>
        <w:pPrChange w:id="1099" w:author="readm" w:date="2011-11-08T14:18:00Z">
          <w:pPr>
            <w:spacing w:line="360" w:lineRule="auto"/>
          </w:pPr>
        </w:pPrChange>
      </w:pPr>
    </w:p>
    <w:p w:rsidR="00B4621A" w:rsidRPr="00F17F49" w:rsidRDefault="00B63FB2" w:rsidP="00875D28">
      <w:pPr>
        <w:spacing w:line="480" w:lineRule="auto"/>
        <w:rPr>
          <w:rFonts w:ascii="Times New Roman" w:eastAsia="Times New Roman" w:hAnsi="Times New Roman" w:cs="Times New Roman"/>
          <w:b/>
        </w:rPr>
        <w:pPrChange w:id="1100" w:author="readm" w:date="2011-11-08T14:18:00Z">
          <w:pPr>
            <w:spacing w:line="360" w:lineRule="auto"/>
          </w:pPr>
        </w:pPrChange>
      </w:pPr>
      <w:r w:rsidRPr="00F17F49">
        <w:rPr>
          <w:rFonts w:ascii="Times New Roman" w:eastAsia="Times New Roman" w:hAnsi="Times New Roman" w:cs="Times New Roman"/>
          <w:bCs/>
          <w:iCs/>
        </w:rPr>
        <w:t xml:space="preserve">We next assess the accuracy of </w:t>
      </w:r>
      <w:proofErr w:type="spellStart"/>
      <w:r w:rsidRPr="00F17F49">
        <w:rPr>
          <w:rFonts w:ascii="Times New Roman" w:eastAsia="Times New Roman" w:hAnsi="Times New Roman" w:cs="Times New Roman"/>
          <w:bCs/>
          <w:iCs/>
        </w:rPr>
        <w:t>haplotype</w:t>
      </w:r>
      <w:proofErr w:type="spellEnd"/>
      <w:r w:rsidRPr="00F17F49">
        <w:rPr>
          <w:rFonts w:ascii="Times New Roman" w:eastAsia="Times New Roman" w:hAnsi="Times New Roman" w:cs="Times New Roman"/>
          <w:bCs/>
          <w:iCs/>
        </w:rPr>
        <w:t xml:space="preserve"> phasing by comparing our phasing results for </w:t>
      </w:r>
      <w:r w:rsidR="00243686" w:rsidRPr="00F17F49">
        <w:rPr>
          <w:rFonts w:ascii="Times New Roman" w:eastAsia="Times New Roman" w:hAnsi="Times New Roman" w:cs="Times New Roman"/>
          <w:bCs/>
          <w:iCs/>
        </w:rPr>
        <w:t>our imputed genotypes</w:t>
      </w:r>
      <w:r w:rsidRPr="00F17F49">
        <w:rPr>
          <w:rFonts w:ascii="Times New Roman" w:eastAsia="Times New Roman" w:hAnsi="Times New Roman" w:cs="Times New Roman"/>
          <w:bCs/>
          <w:iCs/>
        </w:rPr>
        <w:t xml:space="preserve"> to </w:t>
      </w:r>
      <w:r w:rsidR="00243686" w:rsidRPr="00F17F49">
        <w:rPr>
          <w:rFonts w:ascii="Times New Roman" w:eastAsia="Times New Roman" w:hAnsi="Times New Roman" w:cs="Times New Roman"/>
          <w:bCs/>
          <w:iCs/>
        </w:rPr>
        <w:t xml:space="preserve">both </w:t>
      </w:r>
      <w:r w:rsidRPr="00F17F49">
        <w:rPr>
          <w:rFonts w:ascii="Times New Roman" w:eastAsia="Times New Roman" w:hAnsi="Times New Roman" w:cs="Times New Roman"/>
          <w:bCs/>
          <w:iCs/>
        </w:rPr>
        <w:t xml:space="preserve">HapMap3 CEU and YRI trios </w:t>
      </w:r>
      <w:r w:rsidR="00495DA2" w:rsidRPr="00F17F49">
        <w:rPr>
          <w:rFonts w:ascii="Times New Roman" w:eastAsia="Times New Roman" w:hAnsi="Times New Roman" w:cs="Times New Roman"/>
          <w:bCs/>
          <w:iCs/>
        </w:rPr>
        <w:t>from the 1000 Genomes Pilot [ref]</w:t>
      </w:r>
      <w:r w:rsidRPr="00F17F49">
        <w:rPr>
          <w:rFonts w:ascii="Times New Roman" w:eastAsia="Times New Roman" w:hAnsi="Times New Roman" w:cs="Times New Roman"/>
          <w:bCs/>
          <w:iCs/>
        </w:rPr>
        <w:t xml:space="preserve">.  </w:t>
      </w:r>
      <w:r w:rsidRPr="00F17F49">
        <w:rPr>
          <w:rFonts w:ascii="Times New Roman" w:eastAsia="Times New Roman" w:hAnsi="Times New Roman" w:cs="Times New Roman"/>
        </w:rPr>
        <w:t xml:space="preserve">We </w:t>
      </w:r>
      <w:r w:rsidR="00495DA2" w:rsidRPr="00F17F49">
        <w:rPr>
          <w:rFonts w:ascii="Times New Roman" w:eastAsia="Times New Roman" w:hAnsi="Times New Roman" w:cs="Times New Roman"/>
        </w:rPr>
        <w:t xml:space="preserve">mirror our error rate </w:t>
      </w:r>
      <w:r w:rsidR="008E35C0" w:rsidRPr="00F17F49">
        <w:rPr>
          <w:rFonts w:ascii="Times New Roman" w:eastAsia="Times New Roman" w:hAnsi="Times New Roman" w:cs="Times New Roman"/>
        </w:rPr>
        <w:t>using</w:t>
      </w:r>
      <w:r w:rsidR="00495DA2"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Marchini’s</w:t>
      </w:r>
      <w:proofErr w:type="spellEnd"/>
      <w:r w:rsidRPr="00F17F49">
        <w:rPr>
          <w:rFonts w:ascii="Times New Roman" w:eastAsia="Times New Roman" w:hAnsi="Times New Roman" w:cs="Times New Roman"/>
        </w:rPr>
        <w:t xml:space="preserve"> definition of Incorrect Genotype Proportion</w:t>
      </w:r>
      <w:r w:rsidR="00495DA2" w:rsidRPr="00F17F49">
        <w:rPr>
          <w:rFonts w:ascii="Times New Roman" w:eastAsia="Times New Roman" w:hAnsi="Times New Roman" w:cs="Times New Roman"/>
        </w:rPr>
        <w:t xml:space="preserve"> [ref]</w:t>
      </w:r>
      <w:r w:rsidR="00A31846" w:rsidRPr="00F17F49">
        <w:rPr>
          <w:rFonts w:ascii="Times New Roman" w:eastAsia="Times New Roman" w:hAnsi="Times New Roman" w:cs="Times New Roman"/>
        </w:rPr>
        <w:fldChar w:fldCharType="begin" w:fldLock="1"/>
      </w:r>
      <w:r w:rsidR="00A4077B" w:rsidRPr="00F17F49">
        <w:rPr>
          <w:rFonts w:ascii="Times New Roman" w:eastAsia="Times New Roman" w:hAnsi="Times New Roman" w:cs="Times New Roman"/>
        </w:rPr>
        <w:instrText xml:space="preserve">ADDIN Mendeley Citation{2bbbfb5e-0dcb-4893-9516-8fb6f452df7c} CSL_CITATION  { "citationItems" : [ { "id" : "ITEM-1", "itemData" : { "DOI" : "10.1086/500808", "abstract" : "Knowledge of haplotype phase is valuable for many analysis methods in the study of disease, population, and evolutionary genetics. Considerable research effort has been devoted to the development of statistical and computational methods that infer haplotype phase from genotype data. Although a substantial number of such methods have been developed, they have focused principally on inference from unrelated individuals, and comparisons between methods have been rather limited. Here, we describe the extension of five leading algorithms for phase inference for handling father-mother-child trios. We performed a comprehensive assessment of the methods applied to both trios and to unrelated individuals, with a focus on genomic-scale problems, using both simulated data and data from the HapMap project. The most accurate algorithm was PHASE (v2.1). For this method, the percentages of genotypes whose phase was incorrectly inferred were 0.12%, 0.05%, and 0.16% for trios from simulated data, HapMap Centre d'Etude du Polymorphisme Humain (CEPH) trios, and HapMap Yoruban trios, respectively, and 5.2% and 5.9% for unrelated individuals in simulated data and the HapMap CEPH data, respectively. The other methods considered in this work had comparable but slightly worse error rates. The error rates for trios are similar to the levels of genotyping error and missing data expected. We thus conclude that all the methods considered will provide highly accurate estimates of haplotypes when applied to trio data sets. Running times differ substantially between methods. Although it is one of the slowest methods, PHASE (v2.1) was used to infer haplotypes for the 1 million-SNP HapMap data set. Finally, we evaluated methods of estimating the value of r(2) between a pair of SNPs and concluded that all methods estimated r(2) well when the estimated value was &gt;or=0.8.", "author" : [ { "family" : "Marchini", "given" : "Jonathan" }, { "family" : "Cutler", "given" : "David" }, { "family" : "Patterson", "given" : "Nick" }, { "family" : "Stephens", "given" : "Matthew" }, { "family" : "Eskin", "given" : "Eleazar" }, { "family" : "Halperin", "given" : "Eran" }, { "family" : "Lin", "given" : "Shin" }, { "family" : "Qin", "given" : "Zhaohui S" }, { "family" : "Munro", "given" : "Heather M" }, { "family" : "Abecasis", "given" : "Goncalo R" }, { "family" : "Donnelly", "given" : "Peter" } ], "container-title" : "American journal of human genetics", "id" : "ITEM-1", "issue" : "3", "issued" : { "date-parts" : [ [ "2006", "3" ] ] }, "note" : "&lt;m:note&gt;&lt;/m:note&gt;", "page" : "437-50", "title" : "A comparison of phasing algorithms for trios and unrelated individuals.", "type" : "article-journal", "volume" : "78" }, "uris" : [ "http://www.mendeley.com/documents/?uuid=2bbbfb5e-0dcb-4893-9516-8fb6f452df7c" ] } ], "mendeley" : { "previouslyFormattedCitation" : "&lt;i&gt;(17)&lt;/i&gt;" }, "properties" : { "noteIndex" : 0 }, "schema" : "https://github.com/citation-style-language/schema/raw/master/csl-citation.json" } </w:instrText>
      </w:r>
      <w:r w:rsidR="00A31846" w:rsidRPr="00F17F49">
        <w:rPr>
          <w:rFonts w:ascii="Times New Roman" w:eastAsia="Times New Roman" w:hAnsi="Times New Roman" w:cs="Times New Roman"/>
        </w:rPr>
        <w:fldChar w:fldCharType="separate"/>
      </w:r>
      <w:r w:rsidR="00A4077B" w:rsidRPr="00F17F49">
        <w:rPr>
          <w:rFonts w:ascii="Times New Roman" w:eastAsia="Times New Roman" w:hAnsi="Times New Roman" w:cs="Times New Roman"/>
          <w:i/>
          <w:noProof/>
        </w:rPr>
        <w:t>(17)</w:t>
      </w:r>
      <w:r w:rsidR="00A31846" w:rsidRPr="00F17F49">
        <w:rPr>
          <w:rFonts w:ascii="Times New Roman" w:eastAsia="Times New Roman" w:hAnsi="Times New Roman" w:cs="Times New Roman"/>
        </w:rPr>
        <w:fldChar w:fldCharType="end"/>
      </w:r>
      <w:r w:rsidR="00495DA2" w:rsidRPr="00F17F49">
        <w:rPr>
          <w:rFonts w:ascii="Times New Roman" w:eastAsia="Times New Roman" w:hAnsi="Times New Roman" w:cs="Times New Roman"/>
        </w:rPr>
        <w:t xml:space="preserve">, except that we define </w:t>
      </w:r>
      <w:r w:rsidRPr="00F17F49">
        <w:rPr>
          <w:rFonts w:ascii="Times New Roman" w:eastAsia="Times New Roman" w:hAnsi="Times New Roman" w:cs="Times New Roman"/>
        </w:rPr>
        <w:t>t</w:t>
      </w:r>
      <w:r w:rsidR="00495DA2" w:rsidRPr="00F17F49">
        <w:rPr>
          <w:rFonts w:ascii="Times New Roman" w:eastAsia="Times New Roman" w:hAnsi="Times New Roman" w:cs="Times New Roman"/>
        </w:rPr>
        <w:t xml:space="preserve">he error as </w:t>
      </w:r>
      <w:r w:rsidRPr="00F17F49">
        <w:rPr>
          <w:rFonts w:ascii="Times New Roman" w:eastAsia="Times New Roman" w:hAnsi="Times New Roman" w:cs="Times New Roman"/>
        </w:rPr>
        <w:t xml:space="preserve">the </w:t>
      </w:r>
      <w:r w:rsidR="00F40A4E" w:rsidRPr="00F17F49">
        <w:rPr>
          <w:rFonts w:ascii="Times New Roman" w:eastAsia="Times New Roman" w:hAnsi="Times New Roman" w:cs="Times New Roman"/>
        </w:rPr>
        <w:t>percentage of genotypes incorrectly phased</w:t>
      </w:r>
      <w:r w:rsidR="00243686" w:rsidRPr="00F17F49">
        <w:rPr>
          <w:rFonts w:ascii="Times New Roman" w:eastAsia="Times New Roman" w:hAnsi="Times New Roman" w:cs="Times New Roman"/>
        </w:rPr>
        <w:t xml:space="preserve">.  In Figure 5c, we found that the phasing error race </w:t>
      </w:r>
      <w:r w:rsidR="00C51C66" w:rsidRPr="00F17F49">
        <w:rPr>
          <w:rFonts w:ascii="Times New Roman" w:eastAsia="Times New Roman" w:hAnsi="Times New Roman" w:cs="Times New Roman"/>
        </w:rPr>
        <w:t>was</w:t>
      </w:r>
      <w:r w:rsidR="00D100CB" w:rsidRPr="00F17F49">
        <w:rPr>
          <w:rFonts w:ascii="Times New Roman" w:eastAsia="Times New Roman" w:hAnsi="Times New Roman" w:cs="Times New Roman"/>
        </w:rPr>
        <w:t xml:space="preserve"> less than 1% </w:t>
      </w:r>
      <w:r w:rsidR="00F40A4E" w:rsidRPr="00F17F49">
        <w:rPr>
          <w:rFonts w:ascii="Times New Roman" w:eastAsia="Times New Roman" w:hAnsi="Times New Roman" w:cs="Times New Roman"/>
        </w:rPr>
        <w:t xml:space="preserve">with stretches of nucleotides less than </w:t>
      </w:r>
      <w:r w:rsidR="00D100CB" w:rsidRPr="00F17F49">
        <w:rPr>
          <w:rFonts w:ascii="Times New Roman" w:eastAsia="Times New Roman" w:hAnsi="Times New Roman" w:cs="Times New Roman"/>
        </w:rPr>
        <w:t>50kb</w:t>
      </w:r>
      <w:r w:rsidR="00C51C66" w:rsidRPr="00F17F49">
        <w:rPr>
          <w:rFonts w:ascii="Times New Roman" w:eastAsia="Times New Roman" w:hAnsi="Times New Roman" w:cs="Times New Roman"/>
        </w:rPr>
        <w:t>p.  We also found that the</w:t>
      </w:r>
      <w:r w:rsidR="00243686" w:rsidRPr="00F17F49">
        <w:rPr>
          <w:rFonts w:ascii="Times New Roman" w:eastAsia="Times New Roman" w:hAnsi="Times New Roman" w:cs="Times New Roman"/>
        </w:rPr>
        <w:t xml:space="preserve"> </w:t>
      </w:r>
      <w:r w:rsidR="00F40A4E" w:rsidRPr="00F17F49">
        <w:rPr>
          <w:rFonts w:ascii="Times New Roman" w:eastAsia="Times New Roman" w:hAnsi="Times New Roman" w:cs="Times New Roman"/>
        </w:rPr>
        <w:t xml:space="preserve">error rate grows </w:t>
      </w:r>
      <w:r w:rsidR="00D100CB" w:rsidRPr="00F17F49">
        <w:rPr>
          <w:rFonts w:ascii="Times New Roman" w:eastAsia="Times New Roman" w:hAnsi="Times New Roman" w:cs="Times New Roman"/>
        </w:rPr>
        <w:t>approximately linearly with the</w:t>
      </w:r>
      <w:r w:rsidR="00F40A4E" w:rsidRPr="00F17F49">
        <w:rPr>
          <w:rFonts w:ascii="Times New Roman" w:eastAsia="Times New Roman" w:hAnsi="Times New Roman" w:cs="Times New Roman"/>
        </w:rPr>
        <w:t xml:space="preserve"> length of alleles being </w:t>
      </w:r>
      <w:r w:rsidR="00243686" w:rsidRPr="00F17F49">
        <w:rPr>
          <w:rFonts w:ascii="Times New Roman" w:eastAsia="Times New Roman" w:hAnsi="Times New Roman" w:cs="Times New Roman"/>
        </w:rPr>
        <w:t xml:space="preserve">phased.  </w:t>
      </w:r>
      <w:r w:rsidR="00F40A4E" w:rsidRPr="00F17F49">
        <w:rPr>
          <w:rFonts w:ascii="Times New Roman" w:eastAsia="Times New Roman" w:hAnsi="Times New Roman" w:cs="Times New Roman"/>
        </w:rPr>
        <w:t xml:space="preserve"> </w:t>
      </w:r>
      <w:r w:rsidR="00243686" w:rsidRPr="00F17F49">
        <w:rPr>
          <w:rFonts w:ascii="Times New Roman" w:eastAsia="Times New Roman" w:hAnsi="Times New Roman" w:cs="Times New Roman"/>
        </w:rPr>
        <w:t xml:space="preserve">When compared to Beagle [ref], </w:t>
      </w:r>
      <w:proofErr w:type="spellStart"/>
      <w:r w:rsidR="00243686" w:rsidRPr="00F17F49">
        <w:rPr>
          <w:rFonts w:ascii="Times New Roman" w:eastAsia="Times New Roman" w:hAnsi="Times New Roman" w:cs="Times New Roman"/>
        </w:rPr>
        <w:t>SNPTools</w:t>
      </w:r>
      <w:proofErr w:type="spellEnd"/>
      <w:r w:rsidR="00243686" w:rsidRPr="00F17F49">
        <w:rPr>
          <w:rFonts w:ascii="Times New Roman" w:eastAsia="Times New Roman" w:hAnsi="Times New Roman" w:cs="Times New Roman"/>
        </w:rPr>
        <w:t xml:space="preserve"> also produces marginally higher quality phasing. </w:t>
      </w:r>
      <w:r w:rsidR="00243686" w:rsidRPr="00F17F49">
        <w:rPr>
          <w:rFonts w:ascii="Times New Roman" w:eastAsia="Times New Roman" w:hAnsi="Times New Roman" w:cs="Times New Roman"/>
          <w:b/>
          <w:highlight w:val="yellow"/>
        </w:rPr>
        <w:t>[</w:t>
      </w:r>
      <w:proofErr w:type="gramStart"/>
      <w:r w:rsidR="00243686" w:rsidRPr="00F17F49">
        <w:rPr>
          <w:rFonts w:ascii="Times New Roman" w:eastAsia="Times New Roman" w:hAnsi="Times New Roman" w:cs="Times New Roman"/>
          <w:b/>
          <w:highlight w:val="yellow"/>
        </w:rPr>
        <w:t>do</w:t>
      </w:r>
      <w:proofErr w:type="gramEnd"/>
      <w:r w:rsidR="00243686" w:rsidRPr="00F17F49">
        <w:rPr>
          <w:rFonts w:ascii="Times New Roman" w:eastAsia="Times New Roman" w:hAnsi="Times New Roman" w:cs="Times New Roman"/>
          <w:b/>
          <w:highlight w:val="yellow"/>
        </w:rPr>
        <w:t xml:space="preserve"> we want this instead... </w:t>
      </w:r>
      <w:proofErr w:type="spellStart"/>
      <w:r w:rsidR="00243686" w:rsidRPr="00F17F49">
        <w:rPr>
          <w:rFonts w:ascii="Times New Roman" w:eastAsia="Times New Roman" w:hAnsi="Times New Roman" w:cs="Times New Roman"/>
          <w:b/>
          <w:highlight w:val="yellow"/>
        </w:rPr>
        <w:t>i</w:t>
      </w:r>
      <w:proofErr w:type="spellEnd"/>
      <w:r w:rsidR="00243686" w:rsidRPr="00F17F49">
        <w:rPr>
          <w:rFonts w:ascii="Times New Roman" w:eastAsia="Times New Roman" w:hAnsi="Times New Roman" w:cs="Times New Roman"/>
          <w:b/>
          <w:highlight w:val="yellow"/>
        </w:rPr>
        <w:t xml:space="preserve"> actually don't have the real results nor had </w:t>
      </w:r>
      <w:proofErr w:type="spellStart"/>
      <w:r w:rsidR="00243686" w:rsidRPr="00F17F49">
        <w:rPr>
          <w:rFonts w:ascii="Times New Roman" w:eastAsia="Times New Roman" w:hAnsi="Times New Roman" w:cs="Times New Roman"/>
          <w:b/>
          <w:highlight w:val="yellow"/>
        </w:rPr>
        <w:t>i</w:t>
      </w:r>
      <w:proofErr w:type="spellEnd"/>
      <w:r w:rsidR="00243686" w:rsidRPr="00F17F49">
        <w:rPr>
          <w:rFonts w:ascii="Times New Roman" w:eastAsia="Times New Roman" w:hAnsi="Times New Roman" w:cs="Times New Roman"/>
          <w:b/>
          <w:highlight w:val="yellow"/>
        </w:rPr>
        <w:t xml:space="preserve"> planned on generating them....  this is </w:t>
      </w:r>
      <w:proofErr w:type="spellStart"/>
      <w:r w:rsidR="00243686" w:rsidRPr="00F17F49">
        <w:rPr>
          <w:rFonts w:ascii="Times New Roman" w:eastAsia="Times New Roman" w:hAnsi="Times New Roman" w:cs="Times New Roman"/>
          <w:b/>
          <w:highlight w:val="yellow"/>
        </w:rPr>
        <w:t>hyun's</w:t>
      </w:r>
      <w:proofErr w:type="spellEnd"/>
      <w:r w:rsidR="00243686" w:rsidRPr="00F17F49">
        <w:rPr>
          <w:rFonts w:ascii="Times New Roman" w:eastAsia="Times New Roman" w:hAnsi="Times New Roman" w:cs="Times New Roman"/>
          <w:b/>
          <w:highlight w:val="yellow"/>
        </w:rPr>
        <w:t xml:space="preserve"> result]</w:t>
      </w:r>
      <w:r w:rsidR="00243686" w:rsidRPr="00F17F49">
        <w:rPr>
          <w:rFonts w:ascii="Times New Roman" w:eastAsia="Times New Roman" w:hAnsi="Times New Roman" w:cs="Times New Roman"/>
          <w:b/>
        </w:rPr>
        <w:t xml:space="preserve">  </w:t>
      </w:r>
    </w:p>
    <w:p w:rsidR="00243686" w:rsidRPr="00F17F49" w:rsidRDefault="00243686" w:rsidP="00875D28">
      <w:pPr>
        <w:tabs>
          <w:tab w:val="left" w:pos="3840"/>
        </w:tabs>
        <w:spacing w:line="480" w:lineRule="auto"/>
        <w:rPr>
          <w:rFonts w:ascii="Times New Roman" w:eastAsia="Times New Roman" w:hAnsi="Times New Roman" w:cs="Times New Roman"/>
          <w:b/>
          <w:bCs/>
        </w:rPr>
        <w:pPrChange w:id="1101" w:author="readm" w:date="2011-11-08T14:18:00Z">
          <w:pPr>
            <w:tabs>
              <w:tab w:val="left" w:pos="3840"/>
            </w:tabs>
            <w:spacing w:line="360" w:lineRule="auto"/>
          </w:pPr>
        </w:pPrChange>
      </w:pPr>
    </w:p>
    <w:p w:rsidR="00243686" w:rsidRPr="00F17F49" w:rsidRDefault="00243686" w:rsidP="00875D28">
      <w:pPr>
        <w:tabs>
          <w:tab w:val="left" w:pos="3840"/>
        </w:tabs>
        <w:spacing w:line="480" w:lineRule="auto"/>
        <w:rPr>
          <w:rFonts w:ascii="Times New Roman" w:eastAsia="Times New Roman" w:hAnsi="Times New Roman" w:cs="Times New Roman"/>
          <w:b/>
          <w:bCs/>
        </w:rPr>
        <w:pPrChange w:id="1102" w:author="readm" w:date="2011-11-08T14:18:00Z">
          <w:pPr>
            <w:tabs>
              <w:tab w:val="left" w:pos="3840"/>
            </w:tabs>
            <w:spacing w:line="360" w:lineRule="auto"/>
          </w:pPr>
        </w:pPrChange>
      </w:pPr>
    </w:p>
    <w:p w:rsidR="000E5775" w:rsidRPr="00F17F49" w:rsidRDefault="000E5775" w:rsidP="00875D28">
      <w:pPr>
        <w:spacing w:line="480" w:lineRule="auto"/>
        <w:rPr>
          <w:rFonts w:ascii="Times New Roman" w:eastAsia="Times New Roman" w:hAnsi="Times New Roman" w:cs="Times New Roman"/>
          <w:b/>
          <w:bCs/>
          <w:i/>
        </w:rPr>
        <w:pPrChange w:id="1103" w:author="readm" w:date="2011-11-08T14:18:00Z">
          <w:pPr>
            <w:spacing w:line="360" w:lineRule="auto"/>
          </w:pPr>
        </w:pPrChange>
      </w:pPr>
      <w:r w:rsidRPr="00F17F49">
        <w:rPr>
          <w:rFonts w:ascii="Times New Roman" w:eastAsia="Times New Roman" w:hAnsi="Times New Roman" w:cs="Times New Roman"/>
          <w:b/>
          <w:bCs/>
          <w:i/>
        </w:rPr>
        <w:t>Integration of previous genotype datasets can improve genotype concordance</w:t>
      </w:r>
    </w:p>
    <w:p w:rsidR="00E86862" w:rsidRPr="00F17F49" w:rsidRDefault="00E86862" w:rsidP="00875D28">
      <w:pPr>
        <w:spacing w:line="480" w:lineRule="auto"/>
        <w:rPr>
          <w:rFonts w:ascii="Times New Roman" w:eastAsia="Times New Roman" w:hAnsi="Times New Roman" w:cs="Times New Roman"/>
          <w:b/>
          <w:bCs/>
        </w:rPr>
        <w:pPrChange w:id="1104" w:author="readm" w:date="2011-11-08T14:18:00Z">
          <w:pPr>
            <w:spacing w:line="360" w:lineRule="auto"/>
          </w:pPr>
        </w:pPrChange>
      </w:pPr>
    </w:p>
    <w:p w:rsidR="00E86862" w:rsidRPr="00F17F49" w:rsidRDefault="00E86862" w:rsidP="00875D28">
      <w:pPr>
        <w:spacing w:line="480" w:lineRule="auto"/>
        <w:rPr>
          <w:rFonts w:ascii="Times New Roman" w:eastAsia="Times New Roman" w:hAnsi="Times New Roman" w:cs="Times New Roman"/>
          <w:bCs/>
        </w:rPr>
        <w:pPrChange w:id="1105" w:author="readm" w:date="2011-11-08T14:18:00Z">
          <w:pPr>
            <w:spacing w:line="360" w:lineRule="auto"/>
          </w:pPr>
        </w:pPrChange>
      </w:pPr>
      <w:r w:rsidRPr="00F17F49">
        <w:rPr>
          <w:rFonts w:ascii="Times New Roman" w:eastAsia="Times New Roman" w:hAnsi="Times New Roman" w:cs="Times New Roman"/>
          <w:bCs/>
        </w:rPr>
        <w:t xml:space="preserve">To date, numerous types of genetic variants have been discovered by various technologies.  For example, for samples in the 1000 Genomes project, SNP genotypes exist from the </w:t>
      </w:r>
      <w:proofErr w:type="spellStart"/>
      <w:r w:rsidRPr="00F17F49">
        <w:rPr>
          <w:rFonts w:ascii="Times New Roman" w:eastAsia="Times New Roman" w:hAnsi="Times New Roman" w:cs="Times New Roman"/>
          <w:bCs/>
        </w:rPr>
        <w:t>HapMap</w:t>
      </w:r>
      <w:proofErr w:type="spellEnd"/>
      <w:r w:rsidRPr="00F17F49">
        <w:rPr>
          <w:rFonts w:ascii="Times New Roman" w:eastAsia="Times New Roman" w:hAnsi="Times New Roman" w:cs="Times New Roman"/>
          <w:bCs/>
        </w:rPr>
        <w:t xml:space="preserve"> project.  Further genotypes were interrogated using </w:t>
      </w:r>
      <w:proofErr w:type="spellStart"/>
      <w:r w:rsidRPr="00F17F49">
        <w:rPr>
          <w:rFonts w:ascii="Times New Roman" w:eastAsia="Times New Roman" w:hAnsi="Times New Roman" w:cs="Times New Roman"/>
          <w:bCs/>
        </w:rPr>
        <w:t>Illumina</w:t>
      </w:r>
      <w:proofErr w:type="spellEnd"/>
      <w:r w:rsidRPr="00F17F49">
        <w:rPr>
          <w:rFonts w:ascii="Times New Roman" w:eastAsia="Times New Roman" w:hAnsi="Times New Roman" w:cs="Times New Roman"/>
          <w:bCs/>
        </w:rPr>
        <w:t xml:space="preserve"> OMNI and </w:t>
      </w:r>
      <w:proofErr w:type="spellStart"/>
      <w:r w:rsidRPr="00F17F49">
        <w:rPr>
          <w:rFonts w:ascii="Times New Roman" w:eastAsia="Times New Roman" w:hAnsi="Times New Roman" w:cs="Times New Roman"/>
          <w:bCs/>
        </w:rPr>
        <w:t>Affymetrix</w:t>
      </w:r>
      <w:proofErr w:type="spellEnd"/>
      <w:r w:rsidRPr="00F17F49">
        <w:rPr>
          <w:rFonts w:ascii="Times New Roman" w:eastAsia="Times New Roman" w:hAnsi="Times New Roman" w:cs="Times New Roman"/>
          <w:bCs/>
        </w:rPr>
        <w:t xml:space="preserve"> Axiom arrays.  We expect that there will continue to be heterogeneity in data sets as whole </w:t>
      </w:r>
      <w:proofErr w:type="spellStart"/>
      <w:r w:rsidRPr="00F17F49">
        <w:rPr>
          <w:rFonts w:ascii="Times New Roman" w:eastAsia="Times New Roman" w:hAnsi="Times New Roman" w:cs="Times New Roman"/>
          <w:bCs/>
        </w:rPr>
        <w:t>exome</w:t>
      </w:r>
      <w:proofErr w:type="spellEnd"/>
      <w:r w:rsidRPr="00F17F49">
        <w:rPr>
          <w:rFonts w:ascii="Times New Roman" w:eastAsia="Times New Roman" w:hAnsi="Times New Roman" w:cs="Times New Roman"/>
          <w:bCs/>
        </w:rPr>
        <w:t xml:space="preserve"> </w:t>
      </w:r>
      <w:proofErr w:type="spellStart"/>
      <w:r w:rsidRPr="00F17F49">
        <w:rPr>
          <w:rFonts w:ascii="Times New Roman" w:eastAsia="Times New Roman" w:hAnsi="Times New Roman" w:cs="Times New Roman"/>
          <w:bCs/>
        </w:rPr>
        <w:t>catpure</w:t>
      </w:r>
      <w:proofErr w:type="spellEnd"/>
      <w:r w:rsidRPr="00F17F49">
        <w:rPr>
          <w:rFonts w:ascii="Times New Roman" w:eastAsia="Times New Roman" w:hAnsi="Times New Roman" w:cs="Times New Roman"/>
          <w:bCs/>
        </w:rPr>
        <w:t xml:space="preserve">, whole genotype </w:t>
      </w:r>
      <w:proofErr w:type="spellStart"/>
      <w:r w:rsidRPr="00F17F49">
        <w:rPr>
          <w:rFonts w:ascii="Times New Roman" w:eastAsia="Times New Roman" w:hAnsi="Times New Roman" w:cs="Times New Roman"/>
          <w:bCs/>
        </w:rPr>
        <w:t>seqeunce</w:t>
      </w:r>
      <w:proofErr w:type="spellEnd"/>
      <w:r w:rsidRPr="00F17F49">
        <w:rPr>
          <w:rFonts w:ascii="Times New Roman" w:eastAsia="Times New Roman" w:hAnsi="Times New Roman" w:cs="Times New Roman"/>
          <w:bCs/>
        </w:rPr>
        <w:t xml:space="preserve"> and array based technologies develop to interrogate INDELs, structural variants and copy number variants.  </w:t>
      </w:r>
    </w:p>
    <w:p w:rsidR="00E86862" w:rsidRPr="00F17F49" w:rsidRDefault="00E86862" w:rsidP="00875D28">
      <w:pPr>
        <w:spacing w:line="480" w:lineRule="auto"/>
        <w:rPr>
          <w:rFonts w:ascii="Times New Roman" w:eastAsia="Times New Roman" w:hAnsi="Times New Roman" w:cs="Times New Roman"/>
          <w:bCs/>
        </w:rPr>
        <w:pPrChange w:id="1106" w:author="readm" w:date="2011-11-08T14:18:00Z">
          <w:pPr>
            <w:spacing w:line="360" w:lineRule="auto"/>
          </w:pPr>
        </w:pPrChange>
      </w:pPr>
    </w:p>
    <w:p w:rsidR="000E5775" w:rsidRPr="00F17F49" w:rsidRDefault="00E86862" w:rsidP="00875D28">
      <w:pPr>
        <w:spacing w:line="480" w:lineRule="auto"/>
        <w:rPr>
          <w:rFonts w:ascii="Times New Roman" w:eastAsia="Times New Roman" w:hAnsi="Times New Roman" w:cs="Times New Roman"/>
        </w:rPr>
        <w:pPrChange w:id="1107" w:author="readm" w:date="2011-11-08T14:18:00Z">
          <w:pPr>
            <w:spacing w:line="360" w:lineRule="auto"/>
          </w:pPr>
        </w:pPrChange>
      </w:pPr>
      <w:r w:rsidRPr="00F17F49">
        <w:rPr>
          <w:rFonts w:ascii="Times New Roman" w:eastAsia="Times New Roman" w:hAnsi="Times New Roman" w:cs="Times New Roman"/>
          <w:bCs/>
        </w:rPr>
        <w:t xml:space="preserve">With our pipeline we are able to </w:t>
      </w:r>
      <w:r w:rsidR="000E5775" w:rsidRPr="00F17F49">
        <w:rPr>
          <w:rFonts w:ascii="Times New Roman" w:eastAsia="Times New Roman" w:hAnsi="Times New Roman" w:cs="Times New Roman"/>
          <w:bCs/>
          <w:iCs/>
          <w:color w:val="auto"/>
        </w:rPr>
        <w:t>integrate known</w:t>
      </w:r>
      <w:r w:rsidRPr="00F17F49">
        <w:rPr>
          <w:rFonts w:ascii="Times New Roman" w:eastAsia="Times New Roman" w:hAnsi="Times New Roman" w:cs="Times New Roman"/>
          <w:bCs/>
          <w:iCs/>
          <w:color w:val="auto"/>
        </w:rPr>
        <w:t xml:space="preserve"> and future</w:t>
      </w:r>
      <w:r w:rsidR="000E5775" w:rsidRPr="00F17F49">
        <w:rPr>
          <w:rFonts w:ascii="Times New Roman" w:eastAsia="Times New Roman" w:hAnsi="Times New Roman" w:cs="Times New Roman"/>
          <w:bCs/>
          <w:iCs/>
          <w:color w:val="auto"/>
        </w:rPr>
        <w:t xml:space="preserve"> array data sets from different platforms to improve genotype accuracy.  </w:t>
      </w:r>
      <w:r w:rsidRPr="00F17F49">
        <w:rPr>
          <w:rFonts w:ascii="Times New Roman" w:eastAsia="Times New Roman" w:hAnsi="Times New Roman" w:cs="Times New Roman"/>
          <w:bCs/>
          <w:iCs/>
          <w:color w:val="auto"/>
        </w:rPr>
        <w:t xml:space="preserve">We incorporate these genotypes as </w:t>
      </w:r>
      <w:r w:rsidRPr="00F17F49">
        <w:rPr>
          <w:rFonts w:ascii="Times New Roman" w:eastAsia="Times New Roman" w:hAnsi="Times New Roman" w:cs="Times New Roman"/>
          <w:color w:val="auto"/>
        </w:rPr>
        <w:t xml:space="preserve">high confidence priors, which can be used to </w:t>
      </w:r>
      <w:r w:rsidR="000E5775" w:rsidRPr="00F17F49">
        <w:rPr>
          <w:rFonts w:ascii="Times New Roman" w:eastAsia="Times New Roman" w:hAnsi="Times New Roman" w:cs="Times New Roman"/>
          <w:color w:val="auto"/>
        </w:rPr>
        <w:t xml:space="preserve">update the corresponding raw genotype likelihoods. </w:t>
      </w:r>
      <w:r w:rsidRPr="00F17F49">
        <w:rPr>
          <w:rFonts w:ascii="Times New Roman" w:eastAsia="Times New Roman" w:hAnsi="Times New Roman" w:cs="Times New Roman"/>
          <w:color w:val="auto"/>
        </w:rPr>
        <w:t xml:space="preserve"> Incorporation of strong priors improves </w:t>
      </w:r>
      <w:r w:rsidRPr="00F17F49">
        <w:rPr>
          <w:rFonts w:ascii="Times New Roman" w:eastAsia="Times New Roman" w:hAnsi="Times New Roman" w:cs="Times New Roman"/>
          <w:color w:val="auto"/>
        </w:rPr>
        <w:lastRenderedPageBreak/>
        <w:t>imputation and reduces genotype error</w:t>
      </w:r>
      <w:r w:rsidR="00DC15A5" w:rsidRPr="00F17F49">
        <w:rPr>
          <w:rFonts w:ascii="Times New Roman" w:eastAsia="Times New Roman" w:hAnsi="Times New Roman" w:cs="Times New Roman"/>
          <w:color w:val="auto"/>
        </w:rPr>
        <w:t xml:space="preserve">s both for on-array sites, and for off array sites that are imputed using LD (Figure 6a).  </w:t>
      </w:r>
    </w:p>
    <w:p w:rsidR="000E5775" w:rsidRPr="00F17F49" w:rsidRDefault="000E5775" w:rsidP="00875D28">
      <w:pPr>
        <w:spacing w:line="480" w:lineRule="auto"/>
        <w:rPr>
          <w:rFonts w:ascii="Times New Roman" w:eastAsia="Times New Roman" w:hAnsi="Times New Roman" w:cs="Times New Roman"/>
        </w:rPr>
        <w:pPrChange w:id="1108" w:author="readm" w:date="2011-11-08T14:18:00Z">
          <w:pPr>
            <w:spacing w:line="360" w:lineRule="auto"/>
          </w:pPr>
        </w:pPrChange>
      </w:pPr>
    </w:p>
    <w:p w:rsidR="000E5775" w:rsidRPr="00F17F49" w:rsidRDefault="000E5775" w:rsidP="00875D28">
      <w:pPr>
        <w:spacing w:line="480" w:lineRule="auto"/>
        <w:rPr>
          <w:rFonts w:ascii="Times New Roman" w:eastAsia="Times New Roman" w:hAnsi="Times New Roman" w:cs="Times New Roman"/>
        </w:rPr>
        <w:pPrChange w:id="1109" w:author="readm" w:date="2011-11-08T14:18:00Z">
          <w:pPr>
            <w:spacing w:line="360" w:lineRule="auto"/>
          </w:pPr>
        </w:pPrChange>
      </w:pPr>
      <w:r w:rsidRPr="00F17F49">
        <w:rPr>
          <w:rFonts w:ascii="Times New Roman" w:eastAsia="Times New Roman" w:hAnsi="Times New Roman" w:cs="Times New Roman"/>
        </w:rPr>
        <w:t xml:space="preserve">We </w:t>
      </w:r>
      <w:r w:rsidR="00DC15A5" w:rsidRPr="00F17F49">
        <w:rPr>
          <w:rFonts w:ascii="Times New Roman" w:eastAsia="Times New Roman" w:hAnsi="Times New Roman" w:cs="Times New Roman"/>
        </w:rPr>
        <w:t xml:space="preserve">completed three imputations </w:t>
      </w:r>
      <w:r w:rsidRPr="00F17F49">
        <w:rPr>
          <w:rFonts w:ascii="Times New Roman" w:eastAsia="Times New Roman" w:hAnsi="Times New Roman" w:cs="Times New Roman"/>
        </w:rPr>
        <w:t xml:space="preserve">on chromosome 20 by integrating HapMap3, OMNI and Axiom data sets </w:t>
      </w:r>
      <w:r w:rsidR="00DC15A5" w:rsidRPr="00F17F49">
        <w:rPr>
          <w:rFonts w:ascii="Times New Roman" w:eastAsia="Times New Roman" w:hAnsi="Times New Roman" w:cs="Times New Roman"/>
        </w:rPr>
        <w:t>independently and then evaluated their discordance rate again the other two array genotypes.  Results are shown in Figure 6</w:t>
      </w:r>
      <w:r w:rsidRPr="00F17F49">
        <w:rPr>
          <w:rFonts w:ascii="Times New Roman" w:eastAsia="Times New Roman" w:hAnsi="Times New Roman" w:cs="Times New Roman"/>
        </w:rPr>
        <w:t xml:space="preserve">b. </w:t>
      </w:r>
      <w:r w:rsidR="00DC15A5" w:rsidRPr="00F17F49">
        <w:rPr>
          <w:rFonts w:ascii="Times New Roman" w:eastAsia="Times New Roman" w:hAnsi="Times New Roman" w:cs="Times New Roman"/>
        </w:rPr>
        <w:t xml:space="preserve"> We found improvements both for genotypes at array locations and off-array.  For on-array sites, genotype </w:t>
      </w:r>
      <w:r w:rsidRPr="00F17F49">
        <w:rPr>
          <w:rFonts w:ascii="Times New Roman" w:eastAsia="Times New Roman" w:hAnsi="Times New Roman" w:cs="Times New Roman"/>
        </w:rPr>
        <w:t>concordance against other data set</w:t>
      </w:r>
      <w:r w:rsidR="00DC15A5" w:rsidRPr="00F17F49">
        <w:rPr>
          <w:rFonts w:ascii="Times New Roman" w:eastAsia="Times New Roman" w:hAnsi="Times New Roman" w:cs="Times New Roman"/>
        </w:rPr>
        <w:t xml:space="preserve">s was improved; for example when we integrate </w:t>
      </w:r>
      <w:r w:rsidRPr="00F17F49">
        <w:rPr>
          <w:rFonts w:ascii="Times New Roman" w:eastAsia="Times New Roman" w:hAnsi="Times New Roman" w:cs="Times New Roman"/>
        </w:rPr>
        <w:t>Axiom’s genotype</w:t>
      </w:r>
      <w:r w:rsidR="00DC15A5" w:rsidRPr="00F17F49">
        <w:rPr>
          <w:rFonts w:ascii="Times New Roman" w:eastAsia="Times New Roman" w:hAnsi="Times New Roman" w:cs="Times New Roman"/>
        </w:rPr>
        <w:t xml:space="preserve">s, the discordance rate when compared </w:t>
      </w:r>
      <w:r w:rsidRPr="00F17F49">
        <w:rPr>
          <w:rFonts w:ascii="Times New Roman" w:eastAsia="Times New Roman" w:hAnsi="Times New Roman" w:cs="Times New Roman"/>
        </w:rPr>
        <w:t xml:space="preserve">to HapMap3 and OMNI </w:t>
      </w:r>
      <w:r w:rsidR="00DC15A5" w:rsidRPr="00F17F49">
        <w:rPr>
          <w:rFonts w:ascii="Times New Roman" w:eastAsia="Times New Roman" w:hAnsi="Times New Roman" w:cs="Times New Roman"/>
        </w:rPr>
        <w:t xml:space="preserve">dropped from </w:t>
      </w:r>
      <w:r w:rsidRPr="00F17F49">
        <w:rPr>
          <w:rFonts w:ascii="Times New Roman" w:eastAsia="Times New Roman" w:hAnsi="Times New Roman" w:cs="Times New Roman"/>
        </w:rPr>
        <w:t>0.34% to 0.14% and from 0.30% to 0.09%</w:t>
      </w:r>
      <w:r w:rsidR="00DC15A5" w:rsidRPr="00F17F49">
        <w:rPr>
          <w:rFonts w:ascii="Times New Roman" w:eastAsia="Times New Roman" w:hAnsi="Times New Roman" w:cs="Times New Roman"/>
        </w:rPr>
        <w:t>, respectively.  O</w:t>
      </w:r>
      <w:r w:rsidRPr="00F17F49">
        <w:rPr>
          <w:rFonts w:ascii="Times New Roman" w:eastAsia="Times New Roman" w:hAnsi="Times New Roman" w:cs="Times New Roman"/>
        </w:rPr>
        <w:t>ff-array genotypes are also improved slightly</w:t>
      </w:r>
      <w:r w:rsidR="00DC15A5" w:rsidRPr="00F17F49">
        <w:rPr>
          <w:rFonts w:ascii="Times New Roman" w:eastAsia="Times New Roman" w:hAnsi="Times New Roman" w:cs="Times New Roman"/>
        </w:rPr>
        <w:t xml:space="preserve">, </w:t>
      </w:r>
      <w:r w:rsidRPr="00F17F49">
        <w:rPr>
          <w:rFonts w:ascii="Times New Roman" w:eastAsia="Times New Roman" w:hAnsi="Times New Roman" w:cs="Times New Roman"/>
        </w:rPr>
        <w:t xml:space="preserve">genotype </w:t>
      </w:r>
      <w:proofErr w:type="spellStart"/>
      <w:r w:rsidRPr="00F17F49">
        <w:rPr>
          <w:rFonts w:ascii="Times New Roman" w:eastAsia="Times New Roman" w:hAnsi="Times New Roman" w:cs="Times New Roman"/>
        </w:rPr>
        <w:t>dis</w:t>
      </w:r>
      <w:proofErr w:type="spellEnd"/>
      <w:r w:rsidRPr="00F17F49">
        <w:rPr>
          <w:rFonts w:ascii="Times New Roman" w:eastAsia="Times New Roman" w:hAnsi="Times New Roman" w:cs="Times New Roman"/>
        </w:rPr>
        <w:t xml:space="preserve">-concordance </w:t>
      </w:r>
      <w:r w:rsidR="00DC15A5" w:rsidRPr="00F17F49">
        <w:rPr>
          <w:rFonts w:ascii="Times New Roman" w:eastAsia="Times New Roman" w:hAnsi="Times New Roman" w:cs="Times New Roman"/>
        </w:rPr>
        <w:t xml:space="preserve">dropped ~0.01%- 0.04% when compared to non integrated imputed genotypes.  </w:t>
      </w:r>
    </w:p>
    <w:p w:rsidR="00D100CB" w:rsidRPr="00F17F49" w:rsidRDefault="00D100CB" w:rsidP="00875D28">
      <w:pPr>
        <w:spacing w:line="480" w:lineRule="auto"/>
        <w:rPr>
          <w:rFonts w:ascii="Times New Roman" w:eastAsia="Times New Roman" w:hAnsi="Times New Roman" w:cs="Times New Roman"/>
        </w:rPr>
        <w:pPrChange w:id="1110"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sz w:val="28"/>
          <w:szCs w:val="28"/>
        </w:rPr>
        <w:pPrChange w:id="1111" w:author="readm" w:date="2011-11-08T14:18:00Z">
          <w:pPr>
            <w:spacing w:line="360" w:lineRule="auto"/>
          </w:pPr>
        </w:pPrChange>
      </w:pPr>
      <w:r w:rsidRPr="00F17F49">
        <w:rPr>
          <w:rFonts w:ascii="Times New Roman" w:eastAsia="Times New Roman" w:hAnsi="Times New Roman" w:cs="Times New Roman"/>
          <w:b/>
          <w:bCs/>
          <w:sz w:val="28"/>
          <w:szCs w:val="28"/>
        </w:rPr>
        <w:t>DISCUSSION</w:t>
      </w:r>
    </w:p>
    <w:p w:rsidR="00367730" w:rsidRPr="00F17F49" w:rsidRDefault="00A55BB9" w:rsidP="00875D28">
      <w:pPr>
        <w:spacing w:line="480" w:lineRule="auto"/>
        <w:rPr>
          <w:rFonts w:ascii="Times New Roman" w:eastAsia="Times New Roman" w:hAnsi="Times New Roman" w:cs="Times New Roman"/>
          <w:bCs/>
        </w:rPr>
        <w:pPrChange w:id="1112" w:author="readm" w:date="2011-11-08T14:18:00Z">
          <w:pPr>
            <w:spacing w:line="360" w:lineRule="auto"/>
          </w:pPr>
        </w:pPrChange>
      </w:pPr>
      <w:r w:rsidRPr="00F17F49">
        <w:rPr>
          <w:rFonts w:ascii="Times New Roman" w:eastAsia="Times New Roman" w:hAnsi="Times New Roman" w:cs="Times New Roman"/>
          <w:bCs/>
        </w:rPr>
        <w:t xml:space="preserve">Accurate detection and genotyping of SNPs is important </w:t>
      </w:r>
      <w:r w:rsidR="009566E3" w:rsidRPr="00F17F49">
        <w:rPr>
          <w:rFonts w:ascii="Times New Roman" w:eastAsia="Times New Roman" w:hAnsi="Times New Roman" w:cs="Times New Roman"/>
          <w:bCs/>
        </w:rPr>
        <w:t xml:space="preserve">for the detection of common and rare </w:t>
      </w:r>
      <w:r w:rsidR="000D6CCD" w:rsidRPr="00F17F49">
        <w:rPr>
          <w:rFonts w:ascii="Times New Roman" w:eastAsia="Times New Roman" w:hAnsi="Times New Roman" w:cs="Times New Roman"/>
          <w:bCs/>
        </w:rPr>
        <w:t>sequence variants</w:t>
      </w:r>
      <w:r w:rsidR="009566E3" w:rsidRPr="00F17F49">
        <w:rPr>
          <w:rFonts w:ascii="Times New Roman" w:eastAsia="Times New Roman" w:hAnsi="Times New Roman" w:cs="Times New Roman"/>
          <w:bCs/>
        </w:rPr>
        <w:t xml:space="preserve"> that contribute to population variation and medical disease.  </w:t>
      </w:r>
      <w:r w:rsidR="000D6CCD" w:rsidRPr="00F17F49">
        <w:rPr>
          <w:rFonts w:ascii="Times New Roman" w:eastAsia="Times New Roman" w:hAnsi="Times New Roman" w:cs="Times New Roman"/>
          <w:bCs/>
        </w:rPr>
        <w:t>Low – coverage whole genome information poses computational challenges for the accurate detection and genotyping of population level SNP variation.  Methods have been developed to aggregate population level genetic information</w:t>
      </w:r>
      <w:r w:rsidR="00367730" w:rsidRPr="00F17F49">
        <w:rPr>
          <w:rFonts w:ascii="Times New Roman" w:eastAsia="Times New Roman" w:hAnsi="Times New Roman" w:cs="Times New Roman"/>
          <w:bCs/>
        </w:rPr>
        <w:t xml:space="preserve"> [</w:t>
      </w:r>
      <w:r w:rsidR="00367730" w:rsidRPr="00F17F49">
        <w:rPr>
          <w:rFonts w:ascii="Times New Roman" w:eastAsia="Times New Roman" w:hAnsi="Times New Roman" w:cs="Times New Roman"/>
          <w:bCs/>
          <w:highlight w:val="yellow"/>
        </w:rPr>
        <w:t>ref</w:t>
      </w:r>
      <w:r w:rsidR="00367730" w:rsidRPr="00F17F49">
        <w:rPr>
          <w:rFonts w:ascii="Times New Roman" w:eastAsia="Times New Roman" w:hAnsi="Times New Roman" w:cs="Times New Roman"/>
          <w:bCs/>
        </w:rPr>
        <w:t>]</w:t>
      </w:r>
      <w:r w:rsidR="009566E3" w:rsidRPr="00F17F49">
        <w:rPr>
          <w:rFonts w:ascii="Times New Roman" w:eastAsia="Times New Roman" w:hAnsi="Times New Roman" w:cs="Times New Roman"/>
          <w:bCs/>
        </w:rPr>
        <w:t xml:space="preserve">; however </w:t>
      </w:r>
      <w:r w:rsidR="00367730" w:rsidRPr="00F17F49">
        <w:rPr>
          <w:rFonts w:ascii="Times New Roman" w:eastAsia="Times New Roman" w:hAnsi="Times New Roman" w:cs="Times New Roman"/>
          <w:bCs/>
        </w:rPr>
        <w:t>w</w:t>
      </w:r>
      <w:r w:rsidRPr="00F17F49">
        <w:rPr>
          <w:rFonts w:ascii="Times New Roman" w:eastAsia="Times New Roman" w:hAnsi="Times New Roman" w:cs="Times New Roman"/>
          <w:bCs/>
        </w:rPr>
        <w:t xml:space="preserve">e provide a new pipeline, </w:t>
      </w:r>
      <w:proofErr w:type="spellStart"/>
      <w:r w:rsidRPr="00F17F49">
        <w:rPr>
          <w:rFonts w:ascii="Times New Roman" w:eastAsia="Times New Roman" w:hAnsi="Times New Roman" w:cs="Times New Roman"/>
          <w:bCs/>
        </w:rPr>
        <w:t>SNPTool</w:t>
      </w:r>
      <w:proofErr w:type="spellEnd"/>
      <w:r w:rsidRPr="00F17F49">
        <w:rPr>
          <w:rFonts w:ascii="Times New Roman" w:eastAsia="Times New Roman" w:hAnsi="Times New Roman" w:cs="Times New Roman"/>
          <w:bCs/>
        </w:rPr>
        <w:t xml:space="preserve"> that can detect, impute and phase SNPs with high sensitivity and specificity from low coverage whole genome sequencing for population studies.  We apply this pipeline to the production of 1000 Genomes P</w:t>
      </w:r>
      <w:r w:rsidR="009566E3" w:rsidRPr="00F17F49">
        <w:rPr>
          <w:rFonts w:ascii="Times New Roman" w:eastAsia="Times New Roman" w:hAnsi="Times New Roman" w:cs="Times New Roman"/>
          <w:bCs/>
        </w:rPr>
        <w:t xml:space="preserve">hase 1 low coverage genotypes, but expect that this pipeline will be particularly valuable to new genome wide association studies.  </w:t>
      </w:r>
    </w:p>
    <w:p w:rsidR="00A55BB9" w:rsidRPr="00F17F49" w:rsidRDefault="00A55BB9" w:rsidP="00875D28">
      <w:pPr>
        <w:spacing w:line="480" w:lineRule="auto"/>
        <w:rPr>
          <w:rFonts w:ascii="Times New Roman" w:eastAsia="Times New Roman" w:hAnsi="Times New Roman" w:cs="Times New Roman"/>
          <w:bCs/>
        </w:rPr>
        <w:pPrChange w:id="1113" w:author="readm" w:date="2011-11-08T14:18:00Z">
          <w:pPr>
            <w:spacing w:line="360" w:lineRule="auto"/>
          </w:pPr>
        </w:pPrChange>
      </w:pPr>
    </w:p>
    <w:p w:rsidR="00675F9C" w:rsidRPr="00F17F49" w:rsidRDefault="00367730" w:rsidP="00875D28">
      <w:pPr>
        <w:spacing w:line="480" w:lineRule="auto"/>
        <w:rPr>
          <w:rFonts w:ascii="Times New Roman" w:eastAsia="Times New Roman" w:hAnsi="Times New Roman" w:cs="Times New Roman"/>
          <w:bCs/>
        </w:rPr>
        <w:pPrChange w:id="1114" w:author="readm" w:date="2011-11-08T14:18:00Z">
          <w:pPr>
            <w:spacing w:line="360" w:lineRule="auto"/>
          </w:pPr>
        </w:pPrChange>
      </w:pPr>
      <w:r w:rsidRPr="00F17F49">
        <w:rPr>
          <w:rFonts w:ascii="Times New Roman" w:eastAsia="Times New Roman" w:hAnsi="Times New Roman" w:cs="Times New Roman"/>
          <w:bCs/>
        </w:rPr>
        <w:t xml:space="preserve">We propose several novel methods to the problem of SNP detection and genotyping in low coverage whole genome sequencing.  We first aggregate mapping and base quality errors for each read into a single parameter, EBD, which </w:t>
      </w:r>
      <w:r w:rsidR="009566E3" w:rsidRPr="00F17F49">
        <w:rPr>
          <w:rFonts w:ascii="Times New Roman" w:eastAsia="Times New Roman" w:hAnsi="Times New Roman" w:cs="Times New Roman"/>
          <w:bCs/>
        </w:rPr>
        <w:t xml:space="preserve">weighs the evidence from each read in determining </w:t>
      </w:r>
      <w:r w:rsidRPr="00F17F49">
        <w:rPr>
          <w:rFonts w:ascii="Times New Roman" w:eastAsia="Times New Roman" w:hAnsi="Times New Roman" w:cs="Times New Roman"/>
          <w:bCs/>
        </w:rPr>
        <w:t xml:space="preserve">each potential SNP.  We then use </w:t>
      </w:r>
      <w:r w:rsidR="009566E3" w:rsidRPr="00F17F49">
        <w:rPr>
          <w:rFonts w:ascii="Times New Roman" w:eastAsia="Times New Roman" w:hAnsi="Times New Roman" w:cs="Times New Roman"/>
          <w:bCs/>
        </w:rPr>
        <w:t xml:space="preserve">the EBD, and </w:t>
      </w:r>
      <w:r w:rsidRPr="00F17F49">
        <w:rPr>
          <w:rFonts w:ascii="Times New Roman" w:eastAsia="Times New Roman" w:hAnsi="Times New Roman" w:cs="Times New Roman"/>
          <w:bCs/>
        </w:rPr>
        <w:t xml:space="preserve">leverage site level genomic information across multiple individuals to provide high </w:t>
      </w:r>
      <w:r w:rsidRPr="00F17F49">
        <w:rPr>
          <w:rFonts w:ascii="Times New Roman" w:eastAsia="Times New Roman" w:hAnsi="Times New Roman" w:cs="Times New Roman"/>
          <w:bCs/>
        </w:rPr>
        <w:lastRenderedPageBreak/>
        <w:t xml:space="preserve">sensitivity SNP site detection.  </w:t>
      </w:r>
      <w:r w:rsidR="009566E3" w:rsidRPr="00F17F49">
        <w:rPr>
          <w:rFonts w:ascii="Times New Roman" w:eastAsia="Times New Roman" w:hAnsi="Times New Roman" w:cs="Times New Roman"/>
          <w:bCs/>
        </w:rPr>
        <w:t>Given a site list, g</w:t>
      </w:r>
      <w:r w:rsidRPr="00F17F49">
        <w:rPr>
          <w:rFonts w:ascii="Times New Roman" w:eastAsia="Times New Roman" w:hAnsi="Times New Roman" w:cs="Times New Roman"/>
          <w:bCs/>
        </w:rPr>
        <w:t xml:space="preserve">enotype likelihoods </w:t>
      </w:r>
      <w:r w:rsidR="00A4077B" w:rsidRPr="00F17F49">
        <w:rPr>
          <w:rFonts w:ascii="Times New Roman" w:eastAsia="Times New Roman" w:hAnsi="Times New Roman" w:cs="Times New Roman"/>
          <w:bCs/>
        </w:rPr>
        <w:t>for each SNP in each individual</w:t>
      </w:r>
      <w:r w:rsidR="009566E3" w:rsidRPr="00F17F49">
        <w:rPr>
          <w:rFonts w:ascii="Times New Roman" w:eastAsia="Times New Roman" w:hAnsi="Times New Roman" w:cs="Times New Roman"/>
          <w:bCs/>
        </w:rPr>
        <w:t xml:space="preserve"> are calculated using BBMM.  BBMM models the heterogeneity of each BAM separately thus preventing the </w:t>
      </w:r>
      <w:r w:rsidR="00A4077B" w:rsidRPr="00F17F49">
        <w:rPr>
          <w:rFonts w:ascii="Times New Roman" w:eastAsia="Times New Roman" w:hAnsi="Times New Roman" w:cs="Times New Roman"/>
          <w:bCs/>
        </w:rPr>
        <w:t>variation</w:t>
      </w:r>
      <w:r w:rsidR="009566E3" w:rsidRPr="00F17F49">
        <w:rPr>
          <w:rFonts w:ascii="Times New Roman" w:eastAsia="Times New Roman" w:hAnsi="Times New Roman" w:cs="Times New Roman"/>
          <w:bCs/>
        </w:rPr>
        <w:t xml:space="preserve"> between sequencers and sequencing centers from overwhelming the evidence for each genotype.  In addition, BBMM does not require the site list to emerge from the </w:t>
      </w:r>
      <w:proofErr w:type="spellStart"/>
      <w:r w:rsidR="009566E3" w:rsidRPr="00F17F49">
        <w:rPr>
          <w:rFonts w:ascii="Times New Roman" w:eastAsia="Times New Roman" w:hAnsi="Times New Roman" w:cs="Times New Roman"/>
          <w:bCs/>
        </w:rPr>
        <w:t>SNPTools</w:t>
      </w:r>
      <w:proofErr w:type="spellEnd"/>
      <w:r w:rsidR="009566E3" w:rsidRPr="00F17F49">
        <w:rPr>
          <w:rFonts w:ascii="Times New Roman" w:eastAsia="Times New Roman" w:hAnsi="Times New Roman" w:cs="Times New Roman"/>
          <w:bCs/>
        </w:rPr>
        <w:t xml:space="preserve"> pipeline, rather BBMM can intake any site list and evaluate the likelihood of potential SNP</w:t>
      </w:r>
      <w:r w:rsidR="00F45A04" w:rsidRPr="00F17F49">
        <w:rPr>
          <w:rFonts w:ascii="Times New Roman" w:eastAsia="Times New Roman" w:hAnsi="Times New Roman" w:cs="Times New Roman"/>
          <w:bCs/>
        </w:rPr>
        <w:t>s</w:t>
      </w:r>
      <w:r w:rsidR="009566E3" w:rsidRPr="00F17F49">
        <w:rPr>
          <w:rFonts w:ascii="Times New Roman" w:eastAsia="Times New Roman" w:hAnsi="Times New Roman" w:cs="Times New Roman"/>
          <w:bCs/>
        </w:rPr>
        <w:t xml:space="preserve"> for each sample.  </w:t>
      </w:r>
      <w:r w:rsidR="00A4077B" w:rsidRPr="00F17F49">
        <w:rPr>
          <w:rFonts w:ascii="Times New Roman" w:eastAsia="Times New Roman" w:hAnsi="Times New Roman" w:cs="Times New Roman"/>
          <w:bCs/>
        </w:rPr>
        <w:t>A</w:t>
      </w:r>
      <w:r w:rsidR="009566E3" w:rsidRPr="00F17F49">
        <w:rPr>
          <w:rFonts w:ascii="Times New Roman" w:eastAsia="Times New Roman" w:hAnsi="Times New Roman" w:cs="Times New Roman"/>
          <w:bCs/>
        </w:rPr>
        <w:t xml:space="preserve"> comprehensive SNP list from a continually updated database such as</w:t>
      </w:r>
      <w:r w:rsidR="00F45A04" w:rsidRPr="00F17F49">
        <w:rPr>
          <w:rFonts w:ascii="Times New Roman" w:eastAsia="Times New Roman" w:hAnsi="Times New Roman" w:cs="Times New Roman"/>
          <w:bCs/>
        </w:rPr>
        <w:t xml:space="preserve"> </w:t>
      </w:r>
      <w:proofErr w:type="spellStart"/>
      <w:proofErr w:type="gramStart"/>
      <w:r w:rsidR="00F45A04" w:rsidRPr="00F17F49">
        <w:rPr>
          <w:rFonts w:ascii="Times New Roman" w:eastAsia="Times New Roman" w:hAnsi="Times New Roman" w:cs="Times New Roman"/>
          <w:bCs/>
        </w:rPr>
        <w:t>dbSNP</w:t>
      </w:r>
      <w:proofErr w:type="spellEnd"/>
      <w:r w:rsidR="00A4077B" w:rsidRPr="00F17F49">
        <w:rPr>
          <w:rFonts w:ascii="Times New Roman" w:eastAsia="Times New Roman" w:hAnsi="Times New Roman" w:cs="Times New Roman"/>
          <w:bCs/>
        </w:rPr>
        <w:t>,</w:t>
      </w:r>
      <w:proofErr w:type="gramEnd"/>
      <w:r w:rsidR="00A4077B" w:rsidRPr="00F17F49">
        <w:rPr>
          <w:rFonts w:ascii="Times New Roman" w:eastAsia="Times New Roman" w:hAnsi="Times New Roman" w:cs="Times New Roman"/>
          <w:bCs/>
        </w:rPr>
        <w:t xml:space="preserve"> ensures that every known SNP is examined in </w:t>
      </w:r>
      <w:r w:rsidR="00F45A04" w:rsidRPr="00F17F49">
        <w:rPr>
          <w:rFonts w:ascii="Times New Roman" w:eastAsia="Times New Roman" w:hAnsi="Times New Roman" w:cs="Times New Roman"/>
          <w:bCs/>
        </w:rPr>
        <w:t>future genome wide</w:t>
      </w:r>
      <w:r w:rsidR="00A4077B" w:rsidRPr="00F17F49">
        <w:rPr>
          <w:rFonts w:ascii="Times New Roman" w:eastAsia="Times New Roman" w:hAnsi="Times New Roman" w:cs="Times New Roman"/>
          <w:bCs/>
        </w:rPr>
        <w:t xml:space="preserve"> studies.  </w:t>
      </w:r>
    </w:p>
    <w:p w:rsidR="00675F9C" w:rsidRPr="00F17F49" w:rsidRDefault="00675F9C" w:rsidP="00875D28">
      <w:pPr>
        <w:spacing w:line="480" w:lineRule="auto"/>
        <w:rPr>
          <w:rFonts w:ascii="Times New Roman" w:eastAsia="Times New Roman" w:hAnsi="Times New Roman" w:cs="Times New Roman"/>
          <w:bCs/>
        </w:rPr>
        <w:pPrChange w:id="1115" w:author="readm" w:date="2011-11-08T14:18:00Z">
          <w:pPr>
            <w:spacing w:line="360" w:lineRule="auto"/>
          </w:pPr>
        </w:pPrChange>
      </w:pPr>
    </w:p>
    <w:p w:rsidR="00A55BB9" w:rsidRPr="00F17F49" w:rsidRDefault="00367730" w:rsidP="00875D28">
      <w:pPr>
        <w:spacing w:line="480" w:lineRule="auto"/>
        <w:rPr>
          <w:rFonts w:ascii="Times New Roman" w:eastAsia="Times New Roman" w:hAnsi="Times New Roman" w:cs="Times New Roman"/>
          <w:bCs/>
        </w:rPr>
        <w:pPrChange w:id="1116" w:author="readm" w:date="2011-11-08T14:18:00Z">
          <w:pPr>
            <w:spacing w:line="360" w:lineRule="auto"/>
          </w:pPr>
        </w:pPrChange>
      </w:pPr>
      <w:r w:rsidRPr="00F17F49">
        <w:rPr>
          <w:rFonts w:ascii="Times New Roman" w:eastAsia="Times New Roman" w:hAnsi="Times New Roman" w:cs="Times New Roman"/>
          <w:bCs/>
        </w:rPr>
        <w:t xml:space="preserve">After generating genotype likelihoods, we are able to impute genotypes from these genotype likelihoods using site- level evidence and LD.  At this step we further provide a mechanism to incorporate SNP array genotypes as strong priors.  </w:t>
      </w:r>
      <w:r w:rsidR="00F45A04" w:rsidRPr="00F17F49">
        <w:rPr>
          <w:rFonts w:ascii="Times New Roman" w:eastAsia="Times New Roman" w:hAnsi="Times New Roman" w:cs="Times New Roman"/>
          <w:bCs/>
        </w:rPr>
        <w:t xml:space="preserve">Given the large amount of knowledge that already </w:t>
      </w:r>
      <w:r w:rsidR="00A4077B" w:rsidRPr="00F17F49">
        <w:rPr>
          <w:rFonts w:ascii="Times New Roman" w:eastAsia="Times New Roman" w:hAnsi="Times New Roman" w:cs="Times New Roman"/>
          <w:bCs/>
        </w:rPr>
        <w:t>and will continue to originate from array based technology,</w:t>
      </w:r>
      <w:r w:rsidR="00F45A04" w:rsidRPr="00F17F49">
        <w:rPr>
          <w:rFonts w:ascii="Times New Roman" w:eastAsia="Times New Roman" w:hAnsi="Times New Roman" w:cs="Times New Roman"/>
          <w:bCs/>
        </w:rPr>
        <w:t xml:space="preserve"> our pipeline provides opportunities to integrate </w:t>
      </w:r>
      <w:r w:rsidR="00A4077B" w:rsidRPr="00F17F49">
        <w:rPr>
          <w:rFonts w:ascii="Times New Roman" w:eastAsia="Times New Roman" w:hAnsi="Times New Roman" w:cs="Times New Roman"/>
          <w:bCs/>
        </w:rPr>
        <w:t xml:space="preserve">those results with next generation sequencing </w:t>
      </w:r>
      <w:r w:rsidR="00F45A04" w:rsidRPr="00F17F49">
        <w:rPr>
          <w:rFonts w:ascii="Times New Roman" w:eastAsia="Times New Roman" w:hAnsi="Times New Roman" w:cs="Times New Roman"/>
          <w:bCs/>
        </w:rPr>
        <w:t>with trivial effort.  With integration,</w:t>
      </w:r>
      <w:r w:rsidRPr="00F17F49">
        <w:rPr>
          <w:rFonts w:ascii="Times New Roman" w:eastAsia="Times New Roman" w:hAnsi="Times New Roman" w:cs="Times New Roman"/>
          <w:bCs/>
        </w:rPr>
        <w:t xml:space="preserve"> </w:t>
      </w:r>
      <w:proofErr w:type="spellStart"/>
      <w:r w:rsidR="00F45A04" w:rsidRPr="00F17F49">
        <w:rPr>
          <w:rFonts w:ascii="Times New Roman" w:eastAsia="Times New Roman" w:hAnsi="Times New Roman" w:cs="Times New Roman"/>
          <w:bCs/>
        </w:rPr>
        <w:t>SNPTools</w:t>
      </w:r>
      <w:proofErr w:type="spellEnd"/>
      <w:r w:rsidR="00A4077B" w:rsidRPr="00F17F49">
        <w:rPr>
          <w:rFonts w:ascii="Times New Roman" w:eastAsia="Times New Roman" w:hAnsi="Times New Roman" w:cs="Times New Roman"/>
          <w:bCs/>
        </w:rPr>
        <w:t xml:space="preserve"> provides genotype accuracy, even with low coverage whole genome sequences, </w:t>
      </w:r>
      <w:r w:rsidRPr="00F17F49">
        <w:rPr>
          <w:rFonts w:ascii="Times New Roman" w:eastAsia="Times New Roman" w:hAnsi="Times New Roman" w:cs="Times New Roman"/>
          <w:bCs/>
        </w:rPr>
        <w:t xml:space="preserve">similar to array based technologies.  </w:t>
      </w:r>
    </w:p>
    <w:p w:rsidR="00F45A04" w:rsidRPr="00F17F49" w:rsidRDefault="00F45A04" w:rsidP="00875D28">
      <w:pPr>
        <w:spacing w:line="480" w:lineRule="auto"/>
        <w:rPr>
          <w:rFonts w:ascii="Times New Roman" w:eastAsia="Times New Roman" w:hAnsi="Times New Roman" w:cs="Times New Roman"/>
          <w:bCs/>
        </w:rPr>
        <w:pPrChange w:id="1117" w:author="readm" w:date="2011-11-08T14:18:00Z">
          <w:pPr>
            <w:spacing w:line="360" w:lineRule="auto"/>
          </w:pPr>
        </w:pPrChange>
      </w:pPr>
    </w:p>
    <w:p w:rsidR="00F45A04" w:rsidRPr="00F17F49" w:rsidRDefault="00A4077B" w:rsidP="00875D28">
      <w:pPr>
        <w:spacing w:line="480" w:lineRule="auto"/>
        <w:rPr>
          <w:rFonts w:ascii="Times New Roman" w:eastAsia="Times New Roman" w:hAnsi="Times New Roman" w:cs="Times New Roman"/>
          <w:bCs/>
        </w:rPr>
        <w:pPrChange w:id="1118" w:author="readm" w:date="2011-11-08T14:18:00Z">
          <w:pPr>
            <w:spacing w:line="360" w:lineRule="auto"/>
          </w:pPr>
        </w:pPrChange>
      </w:pPr>
      <w:r w:rsidRPr="00F17F49">
        <w:rPr>
          <w:rFonts w:ascii="Times New Roman" w:eastAsia="Times New Roman" w:hAnsi="Times New Roman" w:cs="Times New Roman"/>
          <w:bCs/>
        </w:rPr>
        <w:t>Lastly our</w:t>
      </w:r>
      <w:r w:rsidR="00F45A04" w:rsidRPr="00F17F49">
        <w:rPr>
          <w:rFonts w:ascii="Times New Roman" w:eastAsia="Times New Roman" w:hAnsi="Times New Roman" w:cs="Times New Roman"/>
          <w:bCs/>
        </w:rPr>
        <w:t xml:space="preserve"> imputation platform also provides opportunities to incorporate </w:t>
      </w:r>
      <w:r w:rsidRPr="00F17F49">
        <w:rPr>
          <w:rFonts w:ascii="Times New Roman" w:eastAsia="Times New Roman" w:hAnsi="Times New Roman" w:cs="Times New Roman"/>
          <w:bCs/>
        </w:rPr>
        <w:t xml:space="preserve">genotype likelihoods for </w:t>
      </w:r>
      <w:r w:rsidR="00F45A04" w:rsidRPr="00F17F49">
        <w:rPr>
          <w:rFonts w:ascii="Times New Roman" w:eastAsia="Times New Roman" w:hAnsi="Times New Roman" w:cs="Times New Roman"/>
          <w:bCs/>
        </w:rPr>
        <w:t>bi</w:t>
      </w:r>
      <w:r w:rsidR="00C55178" w:rsidRPr="00F17F49">
        <w:rPr>
          <w:rFonts w:ascii="Times New Roman" w:eastAsia="Times New Roman" w:hAnsi="Times New Roman" w:cs="Times New Roman"/>
          <w:bCs/>
        </w:rPr>
        <w:t>-</w:t>
      </w:r>
      <w:r w:rsidR="00F45A04" w:rsidRPr="00F17F49">
        <w:rPr>
          <w:rFonts w:ascii="Times New Roman" w:eastAsia="Times New Roman" w:hAnsi="Times New Roman" w:cs="Times New Roman"/>
          <w:bCs/>
        </w:rPr>
        <w:t>allelic structural variants</w:t>
      </w:r>
      <w:r w:rsidRPr="00F17F49">
        <w:rPr>
          <w:rFonts w:ascii="Times New Roman" w:eastAsia="Times New Roman" w:hAnsi="Times New Roman" w:cs="Times New Roman"/>
          <w:bCs/>
        </w:rPr>
        <w:t>, copy number variants</w:t>
      </w:r>
      <w:r w:rsidR="00F45A04" w:rsidRPr="00F17F49">
        <w:rPr>
          <w:rFonts w:ascii="Times New Roman" w:eastAsia="Times New Roman" w:hAnsi="Times New Roman" w:cs="Times New Roman"/>
          <w:bCs/>
        </w:rPr>
        <w:t xml:space="preserve"> and INDELs</w:t>
      </w:r>
      <w:r w:rsidRPr="00F17F49">
        <w:rPr>
          <w:rFonts w:ascii="Times New Roman" w:eastAsia="Times New Roman" w:hAnsi="Times New Roman" w:cs="Times New Roman"/>
          <w:bCs/>
        </w:rPr>
        <w:t xml:space="preserve"> produced by other variant callers [ref- </w:t>
      </w:r>
      <w:proofErr w:type="spellStart"/>
      <w:r w:rsidRPr="00F17F49">
        <w:rPr>
          <w:rFonts w:ascii="Times New Roman" w:eastAsia="Times New Roman" w:hAnsi="Times New Roman" w:cs="Times New Roman"/>
          <w:bCs/>
        </w:rPr>
        <w:t>dindel</w:t>
      </w:r>
      <w:proofErr w:type="spellEnd"/>
      <w:r w:rsidRPr="00F17F49">
        <w:rPr>
          <w:rFonts w:ascii="Times New Roman" w:eastAsia="Times New Roman" w:hAnsi="Times New Roman" w:cs="Times New Roman"/>
          <w:bCs/>
        </w:rPr>
        <w:t xml:space="preserve">, </w:t>
      </w:r>
      <w:proofErr w:type="spellStart"/>
      <w:r w:rsidRPr="00F17F49">
        <w:rPr>
          <w:rFonts w:ascii="Times New Roman" w:eastAsia="Times New Roman" w:hAnsi="Times New Roman" w:cs="Times New Roman"/>
          <w:bCs/>
        </w:rPr>
        <w:t>szyergy</w:t>
      </w:r>
      <w:proofErr w:type="spellEnd"/>
      <w:r w:rsidRPr="00F17F49">
        <w:rPr>
          <w:rFonts w:ascii="Times New Roman" w:eastAsia="Times New Roman" w:hAnsi="Times New Roman" w:cs="Times New Roman"/>
          <w:bCs/>
        </w:rPr>
        <w:t xml:space="preserve">, </w:t>
      </w:r>
      <w:proofErr w:type="spellStart"/>
      <w:r w:rsidRPr="00F17F49">
        <w:rPr>
          <w:rFonts w:ascii="Times New Roman" w:eastAsia="Times New Roman" w:hAnsi="Times New Roman" w:cs="Times New Roman"/>
          <w:bCs/>
        </w:rPr>
        <w:t>gatk</w:t>
      </w:r>
      <w:proofErr w:type="spellEnd"/>
      <w:r w:rsidRPr="00F17F49">
        <w:rPr>
          <w:rFonts w:ascii="Times New Roman" w:eastAsia="Times New Roman" w:hAnsi="Times New Roman" w:cs="Times New Roman"/>
          <w:bCs/>
        </w:rPr>
        <w:t xml:space="preserve">, </w:t>
      </w:r>
      <w:proofErr w:type="spellStart"/>
      <w:proofErr w:type="gramStart"/>
      <w:r w:rsidRPr="00F17F49">
        <w:rPr>
          <w:rFonts w:ascii="Times New Roman" w:eastAsia="Times New Roman" w:hAnsi="Times New Roman" w:cs="Times New Roman"/>
          <w:bCs/>
        </w:rPr>
        <w:t>samtools</w:t>
      </w:r>
      <w:proofErr w:type="spellEnd"/>
      <w:r w:rsidRPr="00F17F49">
        <w:rPr>
          <w:rFonts w:ascii="Times New Roman" w:eastAsia="Times New Roman" w:hAnsi="Times New Roman" w:cs="Times New Roman"/>
          <w:bCs/>
        </w:rPr>
        <w:t>, …etc</w:t>
      </w:r>
      <w:proofErr w:type="gramEnd"/>
      <w:r w:rsidRPr="00F17F49">
        <w:rPr>
          <w:rFonts w:ascii="Times New Roman" w:eastAsia="Times New Roman" w:hAnsi="Times New Roman" w:cs="Times New Roman"/>
          <w:bCs/>
        </w:rPr>
        <w:t>….]</w:t>
      </w:r>
      <w:r w:rsidR="00F45A04" w:rsidRPr="00F17F49">
        <w:rPr>
          <w:rFonts w:ascii="Times New Roman" w:eastAsia="Times New Roman" w:hAnsi="Times New Roman" w:cs="Times New Roman"/>
          <w:bCs/>
        </w:rPr>
        <w:t xml:space="preserve">.  </w:t>
      </w:r>
      <w:r w:rsidRPr="00F17F49">
        <w:rPr>
          <w:rFonts w:ascii="Times New Roman" w:eastAsia="Times New Roman" w:hAnsi="Times New Roman" w:cs="Times New Roman"/>
          <w:bCs/>
        </w:rPr>
        <w:t>Our imputation pipeline has shown superior imputation concordance with short INDELs in 1000G Pilot 1 data relative to IMPUTE2 [under review].  W</w:t>
      </w:r>
      <w:r w:rsidR="00F45A04" w:rsidRPr="00F17F49">
        <w:rPr>
          <w:rFonts w:ascii="Times New Roman" w:eastAsia="Times New Roman" w:hAnsi="Times New Roman" w:cs="Times New Roman"/>
          <w:bCs/>
        </w:rPr>
        <w:t xml:space="preserve">e </w:t>
      </w:r>
      <w:r w:rsidRPr="00F17F49">
        <w:rPr>
          <w:rFonts w:ascii="Times New Roman" w:eastAsia="Times New Roman" w:hAnsi="Times New Roman" w:cs="Times New Roman"/>
          <w:bCs/>
        </w:rPr>
        <w:t>look forward to forward to improving this feature which has t</w:t>
      </w:r>
      <w:r w:rsidR="00C55178" w:rsidRPr="00F17F49">
        <w:rPr>
          <w:rFonts w:ascii="Times New Roman" w:eastAsia="Times New Roman" w:hAnsi="Times New Roman" w:cs="Times New Roman"/>
          <w:bCs/>
        </w:rPr>
        <w:t xml:space="preserve">he potential to greatly increase the types of variation available to researchers in future studies.  </w:t>
      </w:r>
    </w:p>
    <w:p w:rsidR="004D4C41" w:rsidRPr="00F17F49" w:rsidRDefault="004D4C41" w:rsidP="00875D28">
      <w:pPr>
        <w:spacing w:line="480" w:lineRule="auto"/>
        <w:rPr>
          <w:rFonts w:ascii="Times New Roman" w:eastAsia="Times New Roman" w:hAnsi="Times New Roman" w:cs="Times New Roman"/>
        </w:rPr>
        <w:pPrChange w:id="1119" w:author="readm" w:date="2011-11-08T14:18:00Z">
          <w:pPr>
            <w:spacing w:line="360" w:lineRule="auto"/>
          </w:pPr>
        </w:pPrChange>
      </w:pPr>
    </w:p>
    <w:p w:rsidR="00D100CB" w:rsidRPr="00F17F49" w:rsidRDefault="00DC6243" w:rsidP="00875D28">
      <w:pPr>
        <w:pageBreakBefore/>
        <w:spacing w:line="480" w:lineRule="auto"/>
        <w:rPr>
          <w:rFonts w:ascii="Times New Roman" w:eastAsia="Times New Roman" w:hAnsi="Times New Roman" w:cs="Times New Roman"/>
          <w:b/>
          <w:bCs/>
          <w:sz w:val="28"/>
          <w:szCs w:val="28"/>
        </w:rPr>
        <w:pPrChange w:id="1120" w:author="readm" w:date="2011-11-08T14:18:00Z">
          <w:pPr>
            <w:pageBreakBefore/>
            <w:spacing w:line="360" w:lineRule="auto"/>
          </w:pPr>
        </w:pPrChange>
      </w:pPr>
      <w:r>
        <w:rPr>
          <w:rFonts w:ascii="Times New Roman" w:eastAsia="Times New Roman" w:hAnsi="Times New Roman" w:cs="Times New Roman"/>
          <w:b/>
          <w:bCs/>
          <w:sz w:val="28"/>
          <w:szCs w:val="28"/>
        </w:rPr>
        <w:lastRenderedPageBreak/>
        <w:t>MATERIALS AND METHODS</w:t>
      </w:r>
    </w:p>
    <w:p w:rsidR="00D100CB" w:rsidRPr="00F17F49" w:rsidRDefault="00D100CB" w:rsidP="00875D28">
      <w:pPr>
        <w:spacing w:line="480" w:lineRule="auto"/>
        <w:rPr>
          <w:rFonts w:ascii="Times New Roman" w:eastAsia="Times New Roman" w:hAnsi="Times New Roman" w:cs="Times New Roman"/>
          <w:b/>
          <w:bCs/>
        </w:rPr>
        <w:pPrChange w:id="1121" w:author="readm" w:date="2011-11-08T14:18:00Z">
          <w:pPr>
            <w:spacing w:line="360" w:lineRule="auto"/>
          </w:pPr>
        </w:pPrChange>
      </w:pPr>
      <w:r w:rsidRPr="00F17F49">
        <w:rPr>
          <w:rFonts w:ascii="Times New Roman" w:eastAsia="Times New Roman" w:hAnsi="Times New Roman" w:cs="Times New Roman"/>
          <w:b/>
          <w:bCs/>
        </w:rPr>
        <w:t xml:space="preserve">Data Set </w:t>
      </w:r>
      <w:r w:rsidR="005B7B0A" w:rsidRPr="00F17F49">
        <w:rPr>
          <w:rFonts w:ascii="Times New Roman" w:eastAsia="Times New Roman" w:hAnsi="Times New Roman" w:cs="Times New Roman"/>
          <w:b/>
          <w:bCs/>
        </w:rPr>
        <w:t>Description</w:t>
      </w:r>
    </w:p>
    <w:p w:rsidR="00D100CB" w:rsidRPr="00F17F49" w:rsidRDefault="00D100CB" w:rsidP="00875D28">
      <w:pPr>
        <w:spacing w:line="480" w:lineRule="auto"/>
        <w:rPr>
          <w:rFonts w:ascii="Times New Roman" w:eastAsia="Times New Roman" w:hAnsi="Times New Roman" w:cs="Times New Roman"/>
        </w:rPr>
        <w:pPrChange w:id="1122" w:author="readm" w:date="2011-11-08T14:18:00Z">
          <w:pPr>
            <w:spacing w:line="360" w:lineRule="auto"/>
          </w:pPr>
        </w:pPrChange>
      </w:pPr>
      <w:r w:rsidRPr="00F17F49">
        <w:rPr>
          <w:rFonts w:ascii="Times New Roman" w:eastAsia="Times New Roman" w:hAnsi="Times New Roman" w:cs="Times New Roman"/>
        </w:rPr>
        <w:t xml:space="preserve">We apply our pipeline on 1000 Genomes Project Phase I low coverage BAMs (20110213 BAM index file). The data set contains 1094 individuals (1103 BAMs) from 14 populations </w:t>
      </w:r>
      <w:r w:rsidR="00A23E50" w:rsidRPr="00F17F49">
        <w:rPr>
          <w:rFonts w:ascii="Times New Roman" w:eastAsia="Times New Roman" w:hAnsi="Times New Roman" w:cs="Times New Roman"/>
        </w:rPr>
        <w:t>(ASW</w:t>
      </w:r>
      <w:r w:rsidRPr="00F17F49">
        <w:rPr>
          <w:rFonts w:ascii="Times New Roman" w:eastAsia="Times New Roman" w:hAnsi="Times New Roman" w:cs="Times New Roman"/>
        </w:rPr>
        <w:t xml:space="preserve">, CEU, CHB, CHS, CLM, FIN, GBR, IBS, JPT, LWK, MXL, PUR, TSI, YRI). These BAMs </w:t>
      </w:r>
      <w:r w:rsidR="00C55178" w:rsidRPr="00F17F49">
        <w:rPr>
          <w:rFonts w:ascii="Times New Roman" w:eastAsia="Times New Roman" w:hAnsi="Times New Roman" w:cs="Times New Roman"/>
        </w:rPr>
        <w:t xml:space="preserve">were </w:t>
      </w:r>
      <w:r w:rsidRPr="00F17F49">
        <w:rPr>
          <w:rFonts w:ascii="Times New Roman" w:eastAsia="Times New Roman" w:hAnsi="Times New Roman" w:cs="Times New Roman"/>
        </w:rPr>
        <w:t xml:space="preserve">sequenced by three different platforms: </w:t>
      </w:r>
      <w:proofErr w:type="spellStart"/>
      <w:r w:rsidRPr="00F17F49">
        <w:rPr>
          <w:rFonts w:ascii="Times New Roman" w:eastAsia="Times New Roman" w:hAnsi="Times New Roman" w:cs="Times New Roman"/>
        </w:rPr>
        <w:t>Illumina</w:t>
      </w:r>
      <w:proofErr w:type="spellEnd"/>
      <w:r w:rsidRPr="00F17F49">
        <w:rPr>
          <w:rFonts w:ascii="Times New Roman" w:eastAsia="Times New Roman" w:hAnsi="Times New Roman" w:cs="Times New Roman"/>
        </w:rPr>
        <w:t xml:space="preserve"> (946 BAMs), </w:t>
      </w:r>
      <w:proofErr w:type="spellStart"/>
      <w:r w:rsidRPr="00F17F49">
        <w:rPr>
          <w:rFonts w:ascii="Times New Roman" w:eastAsia="Times New Roman" w:hAnsi="Times New Roman" w:cs="Times New Roman"/>
        </w:rPr>
        <w:t>SOLiD</w:t>
      </w:r>
      <w:proofErr w:type="spellEnd"/>
      <w:r w:rsidRPr="00F17F49">
        <w:rPr>
          <w:rFonts w:ascii="Times New Roman" w:eastAsia="Times New Roman" w:hAnsi="Times New Roman" w:cs="Times New Roman"/>
        </w:rPr>
        <w:t xml:space="preserve"> (142 BAMs) and 454 (15 BAMs) with an average coverage 5X. These BAMs passed a series of consensus prep</w:t>
      </w:r>
      <w:r w:rsidR="00C55178" w:rsidRPr="00F17F49">
        <w:rPr>
          <w:rFonts w:ascii="Times New Roman" w:eastAsia="Times New Roman" w:hAnsi="Times New Roman" w:cs="Times New Roman"/>
        </w:rPr>
        <w:t xml:space="preserve">rocessing </w:t>
      </w:r>
      <w:r w:rsidRPr="00F17F49">
        <w:rPr>
          <w:rFonts w:ascii="Times New Roman" w:eastAsia="Times New Roman" w:hAnsi="Times New Roman" w:cs="Times New Roman"/>
        </w:rPr>
        <w:t>procedures</w:t>
      </w:r>
      <w:r w:rsidR="00C55178" w:rsidRPr="00F17F49">
        <w:rPr>
          <w:rFonts w:ascii="Times New Roman" w:eastAsia="Times New Roman" w:hAnsi="Times New Roman" w:cs="Times New Roman"/>
        </w:rPr>
        <w:t xml:space="preserve"> described in the </w:t>
      </w:r>
      <w:r w:rsidR="00C55178" w:rsidRPr="00F17F49">
        <w:rPr>
          <w:rFonts w:ascii="Times New Roman" w:eastAsia="Times New Roman" w:hAnsi="Times New Roman" w:cs="Times New Roman"/>
          <w:highlight w:val="yellow"/>
        </w:rPr>
        <w:t>Pilot paper</w:t>
      </w:r>
      <w:r w:rsidR="00254113" w:rsidRPr="00F17F49">
        <w:rPr>
          <w:rFonts w:ascii="Times New Roman" w:eastAsia="Times New Roman" w:hAnsi="Times New Roman" w:cs="Times New Roman"/>
          <w:highlight w:val="yellow"/>
        </w:rPr>
        <w:t xml:space="preserve"> </w:t>
      </w:r>
      <w:r w:rsidR="00C55178" w:rsidRPr="00F17F49">
        <w:rPr>
          <w:rFonts w:ascii="Times New Roman" w:eastAsia="Times New Roman" w:hAnsi="Times New Roman" w:cs="Times New Roman"/>
          <w:highlight w:val="yellow"/>
        </w:rPr>
        <w:t>[ref]</w:t>
      </w:r>
      <w:r w:rsidRPr="00F17F49">
        <w:rPr>
          <w:rFonts w:ascii="Times New Roman" w:eastAsia="Times New Roman" w:hAnsi="Times New Roman" w:cs="Times New Roman"/>
        </w:rPr>
        <w:t>.</w:t>
      </w:r>
    </w:p>
    <w:p w:rsidR="00D100CB" w:rsidRPr="00F17F49" w:rsidRDefault="00D100CB" w:rsidP="00875D28">
      <w:pPr>
        <w:spacing w:line="480" w:lineRule="auto"/>
        <w:rPr>
          <w:rFonts w:ascii="Times New Roman" w:eastAsia="Times New Roman" w:hAnsi="Times New Roman" w:cs="Times New Roman"/>
          <w:b/>
          <w:bCs/>
        </w:rPr>
        <w:pPrChange w:id="1123"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rPr>
        <w:pPrChange w:id="1124" w:author="readm" w:date="2011-11-08T14:18:00Z">
          <w:pPr>
            <w:spacing w:line="360" w:lineRule="auto"/>
          </w:pPr>
        </w:pPrChange>
      </w:pPr>
      <w:r w:rsidRPr="00F17F49">
        <w:rPr>
          <w:rFonts w:ascii="Times New Roman" w:eastAsia="Times New Roman" w:hAnsi="Times New Roman" w:cs="Times New Roman"/>
          <w:b/>
          <w:bCs/>
        </w:rPr>
        <w:t>Effective Base Depth</w:t>
      </w:r>
    </w:p>
    <w:p w:rsidR="00D100CB" w:rsidRPr="00F17F49" w:rsidDel="00832F74" w:rsidRDefault="00D100CB" w:rsidP="00875D28">
      <w:pPr>
        <w:spacing w:line="480" w:lineRule="auto"/>
        <w:rPr>
          <w:del w:id="1125" w:author="Fuli" w:date="2011-11-06T20:36:00Z"/>
          <w:rFonts w:ascii="Times New Roman" w:eastAsia="Times New Roman" w:hAnsi="Times New Roman" w:cs="Times New Roman"/>
        </w:rPr>
        <w:pPrChange w:id="1126" w:author="readm" w:date="2011-11-08T14:18:00Z">
          <w:pPr>
            <w:spacing w:line="360" w:lineRule="auto"/>
          </w:pPr>
        </w:pPrChange>
      </w:pPr>
      <w:del w:id="1127" w:author="Fuli" w:date="2011-11-06T20:36:00Z">
        <w:r w:rsidRPr="00F17F49" w:rsidDel="00832F74">
          <w:rPr>
            <w:rFonts w:ascii="Times New Roman" w:eastAsia="Times New Roman" w:hAnsi="Times New Roman" w:cs="Times New Roman"/>
          </w:rPr>
          <w:delText>Parallel sequencing has significant higher error rate than Sanger sequencing due to base errors and mapping error</w:delText>
        </w:r>
        <w:r w:rsidR="000E49DD" w:rsidRPr="00F17F49" w:rsidDel="00832F74">
          <w:rPr>
            <w:rFonts w:ascii="Times New Roman" w:eastAsia="Times New Roman" w:hAnsi="Times New Roman" w:cs="Times New Roman"/>
          </w:rPr>
          <w:delText xml:space="preserve">s [ref].  </w:delText>
        </w:r>
        <w:r w:rsidRPr="00F17F49" w:rsidDel="00832F74">
          <w:rPr>
            <w:rFonts w:ascii="Times New Roman" w:eastAsia="Times New Roman" w:hAnsi="Times New Roman" w:cs="Times New Roman"/>
          </w:rPr>
          <w:delText>However, base quality and mapping quality are available and can be utilized to reduce the errors. Simple filtering with fixed cutoff is popular and can be applied to high coverage data reasonably well</w:delText>
        </w:r>
        <w:r w:rsidR="00DE1EFD" w:rsidRPr="00F17F49" w:rsidDel="00832F74">
          <w:rPr>
            <w:rFonts w:ascii="Times New Roman" w:eastAsia="Times New Roman" w:hAnsi="Times New Roman" w:cs="Times New Roman"/>
          </w:rPr>
          <w:delText xml:space="preserve"> [ref]</w:delText>
        </w:r>
        <w:r w:rsidRPr="00F17F49" w:rsidDel="00832F74">
          <w:rPr>
            <w:rFonts w:ascii="Times New Roman" w:eastAsia="Times New Roman" w:hAnsi="Times New Roman" w:cs="Times New Roman"/>
          </w:rPr>
          <w:delText xml:space="preserve">. In the case of low coverage, we aim to </w:delText>
        </w:r>
        <w:r w:rsidR="00DE1EFD" w:rsidRPr="00F17F49" w:rsidDel="00832F74">
          <w:rPr>
            <w:rFonts w:ascii="Times New Roman" w:eastAsia="Times New Roman" w:hAnsi="Times New Roman" w:cs="Times New Roman"/>
          </w:rPr>
          <w:delText xml:space="preserve">provide a statistical framework such that we can </w:delText>
        </w:r>
        <w:r w:rsidRPr="00F17F49" w:rsidDel="00832F74">
          <w:rPr>
            <w:rFonts w:ascii="Times New Roman" w:eastAsia="Times New Roman" w:hAnsi="Times New Roman" w:cs="Times New Roman"/>
          </w:rPr>
          <w:delText>maximize the usable information to achieve high</w:delText>
        </w:r>
        <w:r w:rsidR="00DE1EFD" w:rsidRPr="00F17F49" w:rsidDel="00832F74">
          <w:rPr>
            <w:rFonts w:ascii="Times New Roman" w:eastAsia="Times New Roman" w:hAnsi="Times New Roman" w:cs="Times New Roman"/>
          </w:rPr>
          <w:delText>er SNP detection</w:delText>
        </w:r>
        <w:r w:rsidRPr="00F17F49" w:rsidDel="00832F74">
          <w:rPr>
            <w:rFonts w:ascii="Times New Roman" w:eastAsia="Times New Roman" w:hAnsi="Times New Roman" w:cs="Times New Roman"/>
          </w:rPr>
          <w:delText xml:space="preserve"> power. Thus we introduce the definition and calculation of ‘Effective Base Depth’ (EBD) for a read base:</w:delText>
        </w:r>
      </w:del>
    </w:p>
    <w:p w:rsidR="000E49DD" w:rsidRPr="00F17F49" w:rsidDel="00832F74" w:rsidRDefault="000E49DD" w:rsidP="00875D28">
      <w:pPr>
        <w:spacing w:line="480" w:lineRule="auto"/>
        <w:rPr>
          <w:del w:id="1128" w:author="Fuli" w:date="2011-11-06T20:36:00Z"/>
          <w:rFonts w:ascii="Times New Roman" w:eastAsia="Times New Roman" w:hAnsi="Times New Roman" w:cs="Times New Roman"/>
        </w:rPr>
        <w:pPrChange w:id="1129" w:author="readm" w:date="2011-11-08T14:18:00Z">
          <w:pPr>
            <w:spacing w:line="360" w:lineRule="auto"/>
          </w:pPr>
        </w:pPrChange>
      </w:pPr>
    </w:p>
    <w:p w:rsidR="00D100CB" w:rsidRPr="00F17F49" w:rsidDel="00832F74" w:rsidRDefault="0028728E" w:rsidP="00875D28">
      <w:pPr>
        <w:spacing w:line="480" w:lineRule="auto"/>
        <w:rPr>
          <w:del w:id="1130" w:author="Fuli" w:date="2011-11-06T20:36:00Z"/>
          <w:rFonts w:ascii="Times New Roman" w:hAnsi="Times New Roman" w:cs="Times New Roman"/>
        </w:rPr>
        <w:pPrChange w:id="1131" w:author="readm" w:date="2011-11-08T14:18:00Z">
          <w:pPr>
            <w:spacing w:line="360" w:lineRule="auto"/>
          </w:pPr>
        </w:pPrChange>
      </w:pPr>
      <w:del w:id="1132" w:author="Fuli" w:date="2011-11-06T20:35:00Z">
        <w:r w:rsidRPr="00F17F49" w:rsidDel="00832F74">
          <w:rPr>
            <w:rFonts w:ascii="Times New Roman" w:hAnsi="Times New Roman" w:cs="Times New Roman"/>
            <w:position w:val="-32"/>
          </w:rPr>
          <w:object w:dxaOrig="5160" w:dyaOrig="560">
            <v:shape id="_x0000_i1026" type="#_x0000_t75" style="width:297pt;height:33pt" o:ole="">
              <v:imagedata r:id="rId40" o:title=""/>
            </v:shape>
            <o:OLEObject Type="Embed" ProgID="Equation.3" ShapeID="_x0000_i1026" DrawAspect="Content" ObjectID="_1382275930" r:id="rId41"/>
          </w:object>
        </w:r>
      </w:del>
    </w:p>
    <w:p w:rsidR="00DE1EFD" w:rsidRPr="00F17F49" w:rsidDel="00832F74" w:rsidRDefault="00DE1EFD" w:rsidP="00875D28">
      <w:pPr>
        <w:spacing w:line="480" w:lineRule="auto"/>
        <w:rPr>
          <w:del w:id="1133" w:author="Fuli" w:date="2011-11-06T20:36:00Z"/>
          <w:rFonts w:ascii="Times New Roman" w:eastAsia="Times New Roman" w:hAnsi="Times New Roman" w:cs="Times New Roman"/>
        </w:rPr>
        <w:pPrChange w:id="1134" w:author="readm" w:date="2011-11-08T14:18:00Z">
          <w:pPr>
            <w:spacing w:line="360" w:lineRule="auto"/>
          </w:pPr>
        </w:pPrChange>
      </w:pPr>
    </w:p>
    <w:p w:rsidR="00D100CB" w:rsidRDefault="000E49DD" w:rsidP="00875D28">
      <w:pPr>
        <w:spacing w:line="480" w:lineRule="auto"/>
        <w:rPr>
          <w:ins w:id="1135" w:author="Fuli" w:date="2011-11-06T20:30:00Z"/>
          <w:rFonts w:ascii="Times New Roman" w:eastAsia="Times New Roman" w:hAnsi="Times New Roman" w:cs="Times New Roman"/>
        </w:rPr>
        <w:pPrChange w:id="1136" w:author="readm" w:date="2011-11-08T14:18:00Z">
          <w:pPr>
            <w:spacing w:line="360" w:lineRule="auto"/>
          </w:pPr>
        </w:pPrChange>
      </w:pPr>
      <w:r w:rsidRPr="00F17F49">
        <w:rPr>
          <w:rFonts w:ascii="Times New Roman" w:eastAsia="Times New Roman" w:hAnsi="Times New Roman" w:cs="Times New Roman"/>
        </w:rPr>
        <w:t>B</w:t>
      </w:r>
      <w:r w:rsidR="00D100CB" w:rsidRPr="00F17F49">
        <w:rPr>
          <w:rFonts w:ascii="Times New Roman" w:eastAsia="Times New Roman" w:hAnsi="Times New Roman" w:cs="Times New Roman"/>
        </w:rPr>
        <w:t xml:space="preserve">ase error and mapping error are calculated from base quality and mapping quality using the </w:t>
      </w:r>
      <w:proofErr w:type="spellStart"/>
      <w:r w:rsidR="00DE1EFD" w:rsidRPr="00F17F49">
        <w:rPr>
          <w:rFonts w:ascii="Times New Roman" w:eastAsia="Times New Roman" w:hAnsi="Times New Roman" w:cs="Times New Roman"/>
        </w:rPr>
        <w:t>Phred</w:t>
      </w:r>
      <w:proofErr w:type="spellEnd"/>
      <w:r w:rsidR="00DE1EFD" w:rsidRPr="00F17F49">
        <w:rPr>
          <w:rFonts w:ascii="Times New Roman" w:eastAsia="Times New Roman" w:hAnsi="Times New Roman" w:cs="Times New Roman"/>
        </w:rPr>
        <w:t xml:space="preserve"> </w:t>
      </w:r>
      <w:r w:rsidR="00D100CB" w:rsidRPr="00F17F49">
        <w:rPr>
          <w:rFonts w:ascii="Times New Roman" w:eastAsia="Times New Roman" w:hAnsi="Times New Roman" w:cs="Times New Roman"/>
        </w:rPr>
        <w:t>score definition in SAM format specification</w:t>
      </w:r>
      <w:r w:rsidRPr="00F17F49">
        <w:rPr>
          <w:rFonts w:ascii="Times New Roman" w:eastAsia="Times New Roman" w:hAnsi="Times New Roman" w:cs="Times New Roman"/>
        </w:rPr>
        <w:t xml:space="preserve"> [ref]</w:t>
      </w:r>
      <w:r w:rsidR="00D100CB" w:rsidRPr="00F17F49">
        <w:rPr>
          <w:rFonts w:ascii="Times New Roman" w:eastAsia="Times New Roman" w:hAnsi="Times New Roman" w:cs="Times New Roman"/>
        </w:rPr>
        <w:t xml:space="preserve">. EBD can be </w:t>
      </w:r>
      <w:r w:rsidRPr="00F17F49">
        <w:rPr>
          <w:rFonts w:ascii="Times New Roman" w:eastAsia="Times New Roman" w:hAnsi="Times New Roman" w:cs="Times New Roman"/>
        </w:rPr>
        <w:t xml:space="preserve">considered as a </w:t>
      </w:r>
      <w:r w:rsidR="00D100CB" w:rsidRPr="00F17F49">
        <w:rPr>
          <w:rFonts w:ascii="Times New Roman" w:eastAsia="Times New Roman" w:hAnsi="Times New Roman" w:cs="Times New Roman"/>
        </w:rPr>
        <w:t xml:space="preserve">weighted read depth in the whole </w:t>
      </w:r>
      <w:proofErr w:type="spellStart"/>
      <w:r w:rsidR="00D100CB" w:rsidRPr="00F17F49">
        <w:rPr>
          <w:rFonts w:ascii="Times New Roman" w:eastAsia="Times New Roman" w:hAnsi="Times New Roman" w:cs="Times New Roman"/>
        </w:rPr>
        <w:t>SNPTools</w:t>
      </w:r>
      <w:proofErr w:type="spellEnd"/>
      <w:r w:rsidR="00D100CB" w:rsidRPr="00F17F49">
        <w:rPr>
          <w:rFonts w:ascii="Times New Roman" w:eastAsia="Times New Roman" w:hAnsi="Times New Roman" w:cs="Times New Roman"/>
        </w:rPr>
        <w:t xml:space="preserve"> pipeline. </w:t>
      </w:r>
      <w:r w:rsidRPr="00F17F49">
        <w:rPr>
          <w:rFonts w:ascii="Times New Roman" w:eastAsia="Times New Roman" w:hAnsi="Times New Roman" w:cs="Times New Roman"/>
        </w:rPr>
        <w:t xml:space="preserve"> For reads with zero base quality or mapping quality, that information is not included.  EBD increases with mapping and base quality, so if both values are high, then EBD is 1.  </w:t>
      </w:r>
      <w:r w:rsidR="00D100CB" w:rsidRPr="00F17F49">
        <w:rPr>
          <w:rFonts w:ascii="Times New Roman" w:eastAsia="Times New Roman" w:hAnsi="Times New Roman" w:cs="Times New Roman"/>
        </w:rPr>
        <w:t xml:space="preserve">For multiple reads that cover a particular site, we sum the EBD of the same bases to get the site level EBDs of </w:t>
      </w:r>
      <w:r w:rsidRPr="00F17F49">
        <w:rPr>
          <w:rFonts w:ascii="Times New Roman" w:eastAsia="Times New Roman" w:hAnsi="Times New Roman" w:cs="Times New Roman"/>
        </w:rPr>
        <w:t>the f</w:t>
      </w:r>
      <w:r w:rsidR="00D100CB" w:rsidRPr="00F17F49">
        <w:rPr>
          <w:rFonts w:ascii="Times New Roman" w:eastAsia="Times New Roman" w:hAnsi="Times New Roman" w:cs="Times New Roman"/>
        </w:rPr>
        <w:t>our bases respectively. We use the term ‘read depth’ as site level EBD later.</w:t>
      </w:r>
    </w:p>
    <w:p w:rsidR="00832F74" w:rsidRPr="00F17F49" w:rsidRDefault="00832F74" w:rsidP="00875D28">
      <w:pPr>
        <w:numPr>
          <w:ins w:id="1137" w:author="Fuli" w:date="2011-11-06T20:30:00Z"/>
        </w:numPr>
        <w:spacing w:line="480" w:lineRule="auto"/>
        <w:rPr>
          <w:rFonts w:ascii="Times New Roman" w:eastAsia="Times New Roman" w:hAnsi="Times New Roman" w:cs="Times New Roman"/>
        </w:rPr>
        <w:pPrChange w:id="1138" w:author="readm" w:date="2011-11-08T14:18:00Z">
          <w:pPr>
            <w:spacing w:line="360" w:lineRule="auto"/>
          </w:pPr>
        </w:pPrChange>
      </w:pPr>
    </w:p>
    <w:p w:rsidR="00832F74" w:rsidRDefault="00832F74" w:rsidP="00875D28">
      <w:pPr>
        <w:numPr>
          <w:ins w:id="1139" w:author="Fuli" w:date="2011-11-06T20:30:00Z"/>
        </w:numPr>
        <w:spacing w:line="480" w:lineRule="auto"/>
        <w:rPr>
          <w:ins w:id="1140" w:author="Fuli" w:date="2011-11-06T20:35:00Z"/>
          <w:rFonts w:ascii="Times New Roman" w:eastAsia="Times New Roman" w:hAnsi="Times New Roman" w:cs="Times New Roman"/>
          <w:b/>
          <w:bCs/>
          <w:i/>
          <w:iCs/>
          <w:sz w:val="24"/>
          <w:szCs w:val="24"/>
        </w:rPr>
        <w:pPrChange w:id="1141" w:author="readm" w:date="2011-11-08T14:18:00Z">
          <w:pPr>
            <w:spacing w:line="360" w:lineRule="auto"/>
          </w:pPr>
        </w:pPrChange>
      </w:pPr>
      <w:ins w:id="1142" w:author="Fuli" w:date="2011-11-06T20:35:00Z">
        <w:r>
          <w:rPr>
            <w:rFonts w:ascii="Times New Roman" w:eastAsia="Times New Roman" w:hAnsi="Times New Roman" w:cs="Times New Roman"/>
            <w:b/>
            <w:bCs/>
            <w:i/>
            <w:iCs/>
            <w:sz w:val="24"/>
            <w:szCs w:val="24"/>
          </w:rPr>
          <w:t xml:space="preserve">Variant allele selection using a goodness-of-fit </w:t>
        </w:r>
      </w:ins>
    </w:p>
    <w:p w:rsidR="00832F74" w:rsidRDefault="00832F74" w:rsidP="00875D28">
      <w:pPr>
        <w:numPr>
          <w:ins w:id="1143" w:author="Fuli" w:date="2011-11-06T20:35:00Z"/>
        </w:numPr>
        <w:spacing w:line="480" w:lineRule="auto"/>
        <w:rPr>
          <w:ins w:id="1144" w:author="Fuli" w:date="2011-11-06T20:30:00Z"/>
          <w:rFonts w:ascii="Times New Roman" w:eastAsia="Times New Roman" w:hAnsi="Times New Roman" w:cs="Times New Roman"/>
          <w:b/>
          <w:bCs/>
          <w:i/>
          <w:iCs/>
          <w:sz w:val="24"/>
          <w:szCs w:val="24"/>
        </w:rPr>
        <w:pPrChange w:id="1145" w:author="readm" w:date="2011-11-08T14:18:00Z">
          <w:pPr>
            <w:spacing w:line="360" w:lineRule="auto"/>
          </w:pPr>
        </w:pPrChange>
      </w:pPr>
      <w:ins w:id="1146" w:author="Fuli" w:date="2011-11-06T20:37:00Z">
        <w:r>
          <w:rPr>
            <w:rFonts w:ascii="Times New Roman" w:eastAsia="Times New Roman" w:hAnsi="Times New Roman" w:cs="Times New Roman"/>
            <w:sz w:val="24"/>
            <w:szCs w:val="24"/>
          </w:rPr>
          <w:t xml:space="preserve">We used a goodness-of-fit test based on binomial </w:t>
        </w:r>
      </w:ins>
      <w:ins w:id="1147" w:author="Fuli" w:date="2011-11-06T20:38:00Z">
        <w:r>
          <w:rPr>
            <w:rFonts w:ascii="Times New Roman" w:eastAsia="Times New Roman" w:hAnsi="Times New Roman" w:cs="Times New Roman"/>
            <w:sz w:val="24"/>
            <w:szCs w:val="24"/>
          </w:rPr>
          <w:t xml:space="preserve">assumption to select the correct alternate allele (i.e. variant allele). We assume that </w:t>
        </w:r>
      </w:ins>
      <w:ins w:id="1148" w:author="Fuli" w:date="2011-11-06T20:30:00Z">
        <w:r>
          <w:rPr>
            <w:rFonts w:ascii="Times New Roman" w:eastAsia="Times New Roman" w:hAnsi="Times New Roman" w:cs="Times New Roman"/>
            <w:sz w:val="24"/>
            <w:szCs w:val="24"/>
          </w:rPr>
          <w:t>the site is non-polymorphic under null hypothesis and there is a small chance (p~1%) that we observe alternative base due to sequencing or mapping error. Then the pooled chi-squared statistics can be written as</w:t>
        </w:r>
      </w:ins>
    </w:p>
    <w:p w:rsidR="00832F74" w:rsidRDefault="00875D28" w:rsidP="00875D28">
      <w:pPr>
        <w:numPr>
          <w:ins w:id="1149" w:author="Fuli" w:date="2011-11-06T20:30:00Z"/>
        </w:numPr>
        <w:spacing w:line="480" w:lineRule="auto"/>
        <w:rPr>
          <w:ins w:id="1150" w:author="Fuli" w:date="2011-11-06T20:30:00Z"/>
          <w:rFonts w:ascii="Times New Roman" w:eastAsia="Times New Roman" w:hAnsi="Times New Roman" w:cs="Times New Roman"/>
          <w:sz w:val="24"/>
          <w:szCs w:val="24"/>
        </w:rPr>
        <w:pPrChange w:id="1151" w:author="readm" w:date="2011-11-08T14:18:00Z">
          <w:pPr>
            <w:spacing w:line="360" w:lineRule="auto"/>
          </w:pPr>
        </w:pPrChange>
      </w:pPr>
      <w:ins w:id="1152" w:author="Fuli" w:date="2011-11-06T20:30:00Z">
        <w:r>
          <w:rPr>
            <w:noProof/>
            <w:lang w:val="en-GB" w:eastAsia="en-GB"/>
          </w:rPr>
          <w:drawing>
            <wp:inline distT="0" distB="0" distL="0" distR="0">
              <wp:extent cx="3051810" cy="6165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3051810" cy="616585"/>
                      </a:xfrm>
                      <a:prstGeom prst="rect">
                        <a:avLst/>
                      </a:prstGeom>
                      <a:noFill/>
                      <a:ln w="9525">
                        <a:noFill/>
                        <a:miter lim="800000"/>
                        <a:headEnd/>
                        <a:tailEnd/>
                      </a:ln>
                    </pic:spPr>
                  </pic:pic>
                </a:graphicData>
              </a:graphic>
            </wp:inline>
          </w:drawing>
        </w:r>
      </w:ins>
    </w:p>
    <w:p w:rsidR="00832F74" w:rsidRDefault="00832F74" w:rsidP="00875D28">
      <w:pPr>
        <w:numPr>
          <w:ins w:id="1153" w:author="Fuli" w:date="2011-11-06T20:30:00Z"/>
        </w:numPr>
        <w:spacing w:line="480" w:lineRule="auto"/>
        <w:rPr>
          <w:ins w:id="1154" w:author="Fuli" w:date="2011-11-06T20:30:00Z"/>
          <w:rFonts w:ascii="Times New Roman" w:eastAsia="Times New Roman" w:hAnsi="Times New Roman" w:cs="Times New Roman"/>
          <w:sz w:val="24"/>
          <w:szCs w:val="24"/>
        </w:rPr>
        <w:pPrChange w:id="1155" w:author="readm" w:date="2011-11-08T14:18:00Z">
          <w:pPr>
            <w:spacing w:line="360" w:lineRule="auto"/>
          </w:pPr>
        </w:pPrChange>
      </w:pPr>
    </w:p>
    <w:p w:rsidR="00832F74" w:rsidRDefault="00832F74" w:rsidP="00875D28">
      <w:pPr>
        <w:numPr>
          <w:ins w:id="1156" w:author="Fuli" w:date="2011-11-06T20:30:00Z"/>
        </w:numPr>
        <w:spacing w:line="480" w:lineRule="auto"/>
        <w:rPr>
          <w:ins w:id="1157" w:author="Fuli" w:date="2011-11-06T20:30:00Z"/>
          <w:rFonts w:ascii="Times New Roman" w:eastAsia="Times New Roman" w:hAnsi="Times New Roman" w:cs="Times New Roman"/>
          <w:sz w:val="24"/>
          <w:szCs w:val="24"/>
        </w:rPr>
        <w:pPrChange w:id="1158" w:author="readm" w:date="2011-11-08T14:18:00Z">
          <w:pPr>
            <w:spacing w:line="360" w:lineRule="auto"/>
          </w:pPr>
        </w:pPrChange>
      </w:pPr>
      <w:proofErr w:type="gramStart"/>
      <w:ins w:id="1159" w:author="Fuli" w:date="2011-11-06T20:30:00Z">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xml:space="preserve"> is the alternative read depth and reference read depth of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i</w:t>
        </w:r>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individal</w:t>
        </w:r>
        <w:proofErr w:type="spellEnd"/>
        <w:r>
          <w:rPr>
            <w:rFonts w:ascii="Times New Roman" w:eastAsia="Times New Roman" w:hAnsi="Times New Roman" w:cs="Times New Roman"/>
            <w:sz w:val="24"/>
            <w:szCs w:val="24"/>
          </w:rPr>
          <w:t xml:space="preserve"> respectively, N is the total read depth of the entire population. The approximation is reasonably good when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i</w:t>
        </w:r>
        <w:proofErr w:type="spellEnd"/>
        <w:r>
          <w:rPr>
            <w:rFonts w:ascii="Times New Roman" w:eastAsia="Times New Roman" w:hAnsi="Times New Roman" w:cs="Times New Roman"/>
            <w:sz w:val="24"/>
            <w:szCs w:val="24"/>
          </w:rPr>
          <w:t>) is close to zero which is realistic in low-pass case.</w:t>
        </w:r>
      </w:ins>
    </w:p>
    <w:p w:rsidR="009566E3" w:rsidRPr="00F17F49" w:rsidRDefault="009566E3" w:rsidP="00875D28">
      <w:pPr>
        <w:spacing w:line="480" w:lineRule="auto"/>
        <w:rPr>
          <w:rFonts w:ascii="Times New Roman" w:eastAsia="Times New Roman" w:hAnsi="Times New Roman" w:cs="Times New Roman"/>
        </w:rPr>
        <w:pPrChange w:id="1160" w:author="readm" w:date="2011-11-08T14:18:00Z">
          <w:pPr>
            <w:spacing w:line="360" w:lineRule="auto"/>
          </w:pPr>
        </w:pPrChange>
      </w:pPr>
    </w:p>
    <w:p w:rsidR="00752465" w:rsidRPr="00F17F49" w:rsidRDefault="00D100CB" w:rsidP="00875D28">
      <w:pPr>
        <w:spacing w:line="480" w:lineRule="auto"/>
        <w:rPr>
          <w:rFonts w:ascii="Times New Roman" w:eastAsia="Times New Roman" w:hAnsi="Times New Roman" w:cs="Times New Roman"/>
          <w:b/>
          <w:bCs/>
        </w:rPr>
        <w:pPrChange w:id="1161" w:author="readm" w:date="2011-11-08T14:18:00Z">
          <w:pPr>
            <w:spacing w:line="360" w:lineRule="auto"/>
          </w:pPr>
        </w:pPrChange>
      </w:pPr>
      <w:r w:rsidRPr="00F17F49">
        <w:rPr>
          <w:rFonts w:ascii="Times New Roman" w:eastAsia="Times New Roman" w:hAnsi="Times New Roman" w:cs="Times New Roman"/>
          <w:b/>
          <w:bCs/>
        </w:rPr>
        <w:t>SNP</w:t>
      </w:r>
      <w:r w:rsidR="00254113" w:rsidRPr="00F17F49">
        <w:rPr>
          <w:rFonts w:ascii="Times New Roman" w:eastAsia="Times New Roman" w:hAnsi="Times New Roman" w:cs="Times New Roman"/>
          <w:b/>
          <w:bCs/>
        </w:rPr>
        <w:t xml:space="preserve"> Site</w:t>
      </w:r>
      <w:r w:rsidRPr="00F17F49">
        <w:rPr>
          <w:rFonts w:ascii="Times New Roman" w:eastAsia="Times New Roman" w:hAnsi="Times New Roman" w:cs="Times New Roman"/>
          <w:b/>
          <w:bCs/>
        </w:rPr>
        <w:t xml:space="preserve"> Discovery</w:t>
      </w:r>
    </w:p>
    <w:p w:rsidR="00752465" w:rsidRPr="00F17F49" w:rsidDel="00832F74" w:rsidRDefault="00752465" w:rsidP="00875D28">
      <w:pPr>
        <w:spacing w:line="480" w:lineRule="auto"/>
        <w:rPr>
          <w:del w:id="1162" w:author="Fuli" w:date="2011-11-06T20:31:00Z"/>
          <w:rFonts w:ascii="Times New Roman" w:eastAsia="Times New Roman" w:hAnsi="Times New Roman" w:cs="Times New Roman"/>
          <w:b/>
          <w:bCs/>
          <w:i/>
          <w:iCs/>
        </w:rPr>
        <w:pPrChange w:id="1163" w:author="readm" w:date="2011-11-08T14:18:00Z">
          <w:pPr>
            <w:spacing w:line="360" w:lineRule="auto"/>
          </w:pPr>
        </w:pPrChange>
      </w:pPr>
      <w:del w:id="1164" w:author="Fuli" w:date="2011-11-06T20:31:00Z">
        <w:r w:rsidRPr="00F17F49" w:rsidDel="00832F74">
          <w:rPr>
            <w:rFonts w:ascii="Times New Roman" w:eastAsia="Times New Roman" w:hAnsi="Times New Roman" w:cs="Times New Roman"/>
            <w:bCs/>
            <w:i/>
            <w:iCs/>
          </w:rPr>
          <w:delText>Selection of Alternative Allele</w:delText>
        </w:r>
      </w:del>
    </w:p>
    <w:p w:rsidR="00D100CB" w:rsidRPr="00F17F49" w:rsidDel="00832F74" w:rsidRDefault="00D100CB" w:rsidP="00875D28">
      <w:pPr>
        <w:spacing w:line="480" w:lineRule="auto"/>
        <w:rPr>
          <w:del w:id="1165" w:author="Fuli" w:date="2011-11-06T20:31:00Z"/>
          <w:rFonts w:ascii="Times New Roman" w:eastAsia="Times New Roman" w:hAnsi="Times New Roman" w:cs="Times New Roman"/>
        </w:rPr>
        <w:pPrChange w:id="1166" w:author="readm" w:date="2011-11-08T14:18:00Z">
          <w:pPr>
            <w:spacing w:line="360" w:lineRule="auto"/>
          </w:pPr>
        </w:pPrChange>
      </w:pPr>
      <w:del w:id="1167" w:author="Fuli" w:date="2011-11-06T20:31:00Z">
        <w:r w:rsidRPr="00F17F49" w:rsidDel="00832F74">
          <w:rPr>
            <w:rFonts w:ascii="Times New Roman" w:eastAsia="Times New Roman" w:hAnsi="Times New Roman" w:cs="Times New Roman"/>
          </w:rPr>
          <w:delText>Due to the high level of noise</w:delText>
        </w:r>
        <w:r w:rsidR="00752465" w:rsidRPr="00F17F49" w:rsidDel="00832F74">
          <w:rPr>
            <w:rFonts w:ascii="Times New Roman" w:eastAsia="Times New Roman" w:hAnsi="Times New Roman" w:cs="Times New Roman"/>
          </w:rPr>
          <w:delText xml:space="preserve"> in sequencing data</w:delText>
        </w:r>
        <w:r w:rsidRPr="00F17F49" w:rsidDel="00832F74">
          <w:rPr>
            <w:rFonts w:ascii="Times New Roman" w:eastAsia="Times New Roman" w:hAnsi="Times New Roman" w:cs="Times New Roman"/>
          </w:rPr>
          <w:delText xml:space="preserve">, it is common that more than 1 alternative base </w:delText>
        </w:r>
        <w:r w:rsidR="00C26783" w:rsidRPr="00F17F49" w:rsidDel="00832F74">
          <w:rPr>
            <w:rFonts w:ascii="Times New Roman" w:eastAsia="Times New Roman" w:hAnsi="Times New Roman" w:cs="Times New Roman"/>
          </w:rPr>
          <w:delText xml:space="preserve">is called for every site in the </w:delText>
        </w:r>
        <w:r w:rsidRPr="00F17F49" w:rsidDel="00832F74">
          <w:rPr>
            <w:rFonts w:ascii="Times New Roman" w:eastAsia="Times New Roman" w:hAnsi="Times New Roman" w:cs="Times New Roman"/>
          </w:rPr>
          <w:delText xml:space="preserve">population. </w:delText>
        </w:r>
        <w:r w:rsidR="00752465" w:rsidRPr="00F17F49" w:rsidDel="00832F74">
          <w:rPr>
            <w:rFonts w:ascii="Times New Roman" w:eastAsia="Times New Roman" w:hAnsi="Times New Roman" w:cs="Times New Roman"/>
          </w:rPr>
          <w:delText xml:space="preserve"> We employ a </w:delText>
        </w:r>
        <w:r w:rsidRPr="00F17F49" w:rsidDel="00832F74">
          <w:rPr>
            <w:rFonts w:ascii="Times New Roman" w:eastAsia="Times New Roman" w:hAnsi="Times New Roman" w:cs="Times New Roman"/>
          </w:rPr>
          <w:delText xml:space="preserve">bi-allelic SNP assumption </w:delText>
        </w:r>
        <w:r w:rsidR="00752465" w:rsidRPr="00F17F49" w:rsidDel="00832F74">
          <w:rPr>
            <w:rFonts w:ascii="Times New Roman" w:eastAsia="Times New Roman" w:hAnsi="Times New Roman" w:cs="Times New Roman"/>
          </w:rPr>
          <w:delText xml:space="preserve">to reduce </w:delText>
        </w:r>
        <w:r w:rsidRPr="00F17F49" w:rsidDel="00832F74">
          <w:rPr>
            <w:rFonts w:ascii="Times New Roman" w:eastAsia="Times New Roman" w:hAnsi="Times New Roman" w:cs="Times New Roman"/>
          </w:rPr>
          <w:delText xml:space="preserve">two thirds of raw sequencing errors and ease downstream analysis. </w:delText>
        </w:r>
        <w:r w:rsidR="00752465" w:rsidRPr="00F17F49" w:rsidDel="00832F74">
          <w:rPr>
            <w:rFonts w:ascii="Times New Roman" w:eastAsia="Times New Roman" w:hAnsi="Times New Roman" w:cs="Times New Roman"/>
          </w:rPr>
          <w:delText xml:space="preserve"> </w:delText>
        </w:r>
        <w:r w:rsidRPr="00F17F49" w:rsidDel="00832F74">
          <w:rPr>
            <w:rFonts w:ascii="Times New Roman" w:eastAsia="Times New Roman" w:hAnsi="Times New Roman" w:cs="Times New Roman"/>
          </w:rPr>
          <w:delText xml:space="preserve">In order to select the correct alternative allele out of three candidate bases, we employ a statistics called </w:delText>
        </w:r>
        <w:r w:rsidR="00752465" w:rsidRPr="00F17F49" w:rsidDel="00832F74">
          <w:rPr>
            <w:rFonts w:ascii="Times New Roman" w:eastAsia="Times New Roman" w:hAnsi="Times New Roman" w:cs="Times New Roman"/>
          </w:rPr>
          <w:delText>EBD</w:delText>
        </w:r>
        <w:r w:rsidR="00752465" w:rsidRPr="00F17F49" w:rsidDel="00832F74">
          <w:rPr>
            <w:rFonts w:ascii="Times New Roman" w:eastAsia="Times New Roman" w:hAnsi="Times New Roman" w:cs="Times New Roman"/>
            <w:vertAlign w:val="superscript"/>
          </w:rPr>
          <w:delText>2</w:delText>
        </w:r>
        <w:r w:rsidR="00752465" w:rsidRPr="00F17F49" w:rsidDel="00832F74">
          <w:rPr>
            <w:rFonts w:ascii="Times New Roman" w:eastAsia="Times New Roman" w:hAnsi="Times New Roman" w:cs="Times New Roman"/>
          </w:rPr>
          <w:delText>, which is calculated,</w:delText>
        </w:r>
        <w:r w:rsidRPr="00F17F49" w:rsidDel="00832F74">
          <w:rPr>
            <w:rFonts w:ascii="Times New Roman" w:eastAsia="Times New Roman" w:hAnsi="Times New Roman" w:cs="Times New Roman"/>
          </w:rPr>
          <w:delText xml:space="preserve"> by the sum of square of read depth of the three candidate bases respectively across the entire pooled population. We </w:delText>
        </w:r>
        <w:r w:rsidR="00C26783" w:rsidRPr="00F17F49" w:rsidDel="00832F74">
          <w:rPr>
            <w:rFonts w:ascii="Times New Roman" w:eastAsia="Times New Roman" w:hAnsi="Times New Roman" w:cs="Times New Roman"/>
          </w:rPr>
          <w:delText xml:space="preserve">select </w:delText>
        </w:r>
        <w:r w:rsidR="00752465" w:rsidRPr="00F17F49" w:rsidDel="00832F74">
          <w:rPr>
            <w:rFonts w:ascii="Times New Roman" w:eastAsia="Times New Roman" w:hAnsi="Times New Roman" w:cs="Times New Roman"/>
          </w:rPr>
          <w:delText xml:space="preserve">the </w:delText>
        </w:r>
        <w:r w:rsidRPr="00F17F49" w:rsidDel="00832F74">
          <w:rPr>
            <w:rFonts w:ascii="Times New Roman" w:eastAsia="Times New Roman" w:hAnsi="Times New Roman" w:cs="Times New Roman"/>
          </w:rPr>
          <w:delText>alternative base</w:delText>
        </w:r>
        <w:r w:rsidR="00752465" w:rsidRPr="00F17F49" w:rsidDel="00832F74">
          <w:rPr>
            <w:rFonts w:ascii="Times New Roman" w:eastAsia="Times New Roman" w:hAnsi="Times New Roman" w:cs="Times New Roman"/>
          </w:rPr>
          <w:delText xml:space="preserve"> that </w:delText>
        </w:r>
        <w:r w:rsidRPr="00F17F49" w:rsidDel="00832F74">
          <w:rPr>
            <w:rFonts w:ascii="Times New Roman" w:eastAsia="Times New Roman" w:hAnsi="Times New Roman" w:cs="Times New Roman"/>
          </w:rPr>
          <w:delText>maximizes the EBD</w:delText>
        </w:r>
        <w:r w:rsidRPr="00F17F49" w:rsidDel="00832F74">
          <w:rPr>
            <w:rFonts w:ascii="Times New Roman" w:eastAsia="Times New Roman" w:hAnsi="Times New Roman" w:cs="Times New Roman"/>
            <w:vertAlign w:val="superscript"/>
          </w:rPr>
          <w:delText>2</w:delText>
        </w:r>
        <w:r w:rsidRPr="00F17F49" w:rsidDel="00832F74">
          <w:rPr>
            <w:rFonts w:ascii="Times New Roman" w:eastAsia="Times New Roman" w:hAnsi="Times New Roman" w:cs="Times New Roman"/>
          </w:rPr>
          <w:delText xml:space="preserve"> statistics. The derivation of th</w:delText>
        </w:r>
        <w:r w:rsidR="00752465" w:rsidRPr="00F17F49" w:rsidDel="00832F74">
          <w:rPr>
            <w:rFonts w:ascii="Times New Roman" w:eastAsia="Times New Roman" w:hAnsi="Times New Roman" w:cs="Times New Roman"/>
          </w:rPr>
          <w:delText>is</w:delText>
        </w:r>
        <w:r w:rsidRPr="00F17F49" w:rsidDel="00832F74">
          <w:rPr>
            <w:rFonts w:ascii="Times New Roman" w:eastAsia="Times New Roman" w:hAnsi="Times New Roman" w:cs="Times New Roman"/>
          </w:rPr>
          <w:delText xml:space="preserve"> </w:delText>
        </w:r>
        <w:r w:rsidR="00752465" w:rsidRPr="00F17F49" w:rsidDel="00832F74">
          <w:rPr>
            <w:rFonts w:ascii="Times New Roman" w:eastAsia="Times New Roman" w:hAnsi="Times New Roman" w:cs="Times New Roman"/>
          </w:rPr>
          <w:delText xml:space="preserve">statistic </w:delText>
        </w:r>
        <w:r w:rsidRPr="00F17F49" w:rsidDel="00832F74">
          <w:rPr>
            <w:rFonts w:ascii="Times New Roman" w:eastAsia="Times New Roman" w:hAnsi="Times New Roman" w:cs="Times New Roman"/>
          </w:rPr>
          <w:delText xml:space="preserve">is detailed in </w:delText>
        </w:r>
        <w:r w:rsidR="00752465" w:rsidRPr="00F17F49" w:rsidDel="00832F74">
          <w:rPr>
            <w:rFonts w:ascii="Times New Roman" w:eastAsia="Times New Roman" w:hAnsi="Times New Roman" w:cs="Times New Roman"/>
          </w:rPr>
          <w:delText xml:space="preserve">the </w:delText>
        </w:r>
        <w:r w:rsidRPr="00F17F49" w:rsidDel="00832F74">
          <w:rPr>
            <w:rFonts w:ascii="Times New Roman" w:eastAsia="Times New Roman" w:hAnsi="Times New Roman" w:cs="Times New Roman"/>
          </w:rPr>
          <w:delText>Supplement Materials.</w:delText>
        </w:r>
      </w:del>
    </w:p>
    <w:p w:rsidR="000B625C" w:rsidRPr="00F17F49" w:rsidDel="00832F74" w:rsidRDefault="000B625C" w:rsidP="00875D28">
      <w:pPr>
        <w:spacing w:line="480" w:lineRule="auto"/>
        <w:rPr>
          <w:del w:id="1168" w:author="Fuli" w:date="2011-11-06T20:31:00Z"/>
          <w:rFonts w:ascii="Times New Roman" w:eastAsia="Times New Roman" w:hAnsi="Times New Roman" w:cs="Times New Roman"/>
        </w:rPr>
        <w:pPrChange w:id="1169" w:author="readm" w:date="2011-11-08T14:18:00Z">
          <w:pPr>
            <w:spacing w:line="360" w:lineRule="auto"/>
          </w:pPr>
        </w:pPrChange>
      </w:pPr>
    </w:p>
    <w:p w:rsidR="00752465" w:rsidRPr="00F17F49" w:rsidDel="00832F74" w:rsidRDefault="00D100CB" w:rsidP="00875D28">
      <w:pPr>
        <w:spacing w:line="480" w:lineRule="auto"/>
        <w:rPr>
          <w:del w:id="1170" w:author="Fuli" w:date="2011-11-06T20:31:00Z"/>
          <w:rFonts w:ascii="Times New Roman" w:eastAsia="Times New Roman" w:hAnsi="Times New Roman" w:cs="Times New Roman"/>
          <w:b/>
          <w:bCs/>
        </w:rPr>
        <w:pPrChange w:id="1171" w:author="readm" w:date="2011-11-08T14:18:00Z">
          <w:pPr>
            <w:spacing w:line="360" w:lineRule="auto"/>
          </w:pPr>
        </w:pPrChange>
      </w:pPr>
      <w:del w:id="1172" w:author="Fuli" w:date="2011-11-06T20:31:00Z">
        <w:r w:rsidRPr="00F17F49" w:rsidDel="00832F74">
          <w:rPr>
            <w:rFonts w:ascii="Times New Roman" w:eastAsia="Times New Roman" w:hAnsi="Times New Roman" w:cs="Times New Roman"/>
            <w:bCs/>
            <w:i/>
            <w:iCs/>
          </w:rPr>
          <w:delText>SNP site scoring</w:delText>
        </w:r>
        <w:r w:rsidRPr="00F17F49" w:rsidDel="00832F74">
          <w:rPr>
            <w:rFonts w:ascii="Times New Roman" w:eastAsia="Times New Roman" w:hAnsi="Times New Roman" w:cs="Times New Roman"/>
            <w:b/>
            <w:bCs/>
          </w:rPr>
          <w:delText xml:space="preserve"> </w:delText>
        </w:r>
      </w:del>
    </w:p>
    <w:p w:rsidR="00D100CB" w:rsidRPr="00F17F49" w:rsidDel="00832F74" w:rsidRDefault="00752465" w:rsidP="00875D28">
      <w:pPr>
        <w:spacing w:line="480" w:lineRule="auto"/>
        <w:rPr>
          <w:del w:id="1173" w:author="Fuli" w:date="2011-11-06T20:31:00Z"/>
          <w:rFonts w:ascii="Times New Roman" w:eastAsia="Times New Roman" w:hAnsi="Times New Roman" w:cs="Times New Roman"/>
        </w:rPr>
        <w:pPrChange w:id="1174" w:author="readm" w:date="2011-11-08T14:18:00Z">
          <w:pPr>
            <w:spacing w:line="360" w:lineRule="auto"/>
          </w:pPr>
        </w:pPrChange>
      </w:pPr>
      <w:del w:id="1175" w:author="Fuli" w:date="2011-11-06T20:31:00Z">
        <w:r w:rsidRPr="00F17F49" w:rsidDel="00832F74">
          <w:rPr>
            <w:rFonts w:ascii="Times New Roman" w:eastAsia="Times New Roman" w:hAnsi="Times New Roman" w:cs="Times New Roman"/>
            <w:bCs/>
          </w:rPr>
          <w:delText>Site scoring</w:delText>
        </w:r>
        <w:r w:rsidRPr="00F17F49" w:rsidDel="00832F74">
          <w:rPr>
            <w:rFonts w:ascii="Times New Roman" w:eastAsia="Times New Roman" w:hAnsi="Times New Roman" w:cs="Times New Roman"/>
            <w:b/>
            <w:bCs/>
          </w:rPr>
          <w:delText xml:space="preserve"> </w:delText>
        </w:r>
        <w:r w:rsidR="00D100CB" w:rsidRPr="00F17F49" w:rsidDel="00832F74">
          <w:rPr>
            <w:rFonts w:ascii="Times New Roman" w:eastAsia="Times New Roman" w:hAnsi="Times New Roman" w:cs="Times New Roman"/>
          </w:rPr>
          <w:delText xml:space="preserve">plays </w:delText>
        </w:r>
        <w:r w:rsidRPr="00F17F49" w:rsidDel="00832F74">
          <w:rPr>
            <w:rFonts w:ascii="Times New Roman" w:eastAsia="Times New Roman" w:hAnsi="Times New Roman" w:cs="Times New Roman"/>
          </w:rPr>
          <w:delText xml:space="preserve">a </w:delText>
        </w:r>
        <w:r w:rsidR="00D100CB" w:rsidRPr="00F17F49" w:rsidDel="00832F74">
          <w:rPr>
            <w:rFonts w:ascii="Times New Roman" w:eastAsia="Times New Roman" w:hAnsi="Times New Roman" w:cs="Times New Roman"/>
          </w:rPr>
          <w:delText>key role in SNP discovery</w:delText>
        </w:r>
        <w:r w:rsidRPr="00F17F49" w:rsidDel="00832F74">
          <w:rPr>
            <w:rFonts w:ascii="Times New Roman" w:eastAsia="Times New Roman" w:hAnsi="Times New Roman" w:cs="Times New Roman"/>
          </w:rPr>
          <w:delText xml:space="preserve">.  The ability to identify a site </w:delText>
        </w:r>
        <w:r w:rsidR="00D100CB" w:rsidRPr="00F17F49" w:rsidDel="00832F74">
          <w:rPr>
            <w:rFonts w:ascii="Times New Roman" w:eastAsia="Times New Roman" w:hAnsi="Times New Roman" w:cs="Times New Roman"/>
          </w:rPr>
          <w:delText xml:space="preserve">determines the sensitivity and the specificity of the final site call-set. </w:delText>
        </w:r>
        <w:r w:rsidR="00B74AD7" w:rsidRPr="00F17F49" w:rsidDel="00832F74">
          <w:rPr>
            <w:rFonts w:ascii="Times New Roman" w:eastAsia="Times New Roman" w:hAnsi="Times New Roman" w:cs="Times New Roman"/>
          </w:rPr>
          <w:delText>For</w:delText>
        </w:r>
        <w:r w:rsidR="00D100CB" w:rsidRPr="00F17F49" w:rsidDel="00832F74">
          <w:rPr>
            <w:rFonts w:ascii="Times New Roman" w:eastAsia="Times New Roman" w:hAnsi="Times New Roman" w:cs="Times New Roman"/>
          </w:rPr>
          <w:delText xml:space="preserve"> a</w:delText>
        </w:r>
        <w:r w:rsidR="00B74AD7" w:rsidRPr="00F17F49" w:rsidDel="00832F74">
          <w:rPr>
            <w:rFonts w:ascii="Times New Roman" w:eastAsia="Times New Roman" w:hAnsi="Times New Roman" w:cs="Times New Roman"/>
          </w:rPr>
          <w:delText xml:space="preserve"> SNP</w:delText>
        </w:r>
        <w:r w:rsidR="00D100CB" w:rsidRPr="00F17F49" w:rsidDel="00832F74">
          <w:rPr>
            <w:rFonts w:ascii="Times New Roman" w:eastAsia="Times New Roman" w:hAnsi="Times New Roman" w:cs="Times New Roman"/>
          </w:rPr>
          <w:delText xml:space="preserve"> site of interest we observe r</w:delText>
        </w:r>
        <w:r w:rsidR="00D100CB" w:rsidRPr="00F17F49" w:rsidDel="00832F74">
          <w:rPr>
            <w:rFonts w:ascii="Times New Roman" w:eastAsia="Times New Roman" w:hAnsi="Times New Roman" w:cs="Times New Roman"/>
            <w:vertAlign w:val="subscript"/>
          </w:rPr>
          <w:delText>i</w:delText>
        </w:r>
        <w:r w:rsidR="00B74AD7" w:rsidRPr="00F17F49" w:rsidDel="00832F74">
          <w:rPr>
            <w:rFonts w:ascii="Times New Roman" w:eastAsia="Times New Roman" w:hAnsi="Times New Roman" w:cs="Times New Roman"/>
          </w:rPr>
          <w:delText xml:space="preserve">, the read depth of the reference base and </w:delText>
        </w:r>
        <w:r w:rsidR="00D100CB" w:rsidRPr="00F17F49" w:rsidDel="00832F74">
          <w:rPr>
            <w:rFonts w:ascii="Times New Roman" w:eastAsia="Times New Roman" w:hAnsi="Times New Roman" w:cs="Times New Roman"/>
          </w:rPr>
          <w:delText>a</w:delText>
        </w:r>
        <w:r w:rsidR="00D100CB" w:rsidRPr="00F17F49" w:rsidDel="00832F74">
          <w:rPr>
            <w:rFonts w:ascii="Times New Roman" w:eastAsia="Times New Roman" w:hAnsi="Times New Roman" w:cs="Times New Roman"/>
            <w:vertAlign w:val="subscript"/>
          </w:rPr>
          <w:delText>i</w:delText>
        </w:r>
        <w:r w:rsidR="00B74AD7" w:rsidRPr="00F17F49" w:rsidDel="00832F74">
          <w:rPr>
            <w:rFonts w:ascii="Times New Roman" w:eastAsia="Times New Roman" w:hAnsi="Times New Roman" w:cs="Times New Roman"/>
          </w:rPr>
          <w:delText>, the r</w:delText>
        </w:r>
        <w:r w:rsidR="00D100CB" w:rsidRPr="00F17F49" w:rsidDel="00832F74">
          <w:rPr>
            <w:rFonts w:ascii="Times New Roman" w:eastAsia="Times New Roman" w:hAnsi="Times New Roman" w:cs="Times New Roman"/>
          </w:rPr>
          <w:delText>ea</w:delText>
        </w:r>
        <w:r w:rsidR="00B74AD7" w:rsidRPr="00F17F49" w:rsidDel="00832F74">
          <w:rPr>
            <w:rFonts w:ascii="Times New Roman" w:eastAsia="Times New Roman" w:hAnsi="Times New Roman" w:cs="Times New Roman"/>
          </w:rPr>
          <w:delText>d depth of the</w:delText>
        </w:r>
        <w:r w:rsidR="00D100CB" w:rsidRPr="00F17F49" w:rsidDel="00832F74">
          <w:rPr>
            <w:rFonts w:ascii="Times New Roman" w:eastAsia="Times New Roman" w:hAnsi="Times New Roman" w:cs="Times New Roman"/>
          </w:rPr>
          <w:delText xml:space="preserve"> alternative base for the </w:delText>
        </w:r>
        <w:r w:rsidR="00D100CB" w:rsidRPr="00F17F49" w:rsidDel="00832F74">
          <w:rPr>
            <w:rFonts w:ascii="Times New Roman" w:eastAsia="Times New Roman" w:hAnsi="Times New Roman" w:cs="Times New Roman"/>
            <w:i/>
            <w:iCs/>
          </w:rPr>
          <w:delText>i</w:delText>
        </w:r>
        <w:r w:rsidR="00D100CB" w:rsidRPr="00F17F49" w:rsidDel="00832F74">
          <w:rPr>
            <w:rFonts w:ascii="Times New Roman" w:eastAsia="Times New Roman" w:hAnsi="Times New Roman" w:cs="Times New Roman"/>
          </w:rPr>
          <w:delText xml:space="preserve">th individual. </w:delText>
        </w:r>
        <w:r w:rsidR="00C26783" w:rsidRPr="00F17F49" w:rsidDel="00832F74">
          <w:rPr>
            <w:rFonts w:ascii="Times New Roman" w:eastAsia="Times New Roman" w:hAnsi="Times New Roman" w:cs="Times New Roman"/>
          </w:rPr>
          <w:delText xml:space="preserve"> The free parameter p takes into account both sequencing error and mapping/alignment error.  </w:delText>
        </w:r>
        <w:r w:rsidR="00D100CB" w:rsidRPr="00F17F49" w:rsidDel="00832F74">
          <w:rPr>
            <w:rFonts w:ascii="Times New Roman" w:eastAsia="Times New Roman" w:hAnsi="Times New Roman" w:cs="Times New Roman"/>
          </w:rPr>
          <w:delText xml:space="preserve">We </w:delText>
        </w:r>
        <w:r w:rsidR="00B74AD7" w:rsidRPr="00F17F49" w:rsidDel="00832F74">
          <w:rPr>
            <w:rFonts w:ascii="Times New Roman" w:eastAsia="Times New Roman" w:hAnsi="Times New Roman" w:cs="Times New Roman"/>
          </w:rPr>
          <w:delText xml:space="preserve">utilized the following </w:delText>
        </w:r>
        <w:r w:rsidR="00D100CB" w:rsidRPr="00F17F49" w:rsidDel="00832F74">
          <w:rPr>
            <w:rFonts w:ascii="Times New Roman" w:eastAsia="Times New Roman" w:hAnsi="Times New Roman" w:cs="Times New Roman"/>
          </w:rPr>
          <w:delText>statistic</w:delText>
        </w:r>
        <w:r w:rsidR="00B74AD7" w:rsidRPr="00F17F49" w:rsidDel="00832F74">
          <w:rPr>
            <w:rFonts w:ascii="Times New Roman" w:eastAsia="Times New Roman" w:hAnsi="Times New Roman" w:cs="Times New Roman"/>
          </w:rPr>
          <w:delText xml:space="preserve"> to </w:delText>
        </w:r>
        <w:r w:rsidR="00D100CB" w:rsidRPr="00F17F49" w:rsidDel="00832F74">
          <w:rPr>
            <w:rFonts w:ascii="Times New Roman" w:eastAsia="Times New Roman" w:hAnsi="Times New Roman" w:cs="Times New Roman"/>
          </w:rPr>
          <w:delText>score and rank the significa</w:delText>
        </w:r>
        <w:r w:rsidR="00B74AD7" w:rsidRPr="00F17F49" w:rsidDel="00832F74">
          <w:rPr>
            <w:rFonts w:ascii="Times New Roman" w:eastAsia="Times New Roman" w:hAnsi="Times New Roman" w:cs="Times New Roman"/>
          </w:rPr>
          <w:delText xml:space="preserve">nce </w:delText>
        </w:r>
        <w:r w:rsidR="00D100CB" w:rsidRPr="00F17F49" w:rsidDel="00832F74">
          <w:rPr>
            <w:rFonts w:ascii="Times New Roman" w:eastAsia="Times New Roman" w:hAnsi="Times New Roman" w:cs="Times New Roman"/>
          </w:rPr>
          <w:delText xml:space="preserve">of </w:delText>
        </w:r>
        <w:r w:rsidR="00B74AD7" w:rsidRPr="00F17F49" w:rsidDel="00832F74">
          <w:rPr>
            <w:rFonts w:ascii="Times New Roman" w:eastAsia="Times New Roman" w:hAnsi="Times New Roman" w:cs="Times New Roman"/>
          </w:rPr>
          <w:delText xml:space="preserve">a </w:delText>
        </w:r>
        <w:r w:rsidR="00D100CB" w:rsidRPr="00F17F49" w:rsidDel="00832F74">
          <w:rPr>
            <w:rFonts w:ascii="Times New Roman" w:eastAsia="Times New Roman" w:hAnsi="Times New Roman" w:cs="Times New Roman"/>
          </w:rPr>
          <w:delText>site being a SNP</w:delText>
        </w:r>
        <w:r w:rsidR="00B74AD7" w:rsidRPr="00F17F49" w:rsidDel="00832F74">
          <w:rPr>
            <w:rFonts w:ascii="Times New Roman" w:eastAsia="Times New Roman" w:hAnsi="Times New Roman" w:cs="Times New Roman"/>
          </w:rPr>
          <w:delText xml:space="preserve">.  The derivation of this statistic is </w:delText>
        </w:r>
        <w:r w:rsidR="00D100CB" w:rsidRPr="00F17F49" w:rsidDel="00832F74">
          <w:rPr>
            <w:rFonts w:ascii="Times New Roman" w:eastAsia="Times New Roman" w:hAnsi="Times New Roman" w:cs="Times New Roman"/>
          </w:rPr>
          <w:delText xml:space="preserve">detailed in </w:delText>
        </w:r>
        <w:r w:rsidR="00B74AD7" w:rsidRPr="00F17F49" w:rsidDel="00832F74">
          <w:rPr>
            <w:rFonts w:ascii="Times New Roman" w:eastAsia="Times New Roman" w:hAnsi="Times New Roman" w:cs="Times New Roman"/>
          </w:rPr>
          <w:delText xml:space="preserve">the </w:delText>
        </w:r>
        <w:r w:rsidR="00D100CB" w:rsidRPr="00F17F49" w:rsidDel="00832F74">
          <w:rPr>
            <w:rFonts w:ascii="Times New Roman" w:eastAsia="Times New Roman" w:hAnsi="Times New Roman" w:cs="Times New Roman"/>
          </w:rPr>
          <w:delText>Supplement Materials.</w:delText>
        </w:r>
      </w:del>
    </w:p>
    <w:p w:rsidR="00D100CB" w:rsidRPr="00F17F49" w:rsidDel="00832F74" w:rsidRDefault="008404C2" w:rsidP="00875D28">
      <w:pPr>
        <w:spacing w:line="480" w:lineRule="auto"/>
        <w:rPr>
          <w:del w:id="1176" w:author="Fuli" w:date="2011-11-06T20:31:00Z"/>
          <w:rFonts w:ascii="Times New Roman" w:hAnsi="Times New Roman" w:cs="Times New Roman"/>
        </w:rPr>
        <w:pPrChange w:id="1177" w:author="readm" w:date="2011-11-08T14:18:00Z">
          <w:pPr>
            <w:spacing w:line="360" w:lineRule="auto"/>
          </w:pPr>
        </w:pPrChange>
      </w:pPr>
      <w:del w:id="1178" w:author="Fuli" w:date="2011-11-06T20:31:00Z">
        <w:r w:rsidRPr="00F17F49" w:rsidDel="00832F74">
          <w:rPr>
            <w:rFonts w:ascii="Times New Roman" w:hAnsi="Times New Roman" w:cs="Times New Roman"/>
            <w:position w:val="-62"/>
          </w:rPr>
          <w:object w:dxaOrig="6140" w:dyaOrig="1359">
            <v:shape id="_x0000_i1027" type="#_x0000_t75" style="width:5in;height:81.75pt" o:ole="">
              <v:imagedata r:id="rId43" o:title=""/>
            </v:shape>
            <o:OLEObject Type="Embed" ProgID="Equation.3" ShapeID="_x0000_i1027" DrawAspect="Content" ObjectID="_1382275931" r:id="rId44"/>
          </w:object>
        </w:r>
      </w:del>
    </w:p>
    <w:p w:rsidR="007D4FB5" w:rsidRPr="00F17F49" w:rsidRDefault="007D4FB5" w:rsidP="00875D28">
      <w:pPr>
        <w:spacing w:line="480" w:lineRule="auto"/>
        <w:rPr>
          <w:rFonts w:ascii="Times New Roman" w:eastAsia="Times New Roman" w:hAnsi="Times New Roman" w:cs="Times New Roman"/>
        </w:rPr>
        <w:pPrChange w:id="1179" w:author="readm" w:date="2011-11-08T14:18:00Z">
          <w:pPr>
            <w:spacing w:line="360" w:lineRule="auto"/>
          </w:pPr>
        </w:pPrChange>
      </w:pPr>
    </w:p>
    <w:p w:rsidR="00B74AD7" w:rsidRPr="00F17F49" w:rsidRDefault="00D100CB" w:rsidP="00875D28">
      <w:pPr>
        <w:spacing w:line="480" w:lineRule="auto"/>
        <w:rPr>
          <w:rFonts w:ascii="Times New Roman" w:eastAsia="Times New Roman" w:hAnsi="Times New Roman" w:cs="Times New Roman"/>
        </w:rPr>
        <w:pPrChange w:id="1180" w:author="readm" w:date="2011-11-08T14:18:00Z">
          <w:pPr>
            <w:spacing w:line="360" w:lineRule="auto"/>
          </w:pPr>
        </w:pPrChange>
      </w:pPr>
      <w:r w:rsidRPr="00F17F49">
        <w:rPr>
          <w:rFonts w:ascii="Times New Roman" w:eastAsia="Times New Roman" w:hAnsi="Times New Roman" w:cs="Times New Roman"/>
          <w:bCs/>
          <w:i/>
          <w:iCs/>
        </w:rPr>
        <w:t>Site filtering</w:t>
      </w:r>
      <w:r w:rsidRPr="00F17F49">
        <w:rPr>
          <w:rFonts w:ascii="Times New Roman" w:eastAsia="Times New Roman" w:hAnsi="Times New Roman" w:cs="Times New Roman"/>
        </w:rPr>
        <w:t xml:space="preserve"> </w:t>
      </w:r>
    </w:p>
    <w:p w:rsidR="009E3176" w:rsidRPr="00F17F49" w:rsidRDefault="00B74AD7" w:rsidP="00875D28">
      <w:pPr>
        <w:spacing w:line="480" w:lineRule="auto"/>
        <w:rPr>
          <w:rFonts w:ascii="Times New Roman" w:eastAsia="Times New Roman" w:hAnsi="Times New Roman" w:cs="Times New Roman"/>
        </w:rPr>
        <w:pPrChange w:id="1181" w:author="readm" w:date="2011-11-08T14:18:00Z">
          <w:pPr>
            <w:spacing w:line="360" w:lineRule="auto"/>
          </w:pPr>
        </w:pPrChange>
      </w:pPr>
      <w:r w:rsidRPr="00F17F49">
        <w:rPr>
          <w:rFonts w:ascii="Times New Roman" w:eastAsia="Times New Roman" w:hAnsi="Times New Roman" w:cs="Times New Roman"/>
        </w:rPr>
        <w:t>Filtering of the site list is</w:t>
      </w:r>
      <w:r w:rsidR="00D100CB" w:rsidRPr="00F17F49">
        <w:rPr>
          <w:rFonts w:ascii="Times New Roman" w:eastAsia="Times New Roman" w:hAnsi="Times New Roman" w:cs="Times New Roman"/>
        </w:rPr>
        <w:t xml:space="preserve"> </w:t>
      </w:r>
      <w:r w:rsidRPr="00F17F49">
        <w:rPr>
          <w:rFonts w:ascii="Times New Roman" w:eastAsia="Times New Roman" w:hAnsi="Times New Roman" w:cs="Times New Roman"/>
        </w:rPr>
        <w:t>an optional procedure that increases</w:t>
      </w:r>
      <w:r w:rsidR="00D100CB" w:rsidRPr="00F17F49">
        <w:rPr>
          <w:rFonts w:ascii="Times New Roman" w:eastAsia="Times New Roman" w:hAnsi="Times New Roman" w:cs="Times New Roman"/>
        </w:rPr>
        <w:t xml:space="preserve"> the specificity of SNP discovery</w:t>
      </w:r>
      <w:r w:rsidRPr="00F17F49">
        <w:rPr>
          <w:rFonts w:ascii="Times New Roman" w:eastAsia="Times New Roman" w:hAnsi="Times New Roman" w:cs="Times New Roman"/>
        </w:rPr>
        <w:t xml:space="preserve">, however with some reduction in </w:t>
      </w:r>
      <w:r w:rsidR="00D100CB" w:rsidRPr="00F17F49">
        <w:rPr>
          <w:rFonts w:ascii="Times New Roman" w:eastAsia="Times New Roman" w:hAnsi="Times New Roman" w:cs="Times New Roman"/>
        </w:rPr>
        <w:t xml:space="preserve">sensitivity. Our pipeline employs four widely used </w:t>
      </w:r>
      <w:r w:rsidR="00C17467" w:rsidRPr="00F17F49">
        <w:rPr>
          <w:rFonts w:ascii="Times New Roman" w:eastAsia="Times New Roman" w:hAnsi="Times New Roman" w:cs="Times New Roman"/>
        </w:rPr>
        <w:t>criteria:</w:t>
      </w:r>
      <w:r w:rsidR="00D100CB" w:rsidRPr="00F17F49">
        <w:rPr>
          <w:rFonts w:ascii="Times New Roman" w:eastAsia="Times New Roman" w:hAnsi="Times New Roman" w:cs="Times New Roman"/>
        </w:rPr>
        <w:t xml:space="preserve"> (1) maximum population read depth; (2) minimum population read depth; (3) strand bias </w:t>
      </w:r>
      <w:r w:rsidR="009E3176" w:rsidRPr="00F17F49">
        <w:rPr>
          <w:rFonts w:ascii="Times New Roman" w:eastAsia="Times New Roman" w:hAnsi="Times New Roman" w:cs="Times New Roman"/>
        </w:rPr>
        <w:t xml:space="preserve">as </w:t>
      </w:r>
      <w:r w:rsidR="00D100CB" w:rsidRPr="00F17F49">
        <w:rPr>
          <w:rFonts w:ascii="Times New Roman" w:eastAsia="Times New Roman" w:hAnsi="Times New Roman" w:cs="Times New Roman"/>
        </w:rPr>
        <w:t>tested by 2</w:t>
      </w:r>
      <w:r w:rsidR="004E214A" w:rsidRPr="00F17F49">
        <w:rPr>
          <w:rFonts w:ascii="Times New Roman" w:eastAsia="Times New Roman" w:hAnsi="Times New Roman" w:cs="Times New Roman"/>
        </w:rPr>
        <w:t>x</w:t>
      </w:r>
      <w:r w:rsidR="00D100CB" w:rsidRPr="00F17F49">
        <w:rPr>
          <w:rFonts w:ascii="Times New Roman" w:eastAsia="Times New Roman" w:hAnsi="Times New Roman" w:cs="Times New Roman"/>
        </w:rPr>
        <w:t>2 contingency table</w:t>
      </w:r>
      <w:r w:rsidR="009E3176" w:rsidRPr="00F17F49">
        <w:rPr>
          <w:rFonts w:ascii="Times New Roman" w:eastAsia="Times New Roman" w:hAnsi="Times New Roman" w:cs="Times New Roman"/>
        </w:rPr>
        <w:t xml:space="preserve"> (</w:t>
      </w:r>
      <w:r w:rsidR="00D100CB" w:rsidRPr="00F17F49">
        <w:rPr>
          <w:rFonts w:ascii="Times New Roman" w:eastAsia="Times New Roman" w:hAnsi="Times New Roman" w:cs="Times New Roman"/>
        </w:rPr>
        <w:t xml:space="preserve">rows are reference and alternative bases and columns </w:t>
      </w:r>
      <w:r w:rsidR="009E3176" w:rsidRPr="00F17F49">
        <w:rPr>
          <w:rFonts w:ascii="Times New Roman" w:eastAsia="Times New Roman" w:hAnsi="Times New Roman" w:cs="Times New Roman"/>
        </w:rPr>
        <w:t>are</w:t>
      </w:r>
      <w:r w:rsidR="00D100CB" w:rsidRPr="00F17F49">
        <w:rPr>
          <w:rFonts w:ascii="Times New Roman" w:eastAsia="Times New Roman" w:hAnsi="Times New Roman" w:cs="Times New Roman"/>
        </w:rPr>
        <w:t xml:space="preserve"> positive and negative strand</w:t>
      </w:r>
      <w:r w:rsidR="009E3176" w:rsidRPr="00F17F49">
        <w:rPr>
          <w:rFonts w:ascii="Times New Roman" w:eastAsia="Times New Roman" w:hAnsi="Times New Roman" w:cs="Times New Roman"/>
        </w:rPr>
        <w:t>), and (4)</w:t>
      </w:r>
      <w:r w:rsidR="00D100CB" w:rsidRPr="00F17F49">
        <w:rPr>
          <w:rFonts w:ascii="Times New Roman" w:eastAsia="Times New Roman" w:hAnsi="Times New Roman" w:cs="Times New Roman"/>
        </w:rPr>
        <w:t xml:space="preserve"> position bias</w:t>
      </w:r>
      <w:r w:rsidR="009E3176" w:rsidRPr="00F17F49">
        <w:rPr>
          <w:rFonts w:ascii="Times New Roman" w:eastAsia="Times New Roman" w:hAnsi="Times New Roman" w:cs="Times New Roman"/>
        </w:rPr>
        <w:t xml:space="preserve">.  The mean of the reference base and the alternative base for each of the above criteria is evaluated by t-test. </w:t>
      </w:r>
    </w:p>
    <w:p w:rsidR="00D100CB" w:rsidRPr="00F17F49" w:rsidRDefault="00D100CB" w:rsidP="00875D28">
      <w:pPr>
        <w:spacing w:line="480" w:lineRule="auto"/>
        <w:rPr>
          <w:rFonts w:ascii="Times New Roman" w:eastAsia="Times New Roman" w:hAnsi="Times New Roman" w:cs="Times New Roman"/>
        </w:rPr>
        <w:pPrChange w:id="1182"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rPr>
        <w:pPrChange w:id="1183" w:author="readm" w:date="2011-11-08T14:18:00Z">
          <w:pPr>
            <w:spacing w:line="360" w:lineRule="auto"/>
          </w:pPr>
        </w:pPrChange>
      </w:pPr>
      <w:r w:rsidRPr="00F17F49">
        <w:rPr>
          <w:rFonts w:ascii="Times New Roman" w:eastAsia="Times New Roman" w:hAnsi="Times New Roman" w:cs="Times New Roman"/>
          <w:b/>
          <w:bCs/>
        </w:rPr>
        <w:t>Genotype Likelihood Generation</w:t>
      </w:r>
    </w:p>
    <w:p w:rsidR="000B625C" w:rsidRPr="00F17F49" w:rsidRDefault="000B625C" w:rsidP="00875D28">
      <w:pPr>
        <w:spacing w:line="480" w:lineRule="auto"/>
        <w:rPr>
          <w:rFonts w:ascii="Times New Roman" w:eastAsia="Times New Roman" w:hAnsi="Times New Roman" w:cs="Times New Roman"/>
          <w:b/>
          <w:bCs/>
        </w:rPr>
        <w:pPrChange w:id="1184" w:author="readm" w:date="2011-11-08T14:18:00Z">
          <w:pPr>
            <w:spacing w:line="360" w:lineRule="auto"/>
          </w:pPr>
        </w:pPrChange>
      </w:pPr>
    </w:p>
    <w:p w:rsidR="00022C4E" w:rsidRPr="00F17F49" w:rsidRDefault="00D100CB" w:rsidP="00875D28">
      <w:pPr>
        <w:spacing w:line="480" w:lineRule="auto"/>
        <w:rPr>
          <w:rFonts w:ascii="Times New Roman" w:eastAsia="Times New Roman" w:hAnsi="Times New Roman" w:cs="Times New Roman"/>
        </w:rPr>
        <w:pPrChange w:id="1185" w:author="readm" w:date="2011-11-08T14:18:00Z">
          <w:pPr>
            <w:spacing w:line="360" w:lineRule="auto"/>
          </w:pPr>
        </w:pPrChange>
      </w:pPr>
      <w:r w:rsidRPr="00F17F49">
        <w:rPr>
          <w:rFonts w:ascii="Times New Roman" w:eastAsia="Times New Roman" w:hAnsi="Times New Roman" w:cs="Times New Roman"/>
          <w:b/>
          <w:bCs/>
          <w:i/>
          <w:iCs/>
        </w:rPr>
        <w:t>BAM-specific Binomial Mixture Modeling (BBMM)</w:t>
      </w:r>
      <w:r w:rsidRPr="00F17F49">
        <w:rPr>
          <w:rFonts w:ascii="Times New Roman" w:eastAsia="Times New Roman" w:hAnsi="Times New Roman" w:cs="Times New Roman"/>
        </w:rPr>
        <w:t xml:space="preserve"> </w:t>
      </w:r>
      <w:r w:rsidR="00F94C21" w:rsidRPr="00F17F49">
        <w:rPr>
          <w:rFonts w:ascii="Times New Roman" w:eastAsia="Times New Roman" w:hAnsi="Times New Roman" w:cs="Times New Roman"/>
        </w:rPr>
        <w:t xml:space="preserve">was </w:t>
      </w:r>
      <w:r w:rsidRPr="00F17F49">
        <w:rPr>
          <w:rFonts w:ascii="Times New Roman" w:eastAsia="Times New Roman" w:hAnsi="Times New Roman" w:cs="Times New Roman"/>
        </w:rPr>
        <w:t>develop</w:t>
      </w:r>
      <w:r w:rsidR="00F94C21" w:rsidRPr="00F17F49">
        <w:rPr>
          <w:rFonts w:ascii="Times New Roman" w:eastAsia="Times New Roman" w:hAnsi="Times New Roman" w:cs="Times New Roman"/>
        </w:rPr>
        <w:t>ed</w:t>
      </w:r>
      <w:r w:rsidRPr="00F17F49">
        <w:rPr>
          <w:rFonts w:ascii="Times New Roman" w:eastAsia="Times New Roman" w:hAnsi="Times New Roman" w:cs="Times New Roman"/>
        </w:rPr>
        <w:t xml:space="preserve"> to model the heterogeneity of BAMs and convert read depth information </w:t>
      </w:r>
      <w:r w:rsidR="00C26783" w:rsidRPr="00F17F49">
        <w:rPr>
          <w:rFonts w:ascii="Times New Roman" w:eastAsia="Times New Roman" w:hAnsi="Times New Roman" w:cs="Times New Roman"/>
        </w:rPr>
        <w:t xml:space="preserve">into </w:t>
      </w:r>
      <w:r w:rsidRPr="00F17F49">
        <w:rPr>
          <w:rFonts w:ascii="Times New Roman" w:eastAsia="Times New Roman" w:hAnsi="Times New Roman" w:cs="Times New Roman"/>
        </w:rPr>
        <w:t xml:space="preserve">the likelihood </w:t>
      </w:r>
      <w:r w:rsidR="00C26783" w:rsidRPr="00F17F49">
        <w:rPr>
          <w:rFonts w:ascii="Times New Roman" w:eastAsia="Times New Roman" w:hAnsi="Times New Roman" w:cs="Times New Roman"/>
        </w:rPr>
        <w:t xml:space="preserve">of </w:t>
      </w:r>
      <w:r w:rsidRPr="00F17F49">
        <w:rPr>
          <w:rFonts w:ascii="Times New Roman" w:eastAsia="Times New Roman" w:hAnsi="Times New Roman" w:cs="Times New Roman"/>
        </w:rPr>
        <w:t>one of three genotypes</w:t>
      </w:r>
      <w:r w:rsidR="00C26783" w:rsidRPr="00F17F49">
        <w:rPr>
          <w:rFonts w:ascii="Times New Roman" w:eastAsia="Times New Roman" w:hAnsi="Times New Roman" w:cs="Times New Roman"/>
        </w:rPr>
        <w:t xml:space="preserve">, Ref/Ref, Ref/Alt and Alt/Alt.  Given </w:t>
      </w:r>
      <w:r w:rsidRPr="00F17F49">
        <w:rPr>
          <w:rFonts w:ascii="Times New Roman" w:eastAsia="Times New Roman" w:hAnsi="Times New Roman" w:cs="Times New Roman"/>
        </w:rPr>
        <w:t>n BAMs of one individual</w:t>
      </w:r>
      <w:r w:rsidR="00C26783" w:rsidRPr="00F17F49">
        <w:rPr>
          <w:rFonts w:ascii="Times New Roman" w:eastAsia="Times New Roman" w:hAnsi="Times New Roman" w:cs="Times New Roman"/>
        </w:rPr>
        <w:t>, t</w:t>
      </w:r>
      <w:r w:rsidRPr="00F17F49">
        <w:rPr>
          <w:rFonts w:ascii="Times New Roman" w:eastAsia="Times New Roman" w:hAnsi="Times New Roman" w:cs="Times New Roman"/>
        </w:rPr>
        <w:t xml:space="preserve">he BAMs could be sequenced by different platforms (e.g. with/without capture) or </w:t>
      </w:r>
      <w:r w:rsidR="00454695" w:rsidRPr="00F17F49">
        <w:rPr>
          <w:rFonts w:ascii="Times New Roman" w:eastAsia="Times New Roman" w:hAnsi="Times New Roman" w:cs="Times New Roman"/>
        </w:rPr>
        <w:t xml:space="preserve">on </w:t>
      </w:r>
      <w:r w:rsidRPr="00F17F49">
        <w:rPr>
          <w:rFonts w:ascii="Times New Roman" w:eastAsia="Times New Roman" w:hAnsi="Times New Roman" w:cs="Times New Roman"/>
        </w:rPr>
        <w:t xml:space="preserve">different lanes. We model the </w:t>
      </w:r>
      <w:proofErr w:type="spellStart"/>
      <w:r w:rsidRPr="00F17F49">
        <w:rPr>
          <w:rFonts w:ascii="Times New Roman" w:eastAsia="Times New Roman" w:hAnsi="Times New Roman" w:cs="Times New Roman"/>
          <w:i/>
          <w:iCs/>
        </w:rPr>
        <w:t>i</w:t>
      </w:r>
      <w:r w:rsidRPr="00F17F49">
        <w:rPr>
          <w:rFonts w:ascii="Times New Roman" w:eastAsia="Times New Roman" w:hAnsi="Times New Roman" w:cs="Times New Roman"/>
        </w:rPr>
        <w:t>th</w:t>
      </w:r>
      <w:proofErr w:type="spellEnd"/>
      <w:r w:rsidRPr="00F17F49">
        <w:rPr>
          <w:rFonts w:ascii="Times New Roman" w:eastAsia="Times New Roman" w:hAnsi="Times New Roman" w:cs="Times New Roman"/>
        </w:rPr>
        <w:t xml:space="preserve"> BAM with </w:t>
      </w:r>
      <w:r w:rsidR="00454695" w:rsidRPr="00F17F49">
        <w:rPr>
          <w:rFonts w:ascii="Times New Roman" w:eastAsia="Times New Roman" w:hAnsi="Times New Roman" w:cs="Times New Roman"/>
        </w:rPr>
        <w:t xml:space="preserve">a mixture of three </w:t>
      </w:r>
      <w:r w:rsidRPr="00F17F49">
        <w:rPr>
          <w:rFonts w:ascii="Times New Roman" w:eastAsia="Times New Roman" w:hAnsi="Times New Roman" w:cs="Times New Roman"/>
        </w:rPr>
        <w:t>binomial ratios</w:t>
      </w:r>
      <w:r w:rsidR="00454695" w:rsidRPr="00F17F49">
        <w:rPr>
          <w:rFonts w:ascii="Times New Roman" w:eastAsia="Times New Roman" w:hAnsi="Times New Roman" w:cs="Times New Roman"/>
        </w:rPr>
        <w:t>, each with a parameter p</w:t>
      </w:r>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p</w:t>
      </w:r>
      <w:r w:rsidRPr="00F17F49">
        <w:rPr>
          <w:rFonts w:ascii="Times New Roman" w:eastAsia="Times New Roman" w:hAnsi="Times New Roman" w:cs="Times New Roman"/>
          <w:vertAlign w:val="subscript"/>
        </w:rPr>
        <w:t>ri</w:t>
      </w:r>
      <w:proofErr w:type="spellEnd"/>
      <w:r w:rsidRPr="00F17F49">
        <w:rPr>
          <w:rFonts w:ascii="Times New Roman" w:eastAsia="Times New Roman" w:hAnsi="Times New Roman" w:cs="Times New Roman"/>
        </w:rPr>
        <w:t>, p</w:t>
      </w:r>
      <w:r w:rsidRPr="00F17F49">
        <w:rPr>
          <w:rFonts w:ascii="Times New Roman" w:eastAsia="Times New Roman" w:hAnsi="Times New Roman" w:cs="Times New Roman"/>
          <w:vertAlign w:val="subscript"/>
        </w:rPr>
        <w:t>hi</w:t>
      </w:r>
      <w:r w:rsidR="00785243"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p</w:t>
      </w:r>
      <w:r w:rsidRPr="00F17F49">
        <w:rPr>
          <w:rFonts w:ascii="Times New Roman" w:eastAsia="Times New Roman" w:hAnsi="Times New Roman" w:cs="Times New Roman"/>
          <w:vertAlign w:val="subscript"/>
        </w:rPr>
        <w:t>ai</w:t>
      </w:r>
      <w:proofErr w:type="spellEnd"/>
      <w:r w:rsidRPr="00F17F49">
        <w:rPr>
          <w:rFonts w:ascii="Times New Roman" w:eastAsia="Times New Roman" w:hAnsi="Times New Roman" w:cs="Times New Roman"/>
        </w:rPr>
        <w:t>) for</w:t>
      </w:r>
      <w:r w:rsidR="00C26783" w:rsidRPr="00F17F49">
        <w:rPr>
          <w:rFonts w:ascii="Times New Roman" w:eastAsia="Times New Roman" w:hAnsi="Times New Roman" w:cs="Times New Roman"/>
        </w:rPr>
        <w:t xml:space="preserve"> the</w:t>
      </w:r>
      <w:r w:rsidRPr="00F17F49">
        <w:rPr>
          <w:rFonts w:ascii="Times New Roman" w:eastAsia="Times New Roman" w:hAnsi="Times New Roman" w:cs="Times New Roman"/>
        </w:rPr>
        <w:t xml:space="preserve"> three genotypes (Ref/Ref, Ref/Alt, Alt/Alt) respectively. Since these n BAMs are from the same individual, their information can be </w:t>
      </w:r>
      <w:r w:rsidR="00454695" w:rsidRPr="00F17F49">
        <w:rPr>
          <w:rFonts w:ascii="Times New Roman" w:eastAsia="Times New Roman" w:hAnsi="Times New Roman" w:cs="Times New Roman"/>
        </w:rPr>
        <w:t xml:space="preserve">evaluated by joint estimation.  </w:t>
      </w:r>
      <w:r w:rsidR="00C26783" w:rsidRPr="00F17F49">
        <w:rPr>
          <w:rFonts w:ascii="Times New Roman" w:eastAsia="Times New Roman" w:hAnsi="Times New Roman" w:cs="Times New Roman"/>
        </w:rPr>
        <w:t>F</w:t>
      </w:r>
      <w:r w:rsidRPr="00F17F49">
        <w:rPr>
          <w:rFonts w:ascii="Times New Roman" w:eastAsia="Times New Roman" w:hAnsi="Times New Roman" w:cs="Times New Roman"/>
        </w:rPr>
        <w:t xml:space="preserve">or a particular site m, </w:t>
      </w:r>
      <w:r w:rsidR="00C26783" w:rsidRPr="00F17F49">
        <w:rPr>
          <w:rFonts w:ascii="Times New Roman" w:eastAsia="Times New Roman" w:hAnsi="Times New Roman" w:cs="Times New Roman"/>
        </w:rPr>
        <w:t xml:space="preserve">the </w:t>
      </w:r>
      <w:r w:rsidRPr="00F17F49">
        <w:rPr>
          <w:rFonts w:ascii="Times New Roman" w:eastAsia="Times New Roman" w:hAnsi="Times New Roman" w:cs="Times New Roman"/>
        </w:rPr>
        <w:t>genotype g</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 xml:space="preserve"> is drawn from a genome wide multinomial distribution of three genotype class (Ref/Ref, Ref/Alt, Alt/Alt</w:t>
      </w:r>
      <w:r w:rsidR="00785243" w:rsidRPr="00F17F49">
        <w:rPr>
          <w:rFonts w:ascii="Times New Roman" w:eastAsia="Times New Roman" w:hAnsi="Times New Roman" w:cs="Times New Roman"/>
        </w:rPr>
        <w:t>),</w:t>
      </w:r>
      <w:r w:rsidRPr="00F17F49">
        <w:rPr>
          <w:rFonts w:ascii="Times New Roman" w:eastAsia="Times New Roman" w:hAnsi="Times New Roman" w:cs="Times New Roman"/>
        </w:rPr>
        <w:t xml:space="preserve"> denoted as g</w:t>
      </w:r>
      <w:r w:rsidRPr="00F17F49">
        <w:rPr>
          <w:rFonts w:ascii="Times New Roman" w:eastAsia="Times New Roman" w:hAnsi="Times New Roman" w:cs="Times New Roman"/>
          <w:vertAlign w:val="subscript"/>
        </w:rPr>
        <w:t>m</w:t>
      </w:r>
      <w:r w:rsidR="00785243" w:rsidRPr="00F17F49">
        <w:rPr>
          <w:rFonts w:ascii="Times New Roman" w:eastAsia="Times New Roman" w:hAnsi="Times New Roman" w:cs="Times New Roman"/>
          <w:vertAlign w:val="subscript"/>
        </w:rPr>
        <w:t xml:space="preserve"> </w:t>
      </w:r>
      <w:r w:rsidRPr="00F17F49">
        <w:rPr>
          <w:rFonts w:ascii="Times New Roman" w:eastAsia="Times New Roman" w:hAnsi="Times New Roman" w:cs="Times New Roman"/>
        </w:rPr>
        <w:t>~</w:t>
      </w:r>
      <w:r w:rsidR="00785243" w:rsidRPr="00F17F49">
        <w:rPr>
          <w:rFonts w:ascii="Times New Roman" w:eastAsia="Times New Roman" w:hAnsi="Times New Roman" w:cs="Times New Roman"/>
        </w:rPr>
        <w:t xml:space="preserve"> </w:t>
      </w:r>
      <w:r w:rsidRPr="00F17F49">
        <w:rPr>
          <w:rFonts w:ascii="Times New Roman" w:eastAsia="Times New Roman" w:hAnsi="Times New Roman" w:cs="Times New Roman"/>
        </w:rPr>
        <w:t>multinomial (</w:t>
      </w:r>
      <w:proofErr w:type="spell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r</w:t>
      </w:r>
      <w:proofErr w:type="spellEnd"/>
      <w:r w:rsidRPr="00F17F49">
        <w:rPr>
          <w:rFonts w:ascii="Times New Roman" w:eastAsia="Times New Roman" w:hAnsi="Times New Roman" w:cs="Times New Roman"/>
        </w:rPr>
        <w:t xml:space="preserve">, </w:t>
      </w:r>
      <w:proofErr w:type="spellStart"/>
      <w:proofErr w:type="gram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h</w:t>
      </w:r>
      <w:proofErr w:type="spellEnd"/>
      <w:proofErr w:type="gramEnd"/>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a</w:t>
      </w:r>
      <w:proofErr w:type="spellEnd"/>
      <w:r w:rsidRPr="00F17F49">
        <w:rPr>
          <w:rFonts w:ascii="Times New Roman" w:eastAsia="Times New Roman" w:hAnsi="Times New Roman" w:cs="Times New Roman"/>
        </w:rPr>
        <w:t xml:space="preserve">). </w:t>
      </w:r>
      <w:r w:rsidR="00C26783" w:rsidRPr="00F17F49">
        <w:rPr>
          <w:rFonts w:ascii="Times New Roman" w:eastAsia="Times New Roman" w:hAnsi="Times New Roman" w:cs="Times New Roman"/>
        </w:rPr>
        <w:t xml:space="preserve"> </w:t>
      </w:r>
      <w:r w:rsidR="00C26783" w:rsidRPr="00F17F49">
        <w:rPr>
          <w:rFonts w:ascii="Times New Roman" w:eastAsia="Times New Roman" w:hAnsi="Times New Roman" w:cs="Times New Roman"/>
        </w:rPr>
        <w:lastRenderedPageBreak/>
        <w:t xml:space="preserve">If we had a </w:t>
      </w:r>
      <w:r w:rsidRPr="00F17F49">
        <w:rPr>
          <w:rFonts w:ascii="Times New Roman" w:eastAsia="Times New Roman" w:hAnsi="Times New Roman" w:cs="Times New Roman"/>
        </w:rPr>
        <w:t>microarray data</w:t>
      </w:r>
      <w:r w:rsidR="00C26783" w:rsidRPr="00F17F49">
        <w:rPr>
          <w:rFonts w:ascii="Times New Roman" w:eastAsia="Times New Roman" w:hAnsi="Times New Roman" w:cs="Times New Roman"/>
        </w:rPr>
        <w:t xml:space="preserve">set </w:t>
      </w:r>
      <w:r w:rsidRPr="00F17F49">
        <w:rPr>
          <w:rFonts w:ascii="Times New Roman" w:eastAsia="Times New Roman" w:hAnsi="Times New Roman" w:cs="Times New Roman"/>
        </w:rPr>
        <w:t>of g</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 it</w:t>
      </w:r>
      <w:r w:rsidR="00C26783" w:rsidRPr="00F17F49">
        <w:rPr>
          <w:rFonts w:ascii="Times New Roman" w:eastAsia="Times New Roman" w:hAnsi="Times New Roman" w:cs="Times New Roman"/>
        </w:rPr>
        <w:t xml:space="preserve"> would </w:t>
      </w:r>
      <w:r w:rsidRPr="00F17F49">
        <w:rPr>
          <w:rFonts w:ascii="Times New Roman" w:eastAsia="Times New Roman" w:hAnsi="Times New Roman" w:cs="Times New Roman"/>
        </w:rPr>
        <w:t xml:space="preserve">straight forward to estimate </w:t>
      </w:r>
      <w:r w:rsidR="00785243" w:rsidRPr="00F17F49">
        <w:rPr>
          <w:rFonts w:ascii="Times New Roman" w:eastAsia="Times New Roman" w:hAnsi="Times New Roman" w:cs="Times New Roman"/>
        </w:rPr>
        <w:t>(</w:t>
      </w:r>
      <w:proofErr w:type="spellStart"/>
      <w:r w:rsidR="00785243" w:rsidRPr="00F17F49">
        <w:rPr>
          <w:rFonts w:ascii="Times New Roman" w:eastAsia="Times New Roman" w:hAnsi="Times New Roman" w:cs="Times New Roman"/>
        </w:rPr>
        <w:t>p</w:t>
      </w:r>
      <w:r w:rsidR="00785243" w:rsidRPr="00F17F49">
        <w:rPr>
          <w:rFonts w:ascii="Times New Roman" w:eastAsia="Times New Roman" w:hAnsi="Times New Roman" w:cs="Times New Roman"/>
          <w:vertAlign w:val="subscript"/>
        </w:rPr>
        <w:t>ri</w:t>
      </w:r>
      <w:proofErr w:type="spellEnd"/>
      <w:r w:rsidR="00785243" w:rsidRPr="00F17F49">
        <w:rPr>
          <w:rFonts w:ascii="Times New Roman" w:eastAsia="Times New Roman" w:hAnsi="Times New Roman" w:cs="Times New Roman"/>
        </w:rPr>
        <w:t>, p</w:t>
      </w:r>
      <w:r w:rsidR="00785243" w:rsidRPr="00F17F49">
        <w:rPr>
          <w:rFonts w:ascii="Times New Roman" w:eastAsia="Times New Roman" w:hAnsi="Times New Roman" w:cs="Times New Roman"/>
          <w:vertAlign w:val="subscript"/>
        </w:rPr>
        <w:t>hi</w:t>
      </w:r>
      <w:r w:rsidR="00785243" w:rsidRPr="00F17F49">
        <w:rPr>
          <w:rFonts w:ascii="Times New Roman" w:eastAsia="Times New Roman" w:hAnsi="Times New Roman" w:cs="Times New Roman"/>
        </w:rPr>
        <w:t xml:space="preserve">, </w:t>
      </w:r>
      <w:proofErr w:type="spellStart"/>
      <w:proofErr w:type="gramStart"/>
      <w:r w:rsidR="00785243" w:rsidRPr="00F17F49">
        <w:rPr>
          <w:rFonts w:ascii="Times New Roman" w:eastAsia="Times New Roman" w:hAnsi="Times New Roman" w:cs="Times New Roman"/>
        </w:rPr>
        <w:t>p</w:t>
      </w:r>
      <w:r w:rsidR="00785243" w:rsidRPr="00F17F49">
        <w:rPr>
          <w:rFonts w:ascii="Times New Roman" w:eastAsia="Times New Roman" w:hAnsi="Times New Roman" w:cs="Times New Roman"/>
          <w:vertAlign w:val="subscript"/>
        </w:rPr>
        <w:t>ai</w:t>
      </w:r>
      <w:proofErr w:type="spellEnd"/>
      <w:proofErr w:type="gramEnd"/>
      <w:r w:rsidR="00785243" w:rsidRPr="00F17F49">
        <w:rPr>
          <w:rFonts w:ascii="Times New Roman" w:eastAsia="Times New Roman" w:hAnsi="Times New Roman" w:cs="Times New Roman"/>
        </w:rPr>
        <w:t xml:space="preserve">) </w:t>
      </w:r>
      <w:r w:rsidRPr="00F17F49">
        <w:rPr>
          <w:rFonts w:ascii="Times New Roman" w:eastAsia="Times New Roman" w:hAnsi="Times New Roman" w:cs="Times New Roman"/>
        </w:rPr>
        <w:t>and (</w:t>
      </w:r>
      <w:proofErr w:type="spell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r</w:t>
      </w:r>
      <w:proofErr w:type="spellEnd"/>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h</w:t>
      </w:r>
      <w:proofErr w:type="spellEnd"/>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w</w:t>
      </w:r>
      <w:r w:rsidRPr="00F17F49">
        <w:rPr>
          <w:rFonts w:ascii="Times New Roman" w:eastAsia="Times New Roman" w:hAnsi="Times New Roman" w:cs="Times New Roman"/>
          <w:vertAlign w:val="subscript"/>
        </w:rPr>
        <w:t>a</w:t>
      </w:r>
      <w:proofErr w:type="spellEnd"/>
      <w:r w:rsidRPr="00F17F49">
        <w:rPr>
          <w:rFonts w:ascii="Times New Roman" w:eastAsia="Times New Roman" w:hAnsi="Times New Roman" w:cs="Times New Roman"/>
        </w:rPr>
        <w:t>)</w:t>
      </w:r>
      <w:r w:rsidR="00EA346A" w:rsidRPr="00F17F49">
        <w:rPr>
          <w:rFonts w:ascii="Times New Roman" w:eastAsia="Times New Roman" w:hAnsi="Times New Roman" w:cs="Times New Roman"/>
        </w:rPr>
        <w:t xml:space="preserve"> </w:t>
      </w:r>
      <w:r w:rsidRPr="00F17F49">
        <w:rPr>
          <w:rFonts w:ascii="Times New Roman" w:eastAsia="Times New Roman" w:hAnsi="Times New Roman" w:cs="Times New Roman"/>
        </w:rPr>
        <w:t>by simple counting using read depth information</w:t>
      </w:r>
      <w:r w:rsidR="008048FA" w:rsidRPr="00F17F49">
        <w:rPr>
          <w:rFonts w:ascii="Times New Roman" w:eastAsia="Times New Roman" w:hAnsi="Times New Roman" w:cs="Times New Roman"/>
        </w:rPr>
        <w:t xml:space="preserve">.  </w:t>
      </w:r>
    </w:p>
    <w:p w:rsidR="00022C4E" w:rsidRPr="00F17F49" w:rsidRDefault="008048FA" w:rsidP="00875D28">
      <w:pPr>
        <w:spacing w:line="480" w:lineRule="auto"/>
        <w:rPr>
          <w:rFonts w:ascii="Times New Roman" w:hAnsi="Times New Roman" w:cs="Times New Roman"/>
          <w:highlight w:val="yellow"/>
        </w:rPr>
        <w:pPrChange w:id="1186" w:author="readm" w:date="2011-11-08T14:18:00Z">
          <w:pPr>
            <w:spacing w:line="360" w:lineRule="auto"/>
          </w:pPr>
        </w:pPrChange>
      </w:pPr>
      <w:r w:rsidRPr="00F17F49">
        <w:rPr>
          <w:rFonts w:ascii="Times New Roman" w:hAnsi="Times New Roman" w:cs="Times New Roman"/>
          <w:highlight w:val="yellow"/>
        </w:rPr>
        <w:t xml:space="preserve">  </w:t>
      </w:r>
    </w:p>
    <w:p w:rsidR="00D100CB" w:rsidRPr="00F17F49" w:rsidRDefault="00C26783" w:rsidP="00875D28">
      <w:pPr>
        <w:spacing w:line="480" w:lineRule="auto"/>
        <w:rPr>
          <w:rFonts w:ascii="Times New Roman" w:eastAsia="Times New Roman" w:hAnsi="Times New Roman" w:cs="Times New Roman"/>
        </w:rPr>
        <w:pPrChange w:id="1187" w:author="readm" w:date="2011-11-08T14:18:00Z">
          <w:pPr>
            <w:spacing w:line="360" w:lineRule="auto"/>
          </w:pPr>
        </w:pPrChange>
      </w:pPr>
      <w:r w:rsidRPr="00F17F49">
        <w:rPr>
          <w:rFonts w:ascii="Times New Roman" w:eastAsia="Times New Roman" w:hAnsi="Times New Roman" w:cs="Times New Roman"/>
        </w:rPr>
        <w:t xml:space="preserve">However in our situation, </w:t>
      </w:r>
      <w:r w:rsidR="00D100CB" w:rsidRPr="00F17F49">
        <w:rPr>
          <w:rFonts w:ascii="Times New Roman" w:eastAsia="Times New Roman" w:hAnsi="Times New Roman" w:cs="Times New Roman"/>
        </w:rPr>
        <w:t>g</w:t>
      </w:r>
      <w:r w:rsidR="00D100CB" w:rsidRPr="00F17F49">
        <w:rPr>
          <w:rFonts w:ascii="Times New Roman" w:eastAsia="Times New Roman" w:hAnsi="Times New Roman" w:cs="Times New Roman"/>
          <w:vertAlign w:val="subscript"/>
        </w:rPr>
        <w:t>m</w:t>
      </w:r>
      <w:r w:rsidR="00D100CB" w:rsidRPr="00F17F49">
        <w:rPr>
          <w:rFonts w:ascii="Times New Roman" w:eastAsia="Times New Roman" w:hAnsi="Times New Roman" w:cs="Times New Roman"/>
        </w:rPr>
        <w:t xml:space="preserve"> is not observed</w:t>
      </w:r>
      <w:r w:rsidRPr="00F17F49">
        <w:rPr>
          <w:rFonts w:ascii="Times New Roman" w:eastAsia="Times New Roman" w:hAnsi="Times New Roman" w:cs="Times New Roman"/>
        </w:rPr>
        <w:t xml:space="preserve">, but it can be treated as latent variable that can be solved using </w:t>
      </w:r>
      <w:proofErr w:type="gramStart"/>
      <w:r w:rsidRPr="00F17F49">
        <w:rPr>
          <w:rFonts w:ascii="Times New Roman" w:eastAsia="Times New Roman" w:hAnsi="Times New Roman" w:cs="Times New Roman"/>
        </w:rPr>
        <w:t xml:space="preserve">the </w:t>
      </w:r>
      <w:r w:rsidR="00D100CB" w:rsidRPr="00F17F49">
        <w:rPr>
          <w:rFonts w:ascii="Times New Roman" w:eastAsia="Times New Roman" w:hAnsi="Times New Roman" w:cs="Times New Roman"/>
        </w:rPr>
        <w:t xml:space="preserve"> Expectation</w:t>
      </w:r>
      <w:proofErr w:type="gramEnd"/>
      <w:r w:rsidR="00D100CB" w:rsidRPr="00F17F49">
        <w:rPr>
          <w:rFonts w:ascii="Times New Roman" w:eastAsia="Times New Roman" w:hAnsi="Times New Roman" w:cs="Times New Roman"/>
        </w:rPr>
        <w:t>-Maximization (EM) algorithm</w:t>
      </w:r>
      <w:r w:rsidRPr="00F17F49">
        <w:rPr>
          <w:rFonts w:ascii="Times New Roman" w:eastAsia="Times New Roman" w:hAnsi="Times New Roman" w:cs="Times New Roman"/>
        </w:rPr>
        <w:t xml:space="preserve"> [</w:t>
      </w:r>
      <w:proofErr w:type="spellStart"/>
      <w:r w:rsidRPr="00F17F49">
        <w:rPr>
          <w:rFonts w:ascii="Times New Roman" w:eastAsia="Times New Roman" w:hAnsi="Times New Roman" w:cs="Times New Roman"/>
        </w:rPr>
        <w:t>dempster</w:t>
      </w:r>
      <w:proofErr w:type="spellEnd"/>
      <w:r w:rsidRPr="00F17F49">
        <w:rPr>
          <w:rFonts w:ascii="Times New Roman" w:eastAsia="Times New Roman" w:hAnsi="Times New Roman" w:cs="Times New Roman"/>
        </w:rPr>
        <w:t>]</w:t>
      </w:r>
      <w:r w:rsidR="00D100CB" w:rsidRPr="00F17F49">
        <w:rPr>
          <w:rFonts w:ascii="Times New Roman" w:eastAsia="Times New Roman" w:hAnsi="Times New Roman" w:cs="Times New Roman"/>
        </w:rPr>
        <w:t xml:space="preserve">. </w:t>
      </w:r>
      <w:r w:rsidR="008048FA" w:rsidRPr="00F17F49">
        <w:rPr>
          <w:rFonts w:ascii="Times New Roman" w:eastAsia="Times New Roman" w:hAnsi="Times New Roman" w:cs="Times New Roman"/>
        </w:rPr>
        <w:t xml:space="preserve"> </w:t>
      </w:r>
      <w:r w:rsidR="00D100CB" w:rsidRPr="00F17F49">
        <w:rPr>
          <w:rFonts w:ascii="Times New Roman" w:eastAsia="Times New Roman" w:hAnsi="Times New Roman" w:cs="Times New Roman"/>
        </w:rPr>
        <w:t>Note that in the case of single BAM, the model can be simplified as a mixture of three binomial distributions, which is called BBMM by us originally.</w:t>
      </w:r>
    </w:p>
    <w:p w:rsidR="00CB3DBE" w:rsidRPr="00F17F49" w:rsidRDefault="00CB3DBE" w:rsidP="00875D28">
      <w:pPr>
        <w:spacing w:line="480" w:lineRule="auto"/>
        <w:rPr>
          <w:rFonts w:ascii="Times New Roman" w:eastAsia="Times New Roman" w:hAnsi="Times New Roman" w:cs="Times New Roman"/>
        </w:rPr>
        <w:pPrChange w:id="1188" w:author="readm" w:date="2011-11-08T14:18:00Z">
          <w:pPr>
            <w:spacing w:line="360" w:lineRule="auto"/>
          </w:pPr>
        </w:pPrChange>
      </w:pPr>
    </w:p>
    <w:p w:rsidR="00CB3DBE" w:rsidRPr="00F17F49" w:rsidRDefault="00CB3DBE" w:rsidP="00875D28">
      <w:pPr>
        <w:spacing w:line="480" w:lineRule="auto"/>
        <w:rPr>
          <w:rFonts w:ascii="Times New Roman" w:hAnsi="Times New Roman" w:cs="Times New Roman"/>
          <w:highlight w:val="yellow"/>
        </w:rPr>
        <w:pPrChange w:id="1189" w:author="readm" w:date="2011-11-08T14:18:00Z">
          <w:pPr>
            <w:spacing w:line="360" w:lineRule="auto"/>
          </w:pPr>
        </w:pPrChange>
      </w:pPr>
      <w:r w:rsidRPr="00F17F49">
        <w:rPr>
          <w:rFonts w:ascii="Times New Roman" w:hAnsi="Times New Roman" w:cs="Times New Roman"/>
          <w:position w:val="-30"/>
        </w:rPr>
        <w:object w:dxaOrig="2920" w:dyaOrig="560">
          <v:shape id="_x0000_i1028" type="#_x0000_t75" style="width:150pt;height:28.5pt" o:ole="">
            <v:imagedata r:id="rId45" o:title=""/>
          </v:shape>
          <o:OLEObject Type="Embed" ProgID="Equation.3" ShapeID="_x0000_i1028" DrawAspect="Content" ObjectID="_1382275932" r:id="rId46"/>
        </w:object>
      </w:r>
      <w:r w:rsidRPr="00F17F49" w:rsidDel="0028728E">
        <w:rPr>
          <w:rFonts w:ascii="Times New Roman" w:hAnsi="Times New Roman" w:cs="Times New Roman"/>
          <w:highlight w:val="yellow"/>
        </w:rPr>
        <w:t xml:space="preserve"> </w:t>
      </w:r>
      <w:r w:rsidRPr="00F17F49">
        <w:rPr>
          <w:rFonts w:ascii="Times New Roman" w:hAnsi="Times New Roman" w:cs="Times New Roman"/>
          <w:highlight w:val="yellow"/>
        </w:rPr>
        <w:t>[</w:t>
      </w:r>
      <w:proofErr w:type="gramStart"/>
      <w:r w:rsidRPr="00F17F49">
        <w:rPr>
          <w:rFonts w:ascii="Times New Roman" w:hAnsi="Times New Roman" w:cs="Times New Roman"/>
          <w:highlight w:val="yellow"/>
        </w:rPr>
        <w:t>is</w:t>
      </w:r>
      <w:proofErr w:type="gramEnd"/>
      <w:r w:rsidRPr="00F17F49">
        <w:rPr>
          <w:rFonts w:ascii="Times New Roman" w:hAnsi="Times New Roman" w:cs="Times New Roman"/>
          <w:highlight w:val="yellow"/>
        </w:rPr>
        <w:t xml:space="preserve"> this the prior over the read depth of reference allele for individual I]  </w:t>
      </w:r>
    </w:p>
    <w:p w:rsidR="007D4FB5" w:rsidRPr="00F17F49" w:rsidRDefault="007D4FB5" w:rsidP="00875D28">
      <w:pPr>
        <w:spacing w:line="480" w:lineRule="auto"/>
        <w:rPr>
          <w:rFonts w:ascii="Times New Roman" w:hAnsi="Times New Roman" w:cs="Times New Roman"/>
        </w:rPr>
        <w:pPrChange w:id="1190" w:author="readm" w:date="2011-11-08T14:18:00Z">
          <w:pPr>
            <w:spacing w:line="360" w:lineRule="auto"/>
          </w:pPr>
        </w:pPrChange>
      </w:pPr>
    </w:p>
    <w:p w:rsidR="00BB55C3" w:rsidRPr="00F17F49" w:rsidRDefault="0028728E" w:rsidP="00875D28">
      <w:pPr>
        <w:spacing w:line="480" w:lineRule="auto"/>
        <w:rPr>
          <w:rFonts w:ascii="Times New Roman" w:hAnsi="Times New Roman" w:cs="Times New Roman"/>
          <w:position w:val="-14"/>
          <w:highlight w:val="yellow"/>
        </w:rPr>
        <w:pPrChange w:id="1191" w:author="readm" w:date="2011-11-08T14:18:00Z">
          <w:pPr>
            <w:spacing w:line="360" w:lineRule="auto"/>
          </w:pPr>
        </w:pPrChange>
      </w:pPr>
      <w:r w:rsidRPr="00F17F49">
        <w:rPr>
          <w:rFonts w:ascii="Times New Roman" w:hAnsi="Times New Roman" w:cs="Times New Roman"/>
          <w:position w:val="-14"/>
          <w:highlight w:val="yellow"/>
        </w:rPr>
        <w:object w:dxaOrig="4380" w:dyaOrig="340">
          <v:shape id="_x0000_i1029" type="#_x0000_t75" style="width:262.5pt;height:21pt" o:ole="">
            <v:imagedata r:id="rId34" o:title=""/>
          </v:shape>
          <o:OLEObject Type="Embed" ProgID="Equation.3" ShapeID="_x0000_i1029" DrawAspect="Content" ObjectID="_1382275933" r:id="rId47"/>
        </w:object>
      </w:r>
      <w:r w:rsidR="008048FA" w:rsidRPr="00F17F49">
        <w:rPr>
          <w:rFonts w:ascii="Times New Roman" w:hAnsi="Times New Roman" w:cs="Times New Roman"/>
          <w:position w:val="-14"/>
          <w:highlight w:val="yellow"/>
        </w:rPr>
        <w:t xml:space="preserve">  </w:t>
      </w:r>
      <w:proofErr w:type="gramStart"/>
      <w:r w:rsidR="008048FA" w:rsidRPr="00F17F49">
        <w:rPr>
          <w:rFonts w:ascii="Times New Roman" w:hAnsi="Times New Roman" w:cs="Times New Roman"/>
          <w:position w:val="-14"/>
          <w:highlight w:val="yellow"/>
        </w:rPr>
        <w:t>[ this</w:t>
      </w:r>
      <w:proofErr w:type="gramEnd"/>
      <w:r w:rsidR="008048FA" w:rsidRPr="00F17F49">
        <w:rPr>
          <w:rFonts w:ascii="Times New Roman" w:hAnsi="Times New Roman" w:cs="Times New Roman"/>
          <w:position w:val="-14"/>
          <w:highlight w:val="yellow"/>
        </w:rPr>
        <w:t xml:space="preserve"> formula is not correct, you can’t set the conditional on its self… also, his parameters keep changing…</w:t>
      </w:r>
      <w:r w:rsidR="00CB3DBE" w:rsidRPr="00F17F49">
        <w:rPr>
          <w:rFonts w:ascii="Times New Roman" w:hAnsi="Times New Roman" w:cs="Times New Roman"/>
          <w:position w:val="-14"/>
          <w:highlight w:val="yellow"/>
        </w:rPr>
        <w:t xml:space="preserve"> in this </w:t>
      </w:r>
      <w:proofErr w:type="spellStart"/>
      <w:r w:rsidR="00CB3DBE" w:rsidRPr="00F17F49">
        <w:rPr>
          <w:rFonts w:ascii="Times New Roman" w:hAnsi="Times New Roman" w:cs="Times New Roman"/>
          <w:position w:val="-14"/>
          <w:highlight w:val="yellow"/>
        </w:rPr>
        <w:t>writeup</w:t>
      </w:r>
      <w:proofErr w:type="spellEnd"/>
      <w:r w:rsidR="008048FA" w:rsidRPr="00F17F49">
        <w:rPr>
          <w:rFonts w:ascii="Times New Roman" w:hAnsi="Times New Roman" w:cs="Times New Roman"/>
          <w:position w:val="-14"/>
          <w:highlight w:val="yellow"/>
        </w:rPr>
        <w:t xml:space="preserve"> ]</w:t>
      </w:r>
    </w:p>
    <w:p w:rsidR="00BB55C3" w:rsidRPr="00F17F49" w:rsidRDefault="00BB55C3" w:rsidP="00875D28">
      <w:pPr>
        <w:spacing w:line="480" w:lineRule="auto"/>
        <w:rPr>
          <w:rFonts w:ascii="Times New Roman" w:hAnsi="Times New Roman" w:cs="Times New Roman"/>
          <w:position w:val="-14"/>
          <w:highlight w:val="yellow"/>
        </w:rPr>
        <w:pPrChange w:id="1192" w:author="readm" w:date="2011-11-08T14:18:00Z">
          <w:pPr>
            <w:spacing w:line="360" w:lineRule="auto"/>
          </w:pPr>
        </w:pPrChange>
      </w:pPr>
    </w:p>
    <w:p w:rsidR="00EA346A" w:rsidRPr="00F17F49" w:rsidRDefault="00EA346A" w:rsidP="00875D28">
      <w:pPr>
        <w:spacing w:line="480" w:lineRule="auto"/>
        <w:rPr>
          <w:rFonts w:ascii="Times New Roman" w:hAnsi="Times New Roman" w:cs="Times New Roman"/>
        </w:rPr>
        <w:pPrChange w:id="1193" w:author="readm" w:date="2011-11-08T14:18:00Z">
          <w:pPr>
            <w:spacing w:line="360" w:lineRule="auto"/>
          </w:pPr>
        </w:pPrChange>
      </w:pPr>
    </w:p>
    <w:p w:rsidR="007D4FB5" w:rsidRPr="00F17F49" w:rsidRDefault="007D4FB5" w:rsidP="00875D28">
      <w:pPr>
        <w:spacing w:line="480" w:lineRule="auto"/>
        <w:rPr>
          <w:rFonts w:ascii="Times New Roman" w:eastAsia="Times New Roman" w:hAnsi="Times New Roman" w:cs="Times New Roman"/>
        </w:rPr>
        <w:pPrChange w:id="1194"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195" w:author="readm" w:date="2011-11-08T14:18:00Z">
          <w:pPr>
            <w:spacing w:line="360" w:lineRule="auto"/>
          </w:pPr>
        </w:pPrChange>
      </w:pPr>
      <w:r w:rsidRPr="00F17F49">
        <w:rPr>
          <w:rFonts w:ascii="Times New Roman" w:eastAsia="Times New Roman" w:hAnsi="Times New Roman" w:cs="Times New Roman"/>
          <w:b/>
          <w:bCs/>
          <w:i/>
          <w:iCs/>
        </w:rPr>
        <w:t>Raw genotype likelihood</w:t>
      </w:r>
      <w:r w:rsidRPr="00F17F49">
        <w:rPr>
          <w:rFonts w:ascii="Times New Roman" w:eastAsia="Times New Roman" w:hAnsi="Times New Roman" w:cs="Times New Roman"/>
        </w:rPr>
        <w:t xml:space="preserve"> can be obtained directly once we obtain the estimation of the genotype ratios: </w:t>
      </w:r>
      <w:proofErr w:type="gramStart"/>
      <w:r w:rsidRPr="00F17F49">
        <w:rPr>
          <w:rFonts w:ascii="Times New Roman" w:eastAsia="Times New Roman" w:hAnsi="Times New Roman" w:cs="Times New Roman"/>
        </w:rPr>
        <w:t>p(</w:t>
      </w:r>
      <w:proofErr w:type="spellStart"/>
      <w:proofErr w:type="gramEnd"/>
      <w:r w:rsidRPr="00F17F49">
        <w:rPr>
          <w:rFonts w:ascii="Times New Roman" w:eastAsia="Times New Roman" w:hAnsi="Times New Roman" w:cs="Times New Roman"/>
        </w:rPr>
        <w:t>r</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,a</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|g</w:t>
      </w:r>
      <w:r w:rsidRPr="00F17F49">
        <w:rPr>
          <w:rFonts w:ascii="Times New Roman" w:eastAsia="Times New Roman" w:hAnsi="Times New Roman" w:cs="Times New Roman"/>
          <w:vertAlign w:val="subscript"/>
        </w:rPr>
        <w:t>m</w:t>
      </w:r>
      <w:proofErr w:type="spellEnd"/>
      <w:r w:rsidRPr="00F17F49">
        <w:rPr>
          <w:rFonts w:ascii="Times New Roman" w:eastAsia="Times New Roman" w:hAnsi="Times New Roman" w:cs="Times New Roman"/>
        </w:rPr>
        <w:t>=g)=B(</w:t>
      </w:r>
      <w:proofErr w:type="spellStart"/>
      <w:r w:rsidRPr="00F17F49">
        <w:rPr>
          <w:rFonts w:ascii="Times New Roman" w:eastAsia="Times New Roman" w:hAnsi="Times New Roman" w:cs="Times New Roman"/>
        </w:rPr>
        <w:t>a</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|p</w:t>
      </w:r>
      <w:r w:rsidRPr="00F17F49">
        <w:rPr>
          <w:rFonts w:ascii="Times New Roman" w:eastAsia="Times New Roman" w:hAnsi="Times New Roman" w:cs="Times New Roman"/>
          <w:vertAlign w:val="subscript"/>
        </w:rPr>
        <w:t>g</w:t>
      </w:r>
      <w:r w:rsidRPr="00F17F49">
        <w:rPr>
          <w:rFonts w:ascii="Times New Roman" w:eastAsia="Times New Roman" w:hAnsi="Times New Roman" w:cs="Times New Roman"/>
        </w:rPr>
        <w:t>,r</w:t>
      </w:r>
      <w:r w:rsidRPr="00F17F49">
        <w:rPr>
          <w:rFonts w:ascii="Times New Roman" w:eastAsia="Times New Roman" w:hAnsi="Times New Roman" w:cs="Times New Roman"/>
          <w:vertAlign w:val="subscript"/>
        </w:rPr>
        <w:t>m</w:t>
      </w:r>
      <w:r w:rsidRPr="00F17F49">
        <w:rPr>
          <w:rFonts w:ascii="Times New Roman" w:eastAsia="Times New Roman" w:hAnsi="Times New Roman" w:cs="Times New Roman"/>
        </w:rPr>
        <w:t>+a</w:t>
      </w:r>
      <w:r w:rsidRPr="00F17F49">
        <w:rPr>
          <w:rFonts w:ascii="Times New Roman" w:eastAsia="Times New Roman" w:hAnsi="Times New Roman" w:cs="Times New Roman"/>
          <w:vertAlign w:val="subscript"/>
        </w:rPr>
        <w:t>m</w:t>
      </w:r>
      <w:proofErr w:type="spellEnd"/>
      <w:r w:rsidRPr="00F17F49">
        <w:rPr>
          <w:rFonts w:ascii="Times New Roman" w:eastAsia="Times New Roman" w:hAnsi="Times New Roman" w:cs="Times New Roman"/>
        </w:rPr>
        <w:t>). We use these likelihoods as HMM emission probabilities in our imputation engine detailed later.</w:t>
      </w:r>
    </w:p>
    <w:p w:rsidR="008048FA" w:rsidRPr="00F17F49" w:rsidRDefault="008048FA" w:rsidP="00875D28">
      <w:pPr>
        <w:spacing w:line="480" w:lineRule="auto"/>
        <w:rPr>
          <w:rFonts w:ascii="Times New Roman" w:eastAsia="Times New Roman" w:hAnsi="Times New Roman" w:cs="Times New Roman"/>
        </w:rPr>
        <w:pPrChange w:id="1196" w:author="readm" w:date="2011-11-08T14:18:00Z">
          <w:pPr>
            <w:spacing w:line="360" w:lineRule="auto"/>
          </w:pPr>
        </w:pPrChange>
      </w:pPr>
    </w:p>
    <w:p w:rsidR="008048FA" w:rsidRPr="00F17F49" w:rsidRDefault="008048FA" w:rsidP="00875D28">
      <w:pPr>
        <w:spacing w:line="480" w:lineRule="auto"/>
        <w:rPr>
          <w:rFonts w:ascii="Times New Roman" w:eastAsia="Times New Roman" w:hAnsi="Times New Roman" w:cs="Times New Roman"/>
          <w:b/>
          <w:bCs/>
          <w:i/>
          <w:iCs/>
        </w:rPr>
        <w:pPrChange w:id="1197" w:author="readm" w:date="2011-11-08T14:18:00Z">
          <w:pPr>
            <w:spacing w:line="360" w:lineRule="auto"/>
          </w:pPr>
        </w:pPrChange>
      </w:pPr>
      <w:proofErr w:type="gramStart"/>
      <w:r w:rsidRPr="00F17F49">
        <w:rPr>
          <w:rFonts w:ascii="Times New Roman" w:eastAsia="Times New Roman" w:hAnsi="Times New Roman" w:cs="Times New Roman"/>
        </w:rPr>
        <w:t>where</w:t>
      </w:r>
      <w:proofErr w:type="gramEnd"/>
      <w:r w:rsidRPr="00F17F49">
        <w:rPr>
          <w:rFonts w:ascii="Times New Roman" w:eastAsia="Times New Roman" w:hAnsi="Times New Roman" w:cs="Times New Roman"/>
        </w:rPr>
        <w:t xml:space="preserve"> </w:t>
      </w:r>
      <w:r w:rsidRPr="00F17F49">
        <w:rPr>
          <w:rFonts w:ascii="Times New Roman" w:hAnsi="Times New Roman" w:cs="Times New Roman"/>
          <w:position w:val="-12"/>
        </w:rPr>
        <w:object w:dxaOrig="200" w:dyaOrig="360">
          <v:shape id="_x0000_i1030" type="#_x0000_t75" style="width:9.75pt;height:18.75pt" o:ole="">
            <v:imagedata r:id="rId48" o:title=""/>
          </v:shape>
          <o:OLEObject Type="Embed" ProgID="Equation.3" ShapeID="_x0000_i1030" DrawAspect="Content" ObjectID="_1382275934" r:id="rId49"/>
        </w:object>
      </w:r>
      <w:r w:rsidRPr="00F17F49">
        <w:rPr>
          <w:rFonts w:ascii="Times New Roman" w:hAnsi="Times New Roman" w:cs="Times New Roman"/>
        </w:rPr>
        <w:t xml:space="preserve"> is the number of reference reads and </w:t>
      </w:r>
      <w:r w:rsidRPr="00F17F49">
        <w:rPr>
          <w:rFonts w:ascii="Times New Roman" w:hAnsi="Times New Roman" w:cs="Times New Roman"/>
          <w:position w:val="-12"/>
        </w:rPr>
        <w:object w:dxaOrig="260" w:dyaOrig="360">
          <v:shape id="_x0000_i1031" type="#_x0000_t75" style="width:13.5pt;height:18.75pt" o:ole="">
            <v:imagedata r:id="rId50" o:title=""/>
          </v:shape>
          <o:OLEObject Type="Embed" ProgID="Equation.3" ShapeID="_x0000_i1031" DrawAspect="Content" ObjectID="_1382275935" r:id="rId51"/>
        </w:object>
      </w:r>
      <w:r w:rsidRPr="00F17F49">
        <w:rPr>
          <w:rFonts w:ascii="Times New Roman" w:hAnsi="Times New Roman" w:cs="Times New Roman"/>
        </w:rPr>
        <w:t xml:space="preserve"> is the number of alternative reads.  </w:t>
      </w:r>
      <w:r w:rsidRPr="00F17F49">
        <w:rPr>
          <w:rFonts w:ascii="Times New Roman" w:eastAsia="Times New Roman" w:hAnsi="Times New Roman" w:cs="Times New Roman"/>
        </w:rPr>
        <w:t xml:space="preserve">  </w:t>
      </w:r>
    </w:p>
    <w:p w:rsidR="00D100CB" w:rsidRPr="00F17F49" w:rsidRDefault="00D100CB" w:rsidP="00875D28">
      <w:pPr>
        <w:spacing w:line="480" w:lineRule="auto"/>
        <w:rPr>
          <w:rFonts w:ascii="Times New Roman" w:eastAsia="Times New Roman" w:hAnsi="Times New Roman" w:cs="Times New Roman"/>
        </w:rPr>
        <w:pPrChange w:id="1198"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rPr>
        <w:pPrChange w:id="1199" w:author="readm" w:date="2011-11-08T14:18:00Z">
          <w:pPr>
            <w:spacing w:line="360" w:lineRule="auto"/>
          </w:pPr>
        </w:pPrChange>
      </w:pPr>
      <w:r w:rsidRPr="00F17F49">
        <w:rPr>
          <w:rFonts w:ascii="Times New Roman" w:eastAsia="Times New Roman" w:hAnsi="Times New Roman" w:cs="Times New Roman"/>
          <w:b/>
          <w:bCs/>
        </w:rPr>
        <w:t xml:space="preserve">Genotype and </w:t>
      </w:r>
      <w:proofErr w:type="spellStart"/>
      <w:r w:rsidRPr="00F17F49">
        <w:rPr>
          <w:rFonts w:ascii="Times New Roman" w:eastAsia="Times New Roman" w:hAnsi="Times New Roman" w:cs="Times New Roman"/>
          <w:b/>
          <w:bCs/>
        </w:rPr>
        <w:t>Haplotype</w:t>
      </w:r>
      <w:proofErr w:type="spellEnd"/>
      <w:r w:rsidRPr="00F17F49">
        <w:rPr>
          <w:rFonts w:ascii="Times New Roman" w:eastAsia="Times New Roman" w:hAnsi="Times New Roman" w:cs="Times New Roman"/>
          <w:b/>
          <w:bCs/>
        </w:rPr>
        <w:t xml:space="preserve"> Imputation</w:t>
      </w:r>
    </w:p>
    <w:p w:rsidR="000B625C" w:rsidRPr="00F17F49" w:rsidRDefault="000B625C" w:rsidP="00875D28">
      <w:pPr>
        <w:spacing w:line="480" w:lineRule="auto"/>
        <w:rPr>
          <w:rFonts w:ascii="Times New Roman" w:eastAsia="Times New Roman" w:hAnsi="Times New Roman" w:cs="Times New Roman"/>
          <w:b/>
          <w:bCs/>
        </w:rPr>
        <w:pPrChange w:id="1200"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01" w:author="readm" w:date="2011-11-08T14:18:00Z">
          <w:pPr>
            <w:spacing w:line="360" w:lineRule="auto"/>
          </w:pPr>
        </w:pPrChange>
      </w:pPr>
      <w:r w:rsidRPr="00F17F49">
        <w:rPr>
          <w:rFonts w:ascii="Times New Roman" w:eastAsia="Times New Roman" w:hAnsi="Times New Roman" w:cs="Times New Roman"/>
          <w:b/>
          <w:bCs/>
          <w:i/>
          <w:iCs/>
        </w:rPr>
        <w:lastRenderedPageBreak/>
        <w:t>Exist</w:t>
      </w:r>
      <w:r w:rsidR="00022C4E" w:rsidRPr="00F17F49">
        <w:rPr>
          <w:rFonts w:ascii="Times New Roman" w:eastAsia="Times New Roman" w:hAnsi="Times New Roman" w:cs="Times New Roman"/>
          <w:b/>
          <w:bCs/>
          <w:i/>
          <w:iCs/>
        </w:rPr>
        <w:t xml:space="preserve">ing </w:t>
      </w:r>
      <w:r w:rsidRPr="00F17F49">
        <w:rPr>
          <w:rFonts w:ascii="Times New Roman" w:eastAsia="Times New Roman" w:hAnsi="Times New Roman" w:cs="Times New Roman"/>
          <w:b/>
          <w:bCs/>
          <w:i/>
          <w:iCs/>
        </w:rPr>
        <w:t>methods</w:t>
      </w:r>
      <w:r w:rsidRPr="00F17F49">
        <w:rPr>
          <w:rFonts w:ascii="Times New Roman" w:eastAsia="Times New Roman" w:hAnsi="Times New Roman" w:cs="Times New Roman"/>
        </w:rPr>
        <w:t xml:space="preserve"> for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inference and genotype imputation methods are based on the following iterative framework: initialize all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by random guesses, predict and update each individual’s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turn by assuming other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the population are known. Different methods employ different models and strategies in the prediction step. For example, EM algorithm models a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as a random drawn from a population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pool without mutation and recombination. While the popular FDSL distribution models a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as a mutated mosaic combination of genomic segments from several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the population. The FDSL distribution and corresponding estimation techniques have been applied on real datasets successfully in the past few years.</w:t>
      </w:r>
    </w:p>
    <w:p w:rsidR="000B625C" w:rsidRPr="00F17F49" w:rsidRDefault="000B625C" w:rsidP="00875D28">
      <w:pPr>
        <w:spacing w:line="480" w:lineRule="auto"/>
        <w:rPr>
          <w:rFonts w:ascii="Times New Roman" w:eastAsia="Times New Roman" w:hAnsi="Times New Roman" w:cs="Times New Roman"/>
          <w:b/>
          <w:bCs/>
          <w:i/>
          <w:iCs/>
        </w:rPr>
        <w:pPrChange w:id="1202"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03" w:author="readm" w:date="2011-11-08T14:18:00Z">
          <w:pPr>
            <w:spacing w:line="360" w:lineRule="auto"/>
          </w:pPr>
        </w:pPrChange>
      </w:pPr>
      <w:proofErr w:type="gramStart"/>
      <w:r w:rsidRPr="00F17F49">
        <w:rPr>
          <w:rFonts w:ascii="Times New Roman" w:eastAsia="Times New Roman" w:hAnsi="Times New Roman" w:cs="Times New Roman"/>
          <w:b/>
          <w:bCs/>
          <w:i/>
          <w:iCs/>
        </w:rPr>
        <w:t>Challenges</w:t>
      </w:r>
      <w:r w:rsidRPr="00F17F49">
        <w:rPr>
          <w:rFonts w:ascii="Times New Roman" w:eastAsia="Times New Roman" w:hAnsi="Times New Roman" w:cs="Times New Roman"/>
        </w:rPr>
        <w:t xml:space="preserve"> for the FDSL distribution comes</w:t>
      </w:r>
      <w:proofErr w:type="gramEnd"/>
      <w:r w:rsidRPr="00F17F49">
        <w:rPr>
          <w:rFonts w:ascii="Times New Roman" w:eastAsia="Times New Roman" w:hAnsi="Times New Roman" w:cs="Times New Roman"/>
        </w:rPr>
        <w:t xml:space="preserve"> from two issues. The major and practical issue is that the estimation of such multi-</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mosaic model by HMM is expensive due to the large number of hidden status (O (N</w:t>
      </w:r>
      <w:r w:rsidRPr="00F17F49">
        <w:rPr>
          <w:rFonts w:ascii="Times New Roman" w:eastAsia="Times New Roman" w:hAnsi="Times New Roman" w:cs="Times New Roman"/>
          <w:vertAlign w:val="superscript"/>
        </w:rPr>
        <w:t>2</w:t>
      </w:r>
      <w:r w:rsidRPr="00F17F49">
        <w:rPr>
          <w:rFonts w:ascii="Times New Roman" w:eastAsia="Times New Roman" w:hAnsi="Times New Roman" w:cs="Times New Roman"/>
        </w:rPr>
        <w:t>) states and O (N</w:t>
      </w:r>
      <w:r w:rsidRPr="00F17F49">
        <w:rPr>
          <w:rFonts w:ascii="Times New Roman" w:eastAsia="Times New Roman" w:hAnsi="Times New Roman" w:cs="Times New Roman"/>
          <w:vertAlign w:val="superscript"/>
        </w:rPr>
        <w:t>4</w:t>
      </w:r>
      <w:r w:rsidRPr="00F17F49">
        <w:rPr>
          <w:rFonts w:ascii="Times New Roman" w:eastAsia="Times New Roman" w:hAnsi="Times New Roman" w:cs="Times New Roman"/>
        </w:rPr>
        <w:t xml:space="preserve">) transitions). This is problem becomes more serious in low coverage sequencing case as large sample size </w:t>
      </w:r>
      <w:r w:rsidR="00022C4E" w:rsidRPr="00F17F49">
        <w:rPr>
          <w:rFonts w:ascii="Times New Roman" w:eastAsia="Times New Roman" w:hAnsi="Times New Roman" w:cs="Times New Roman"/>
        </w:rPr>
        <w:t xml:space="preserve">are </w:t>
      </w:r>
      <w:r w:rsidRPr="00F17F49">
        <w:rPr>
          <w:rFonts w:ascii="Times New Roman" w:eastAsia="Times New Roman" w:hAnsi="Times New Roman" w:cs="Times New Roman"/>
        </w:rPr>
        <w:t xml:space="preserve">desired and more iterations are required due to genotype uncertainty. The minor and theoretical issue is that the mosaic combination involving more than two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the population is not biologically meaningful. For example, under FDSL distribution an A-B-C hybrid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may be as probable as an A-B-A hybrid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but the la</w:t>
      </w:r>
      <w:r w:rsidR="008048FA" w:rsidRPr="00F17F49">
        <w:rPr>
          <w:rFonts w:ascii="Times New Roman" w:eastAsia="Times New Roman" w:hAnsi="Times New Roman" w:cs="Times New Roman"/>
        </w:rPr>
        <w:t>t</w:t>
      </w:r>
      <w:r w:rsidRPr="00F17F49">
        <w:rPr>
          <w:rFonts w:ascii="Times New Roman" w:eastAsia="Times New Roman" w:hAnsi="Times New Roman" w:cs="Times New Roman"/>
        </w:rPr>
        <w:t>ter is more possible due to the biological nature of diploid recombination.</w:t>
      </w:r>
    </w:p>
    <w:p w:rsidR="000B625C" w:rsidRPr="00F17F49" w:rsidRDefault="000B625C" w:rsidP="00875D28">
      <w:pPr>
        <w:spacing w:line="480" w:lineRule="auto"/>
        <w:rPr>
          <w:rFonts w:ascii="Times New Roman" w:eastAsia="Times New Roman" w:hAnsi="Times New Roman" w:cs="Times New Roman"/>
          <w:b/>
          <w:bCs/>
          <w:i/>
          <w:iCs/>
        </w:rPr>
        <w:pPrChange w:id="1204"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05" w:author="readm" w:date="2011-11-08T14:18:00Z">
          <w:pPr>
            <w:spacing w:line="360" w:lineRule="auto"/>
          </w:pPr>
        </w:pPrChange>
      </w:pPr>
      <w:r w:rsidRPr="00F17F49">
        <w:rPr>
          <w:rFonts w:ascii="Times New Roman" w:eastAsia="Times New Roman" w:hAnsi="Times New Roman" w:cs="Times New Roman"/>
          <w:b/>
          <w:bCs/>
          <w:i/>
          <w:iCs/>
        </w:rPr>
        <w:t>Constrained FDSL distribution</w:t>
      </w:r>
      <w:r w:rsidRPr="00F17F49">
        <w:rPr>
          <w:rFonts w:ascii="Times New Roman" w:eastAsia="Times New Roman" w:hAnsi="Times New Roman" w:cs="Times New Roman"/>
        </w:rPr>
        <w:t xml:space="preserve"> models a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as a mutated recombinant of two parental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the population (Figure 4b). This model is more biologically meaningful and eases the corresponding estimation. The joint distribution of an individual’s genotype probabilities vector G, his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h, the 4-parental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set H from the population, a constant mutation rate M and a recombination rate vector R can be written as: </w:t>
      </w:r>
      <w:r>
        <w:rPr>
          <w:rFonts w:ascii="Cambria Math" w:eastAsia="Times New Roman" w:hAnsi="Cambria Math" w:cs="Times New Roman"/>
        </w:rPr>
        <w:br/>
      </w:r>
      <m:oMathPara>
        <m:oMath>
          <m:r>
            <m:rPr>
              <m:sty m:val="bi"/>
            </m:rPr>
            <w:rPr>
              <w:rFonts w:ascii="Cambria Math" w:eastAsia="Times New Roman" w:hAnsi="Cambria Math" w:cs="Times New Roman"/>
            </w:rPr>
            <m:t>P(G,h,H,M,R)=P</m:t>
          </m:r>
          <m:d>
            <m:dPr>
              <m:ctrlPr>
                <w:rPr>
                  <w:rFonts w:ascii="Cambria Math" w:eastAsia="Times New Roman" w:hAnsi="Cambria Math" w:cs="Times New Roman"/>
                  <w:b/>
                  <w:bCs/>
                  <w:i/>
                  <w:iCs/>
                </w:rPr>
              </m:ctrlPr>
            </m:dPr>
            <m:e>
              <m:r>
                <m:rPr>
                  <m:sty m:val="bi"/>
                </m:rPr>
                <w:rPr>
                  <w:rFonts w:ascii="Cambria Math" w:eastAsia="Times New Roman" w:hAnsi="Cambria Math" w:cs="Times New Roman"/>
                </w:rPr>
                <m:t>G</m:t>
              </m:r>
            </m:e>
            <m:e>
              <m:r>
                <m:rPr>
                  <m:sty m:val="bi"/>
                </m:rPr>
                <w:rPr>
                  <w:rFonts w:ascii="Cambria Math" w:eastAsia="Times New Roman" w:hAnsi="Cambria Math" w:cs="Times New Roman"/>
                </w:rPr>
                <m:t>h</m:t>
              </m:r>
            </m:e>
          </m:d>
          <m:r>
            <m:rPr>
              <m:sty m:val="bi"/>
            </m:rPr>
            <w:rPr>
              <w:rFonts w:ascii="Cambria Math" w:eastAsia="Times New Roman" w:hAnsi="Cambria Math" w:cs="Times New Roman"/>
            </w:rPr>
            <m:t>P(h|H,M,R)</m:t>
          </m:r>
        </m:oMath>
      </m:oMathPara>
    </w:p>
    <w:p w:rsidR="0028728E" w:rsidRDefault="0028728E" w:rsidP="00875D28">
      <w:pPr>
        <w:spacing w:line="480" w:lineRule="auto"/>
        <w:rPr>
          <w:rFonts w:ascii="Times New Roman" w:eastAsia="Times New Roman" w:hAnsi="Times New Roman" w:cs="Times New Roman"/>
          <w:b/>
          <w:bCs/>
          <w:i/>
          <w:iCs/>
        </w:rPr>
        <w:pPrChange w:id="1206" w:author="readm" w:date="2011-11-08T14:18:00Z">
          <w:pPr>
            <w:spacing w:line="360" w:lineRule="auto"/>
          </w:pPr>
        </w:pPrChange>
      </w:pPr>
    </w:p>
    <w:p w:rsidR="00433C80" w:rsidRPr="00F17F49" w:rsidRDefault="00433C80" w:rsidP="00875D28">
      <w:pPr>
        <w:spacing w:line="480" w:lineRule="auto"/>
        <w:rPr>
          <w:rFonts w:ascii="Times New Roman" w:eastAsia="Times New Roman" w:hAnsi="Times New Roman" w:cs="Times New Roman"/>
          <w:b/>
          <w:bCs/>
          <w:i/>
          <w:iCs/>
        </w:rPr>
        <w:pPrChange w:id="1207" w:author="readm" w:date="2011-11-08T14:18:00Z">
          <w:pPr>
            <w:spacing w:line="360" w:lineRule="auto"/>
          </w:pPr>
        </w:pPrChange>
      </w:pPr>
    </w:p>
    <w:p w:rsidR="008048FA" w:rsidRPr="00F17F49" w:rsidRDefault="008048FA" w:rsidP="00875D28">
      <w:pPr>
        <w:spacing w:line="480" w:lineRule="auto"/>
        <w:rPr>
          <w:rFonts w:ascii="Times New Roman" w:eastAsia="Times New Roman" w:hAnsi="Times New Roman" w:cs="Times New Roman"/>
        </w:rPr>
        <w:pPrChange w:id="1208"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09" w:author="readm" w:date="2011-11-08T14:18:00Z">
          <w:pPr>
            <w:spacing w:line="360" w:lineRule="auto"/>
          </w:pPr>
        </w:pPrChange>
      </w:pPr>
      <w:proofErr w:type="gramStart"/>
      <w:r w:rsidRPr="00F17F49">
        <w:rPr>
          <w:rFonts w:ascii="Times New Roman" w:eastAsia="Times New Roman" w:hAnsi="Times New Roman" w:cs="Times New Roman"/>
        </w:rPr>
        <w:t>P(</w:t>
      </w:r>
      <w:proofErr w:type="spellStart"/>
      <w:proofErr w:type="gramEnd"/>
      <w:r w:rsidRPr="00F17F49">
        <w:rPr>
          <w:rFonts w:ascii="Times New Roman" w:eastAsia="Times New Roman" w:hAnsi="Times New Roman" w:cs="Times New Roman"/>
        </w:rPr>
        <w:t>G|h</w:t>
      </w:r>
      <w:proofErr w:type="spellEnd"/>
      <w:r w:rsidRPr="00F17F49">
        <w:rPr>
          <w:rFonts w:ascii="Times New Roman" w:eastAsia="Times New Roman" w:hAnsi="Times New Roman" w:cs="Times New Roman"/>
        </w:rPr>
        <w:t xml:space="preserve">) is the genotype likelihood and P(h | H, M, R) is modeled by a 4-state-HMM which is detailed in the supplement. It is also possible for us to obtain the marginal likelihood of the 4 parental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by integrating the hidden child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h.</w:t>
      </w:r>
    </w:p>
    <w:p w:rsidR="0028728E" w:rsidRPr="00F17F49" w:rsidRDefault="00E769F8" w:rsidP="00875D28">
      <w:pPr>
        <w:spacing w:line="480" w:lineRule="auto"/>
        <w:rPr>
          <w:rFonts w:ascii="Times New Roman" w:eastAsia="Times New Roman" w:hAnsi="Times New Roman" w:cs="Times New Roman"/>
        </w:rPr>
        <w:pPrChange w:id="1210" w:author="readm" w:date="2011-11-08T14:18:00Z">
          <w:pPr>
            <w:spacing w:line="360" w:lineRule="auto"/>
          </w:pPr>
        </w:pPrChange>
      </w:pPr>
      <m:oMathPara>
        <m:oMath>
          <m:r>
            <m:rPr>
              <m:sty m:val="bi"/>
            </m:rPr>
            <w:rPr>
              <w:rFonts w:ascii="Cambria Math" w:eastAsia="Times New Roman" w:hAnsi="Cambria Math" w:cs="Times New Roman"/>
            </w:rPr>
            <m:t>P(G,H,M,R)=</m:t>
          </m:r>
          <m:nary>
            <m:naryPr>
              <m:limLoc m:val="undOvr"/>
              <m:ctrlPr>
                <w:rPr>
                  <w:rFonts w:ascii="Cambria Math" w:eastAsia="Times New Roman" w:hAnsi="Cambria Math" w:cs="Times New Roman"/>
                  <w:b/>
                  <w:bCs/>
                  <w:i/>
                  <w:iCs/>
                </w:rPr>
              </m:ctrlPr>
            </m:naryPr>
            <m:sub>
              <m:r>
                <m:rPr>
                  <m:sty m:val="bi"/>
                </m:rPr>
                <w:rPr>
                  <w:rFonts w:ascii="Cambria Math" w:eastAsia="Times New Roman" w:hAnsi="Cambria Math" w:cs="Times New Roman"/>
                </w:rPr>
                <m:t>h</m:t>
              </m:r>
            </m:sub>
            <m:sup/>
            <m:e>
              <m:r>
                <m:rPr>
                  <m:sty m:val="bi"/>
                </m:rPr>
                <w:rPr>
                  <w:rFonts w:ascii="Cambria Math" w:eastAsia="Times New Roman" w:hAnsi="Cambria Math" w:cs="Times New Roman"/>
                </w:rPr>
                <m:t>P</m:t>
              </m:r>
              <m:d>
                <m:dPr>
                  <m:ctrlPr>
                    <w:rPr>
                      <w:rFonts w:ascii="Cambria Math" w:eastAsia="Times New Roman" w:hAnsi="Cambria Math" w:cs="Times New Roman"/>
                      <w:b/>
                      <w:bCs/>
                      <w:i/>
                      <w:iCs/>
                    </w:rPr>
                  </m:ctrlPr>
                </m:dPr>
                <m:e>
                  <m:r>
                    <m:rPr>
                      <m:sty m:val="bi"/>
                    </m:rPr>
                    <w:rPr>
                      <w:rFonts w:ascii="Cambria Math" w:eastAsia="Times New Roman" w:hAnsi="Cambria Math" w:cs="Times New Roman"/>
                    </w:rPr>
                    <m:t>G,h,H,M,R</m:t>
                  </m:r>
                </m:e>
              </m:d>
            </m:e>
          </m:nary>
        </m:oMath>
      </m:oMathPara>
    </w:p>
    <w:p w:rsidR="00D100CB" w:rsidRPr="00F17F49" w:rsidRDefault="00D100CB" w:rsidP="00875D28">
      <w:pPr>
        <w:spacing w:line="480" w:lineRule="auto"/>
        <w:rPr>
          <w:rFonts w:ascii="Times New Roman" w:eastAsia="Times New Roman" w:hAnsi="Times New Roman" w:cs="Times New Roman"/>
        </w:rPr>
        <w:pPrChange w:id="1211"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12" w:author="readm" w:date="2011-11-08T14:18:00Z">
          <w:pPr>
            <w:spacing w:line="360" w:lineRule="auto"/>
          </w:pPr>
        </w:pPrChange>
      </w:pPr>
      <w:r w:rsidRPr="00F17F49">
        <w:rPr>
          <w:rFonts w:ascii="Times New Roman" w:eastAsia="Times New Roman" w:hAnsi="Times New Roman" w:cs="Times New Roman"/>
        </w:rPr>
        <w:t>Due to the small number of HMM status and efficient implementation, both (1) and (2) can be evaluated or estimated efficiently in O (L) time (~10</w:t>
      </w:r>
      <w:r w:rsidRPr="00F17F49">
        <w:rPr>
          <w:rFonts w:ascii="Times New Roman" w:eastAsia="Times New Roman" w:hAnsi="Times New Roman" w:cs="Times New Roman"/>
          <w:vertAlign w:val="superscript"/>
        </w:rPr>
        <w:t>-5</w:t>
      </w:r>
      <w:r w:rsidRPr="00F17F49">
        <w:rPr>
          <w:rFonts w:ascii="Times New Roman" w:eastAsia="Times New Roman" w:hAnsi="Times New Roman" w:cs="Times New Roman"/>
        </w:rPr>
        <w:t>s ), where L is the number of SNP loci.</w:t>
      </w:r>
    </w:p>
    <w:p w:rsidR="00D100CB" w:rsidRPr="00F17F49" w:rsidRDefault="00D100CB" w:rsidP="00875D28">
      <w:pPr>
        <w:spacing w:line="480" w:lineRule="auto"/>
        <w:rPr>
          <w:rFonts w:ascii="Times New Roman" w:eastAsia="Times New Roman" w:hAnsi="Times New Roman" w:cs="Times New Roman"/>
        </w:rPr>
        <w:pPrChange w:id="1213" w:author="readm" w:date="2011-11-08T14:18:00Z">
          <w:pPr>
            <w:spacing w:line="360" w:lineRule="auto"/>
          </w:pPr>
        </w:pPrChange>
      </w:pPr>
      <w:r w:rsidRPr="00F17F49">
        <w:rPr>
          <w:rFonts w:ascii="Times New Roman" w:eastAsia="Times New Roman" w:hAnsi="Times New Roman" w:cs="Times New Roman"/>
        </w:rPr>
        <w:t xml:space="preserve">Formula (2) enables us to search a good parental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set H for an individual carrying G. Although the candidate space of H is still huge (O (N</w:t>
      </w:r>
      <w:r w:rsidRPr="00F17F49">
        <w:rPr>
          <w:rFonts w:ascii="Times New Roman" w:eastAsia="Times New Roman" w:hAnsi="Times New Roman" w:cs="Times New Roman"/>
          <w:vertAlign w:val="superscript"/>
        </w:rPr>
        <w:t>4</w:t>
      </w:r>
      <w:r w:rsidRPr="00F17F49">
        <w:rPr>
          <w:rFonts w:ascii="Times New Roman" w:eastAsia="Times New Roman" w:hAnsi="Times New Roman" w:cs="Times New Roman"/>
        </w:rPr>
        <w:t>)), we are able to sample H in constant time (~10</w:t>
      </w:r>
      <w:r w:rsidRPr="00F17F49">
        <w:rPr>
          <w:rFonts w:ascii="Times New Roman" w:eastAsia="Times New Roman" w:hAnsi="Times New Roman" w:cs="Times New Roman"/>
          <w:vertAlign w:val="superscript"/>
        </w:rPr>
        <w:t>-2</w:t>
      </w:r>
      <w:r w:rsidRPr="00F17F49">
        <w:rPr>
          <w:rFonts w:ascii="Times New Roman" w:eastAsia="Times New Roman" w:hAnsi="Times New Roman" w:cs="Times New Roman"/>
        </w:rPr>
        <w:t xml:space="preserve">s) by a Metropolis-Hastings (MH) Sampler. The MH sampler proposes an alternation of one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in H at a time, evaluate the proposal by (2) and determine whether accept such change or not. Once we find a good set of parental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it is straight forward for us to sample the hidden </w:t>
      </w:r>
      <w:proofErr w:type="spellStart"/>
      <w:r w:rsidRPr="00F17F49">
        <w:rPr>
          <w:rFonts w:ascii="Times New Roman" w:eastAsia="Times New Roman" w:hAnsi="Times New Roman" w:cs="Times New Roman"/>
        </w:rPr>
        <w:t>haplotype</w:t>
      </w:r>
      <w:proofErr w:type="spellEnd"/>
      <w:r w:rsidRPr="00F17F49">
        <w:rPr>
          <w:rFonts w:ascii="Times New Roman" w:eastAsia="Times New Roman" w:hAnsi="Times New Roman" w:cs="Times New Roman"/>
        </w:rPr>
        <w:t xml:space="preserve"> h using H according to (1). </w:t>
      </w:r>
    </w:p>
    <w:p w:rsidR="007D4FB5" w:rsidRPr="00F17F49" w:rsidRDefault="007D4FB5" w:rsidP="00875D28">
      <w:pPr>
        <w:spacing w:line="480" w:lineRule="auto"/>
        <w:rPr>
          <w:rFonts w:ascii="Times New Roman" w:eastAsia="Times New Roman" w:hAnsi="Times New Roman" w:cs="Times New Roman"/>
        </w:rPr>
        <w:pPrChange w:id="1214"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b/>
          <w:bCs/>
          <w:i/>
          <w:iCs/>
        </w:rPr>
        <w:pPrChange w:id="1215" w:author="readm" w:date="2011-11-08T14:18:00Z">
          <w:pPr>
            <w:spacing w:line="360" w:lineRule="auto"/>
          </w:pPr>
        </w:pPrChange>
      </w:pPr>
      <w:r w:rsidRPr="00F17F49">
        <w:rPr>
          <w:rFonts w:ascii="Times New Roman" w:eastAsia="Times New Roman" w:hAnsi="Times New Roman" w:cs="Times New Roman"/>
          <w:b/>
          <w:bCs/>
          <w:i/>
          <w:iCs/>
        </w:rPr>
        <w:t xml:space="preserve">The algorithm </w:t>
      </w:r>
      <w:r w:rsidRPr="00F17F49">
        <w:rPr>
          <w:rFonts w:ascii="Times New Roman" w:eastAsia="Times New Roman" w:hAnsi="Times New Roman" w:cs="Times New Roman"/>
        </w:rPr>
        <w:t>is summarized as follow (Figure 4a):</w:t>
      </w:r>
    </w:p>
    <w:p w:rsidR="00D100CB" w:rsidRPr="00F17F49" w:rsidRDefault="00D100CB" w:rsidP="00875D28">
      <w:pPr>
        <w:numPr>
          <w:ilvl w:val="0"/>
          <w:numId w:val="3"/>
        </w:numPr>
        <w:tabs>
          <w:tab w:val="num" w:pos="720"/>
        </w:tabs>
        <w:spacing w:line="480" w:lineRule="auto"/>
        <w:rPr>
          <w:rFonts w:ascii="Times New Roman" w:eastAsia="Times New Roman" w:hAnsi="Times New Roman" w:cs="Times New Roman"/>
        </w:rPr>
        <w:pPrChange w:id="1216" w:author="readm" w:date="2011-11-08T14:18:00Z">
          <w:pPr>
            <w:numPr>
              <w:numId w:val="3"/>
            </w:numPr>
            <w:tabs>
              <w:tab w:val="num" w:pos="360"/>
              <w:tab w:val="num" w:pos="720"/>
            </w:tabs>
            <w:spacing w:line="360" w:lineRule="auto"/>
            <w:ind w:left="720" w:hanging="360"/>
          </w:pPr>
        </w:pPrChange>
      </w:pPr>
      <w:r w:rsidRPr="00F17F49">
        <w:rPr>
          <w:rFonts w:ascii="Times New Roman" w:eastAsia="Times New Roman" w:hAnsi="Times New Roman" w:cs="Times New Roman"/>
        </w:rPr>
        <w:t xml:space="preserve">Guess all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randomly</w:t>
      </w:r>
      <w:r w:rsidRPr="00F17F49">
        <w:rPr>
          <w:rFonts w:ascii="Times New Roman" w:eastAsia="Times New Roman" w:hAnsi="Times New Roman" w:cs="Times New Roman"/>
        </w:rPr>
        <w:tab/>
      </w:r>
    </w:p>
    <w:p w:rsidR="00D100CB" w:rsidRPr="00F17F49" w:rsidRDefault="00D100CB" w:rsidP="00875D28">
      <w:pPr>
        <w:numPr>
          <w:ilvl w:val="0"/>
          <w:numId w:val="3"/>
        </w:numPr>
        <w:tabs>
          <w:tab w:val="num" w:pos="720"/>
        </w:tabs>
        <w:spacing w:line="480" w:lineRule="auto"/>
        <w:rPr>
          <w:rFonts w:ascii="Times New Roman" w:eastAsia="Times New Roman" w:hAnsi="Times New Roman" w:cs="Times New Roman"/>
        </w:rPr>
        <w:pPrChange w:id="1217" w:author="readm" w:date="2011-11-08T14:18:00Z">
          <w:pPr>
            <w:numPr>
              <w:numId w:val="3"/>
            </w:numPr>
            <w:tabs>
              <w:tab w:val="num" w:pos="360"/>
              <w:tab w:val="num" w:pos="720"/>
            </w:tabs>
            <w:spacing w:line="360" w:lineRule="auto"/>
            <w:ind w:left="720" w:hanging="360"/>
          </w:pPr>
        </w:pPrChange>
      </w:pPr>
      <w:r w:rsidRPr="00F17F49">
        <w:rPr>
          <w:rFonts w:ascii="Times New Roman" w:eastAsia="Times New Roman" w:hAnsi="Times New Roman" w:cs="Times New Roman"/>
        </w:rPr>
        <w:t>For each individual</w:t>
      </w:r>
    </w:p>
    <w:p w:rsidR="00D100CB" w:rsidRPr="00F17F49" w:rsidRDefault="00D100CB" w:rsidP="00875D28">
      <w:pPr>
        <w:numPr>
          <w:ilvl w:val="1"/>
          <w:numId w:val="3"/>
        </w:numPr>
        <w:tabs>
          <w:tab w:val="num" w:pos="1440"/>
        </w:tabs>
        <w:spacing w:line="480" w:lineRule="auto"/>
        <w:rPr>
          <w:rFonts w:ascii="Times New Roman" w:eastAsia="Times New Roman" w:hAnsi="Times New Roman" w:cs="Times New Roman"/>
        </w:rPr>
        <w:pPrChange w:id="1218" w:author="readm" w:date="2011-11-08T14:18:00Z">
          <w:pPr>
            <w:numPr>
              <w:ilvl w:val="1"/>
              <w:numId w:val="3"/>
            </w:numPr>
            <w:tabs>
              <w:tab w:val="num" w:pos="1080"/>
              <w:tab w:val="num" w:pos="1440"/>
            </w:tabs>
            <w:spacing w:line="360" w:lineRule="auto"/>
            <w:ind w:left="1440" w:hanging="360"/>
          </w:pPr>
        </w:pPrChange>
      </w:pPr>
      <w:r w:rsidRPr="00F17F49">
        <w:rPr>
          <w:rFonts w:ascii="Times New Roman" w:eastAsia="Times New Roman" w:hAnsi="Times New Roman" w:cs="Times New Roman"/>
        </w:rPr>
        <w:t xml:space="preserve">Sample(search) his 4 parental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H by a MH sampler in light of (2)</w:t>
      </w:r>
    </w:p>
    <w:p w:rsidR="00D100CB" w:rsidRPr="00F17F49" w:rsidRDefault="00D100CB" w:rsidP="00875D28">
      <w:pPr>
        <w:numPr>
          <w:ilvl w:val="1"/>
          <w:numId w:val="3"/>
        </w:numPr>
        <w:tabs>
          <w:tab w:val="num" w:pos="1440"/>
        </w:tabs>
        <w:spacing w:line="480" w:lineRule="auto"/>
        <w:rPr>
          <w:rFonts w:ascii="Times New Roman" w:eastAsia="Times New Roman" w:hAnsi="Times New Roman" w:cs="Times New Roman"/>
        </w:rPr>
        <w:pPrChange w:id="1219" w:author="readm" w:date="2011-11-08T14:18:00Z">
          <w:pPr>
            <w:numPr>
              <w:ilvl w:val="1"/>
              <w:numId w:val="3"/>
            </w:numPr>
            <w:tabs>
              <w:tab w:val="num" w:pos="1080"/>
              <w:tab w:val="num" w:pos="1440"/>
            </w:tabs>
            <w:spacing w:line="360" w:lineRule="auto"/>
            <w:ind w:left="1440" w:hanging="360"/>
          </w:pPr>
        </w:pPrChange>
      </w:pPr>
      <w:r w:rsidRPr="00F17F49">
        <w:rPr>
          <w:rFonts w:ascii="Times New Roman" w:eastAsia="Times New Roman" w:hAnsi="Times New Roman" w:cs="Times New Roman"/>
        </w:rPr>
        <w:t xml:space="preserve">Sample(infer) his </w:t>
      </w:r>
      <w:proofErr w:type="spellStart"/>
      <w:r w:rsidRPr="00F17F49">
        <w:rPr>
          <w:rFonts w:ascii="Times New Roman" w:eastAsia="Times New Roman" w:hAnsi="Times New Roman" w:cs="Times New Roman"/>
        </w:rPr>
        <w:t>haplotypes</w:t>
      </w:r>
      <w:proofErr w:type="spellEnd"/>
      <w:r w:rsidRPr="00F17F49">
        <w:rPr>
          <w:rFonts w:ascii="Times New Roman" w:eastAsia="Times New Roman" w:hAnsi="Times New Roman" w:cs="Times New Roman"/>
        </w:rPr>
        <w:t xml:space="preserve"> using parental templates H according to (1)</w:t>
      </w:r>
      <w:r w:rsidRPr="00F17F49">
        <w:rPr>
          <w:rFonts w:ascii="Times New Roman" w:eastAsia="Times New Roman" w:hAnsi="Times New Roman" w:cs="Times New Roman"/>
        </w:rPr>
        <w:tab/>
      </w:r>
    </w:p>
    <w:p w:rsidR="00D100CB" w:rsidRPr="00F17F49" w:rsidRDefault="00D100CB" w:rsidP="00875D28">
      <w:pPr>
        <w:numPr>
          <w:ilvl w:val="0"/>
          <w:numId w:val="3"/>
        </w:numPr>
        <w:tabs>
          <w:tab w:val="num" w:pos="720"/>
        </w:tabs>
        <w:spacing w:line="480" w:lineRule="auto"/>
        <w:rPr>
          <w:rFonts w:ascii="Times New Roman" w:eastAsia="Times New Roman" w:hAnsi="Times New Roman" w:cs="Times New Roman"/>
        </w:rPr>
        <w:pPrChange w:id="1220" w:author="readm" w:date="2011-11-08T14:18:00Z">
          <w:pPr>
            <w:numPr>
              <w:numId w:val="3"/>
            </w:numPr>
            <w:tabs>
              <w:tab w:val="num" w:pos="360"/>
              <w:tab w:val="num" w:pos="720"/>
            </w:tabs>
            <w:spacing w:line="360" w:lineRule="auto"/>
            <w:ind w:left="720" w:hanging="360"/>
          </w:pPr>
        </w:pPrChange>
      </w:pPr>
      <w:r w:rsidRPr="00F17F49">
        <w:rPr>
          <w:rFonts w:ascii="Times New Roman" w:eastAsia="Times New Roman" w:hAnsi="Times New Roman" w:cs="Times New Roman"/>
        </w:rPr>
        <w:t xml:space="preserve">Repeat </w:t>
      </w:r>
      <w:r w:rsidRPr="00F17F49">
        <w:rPr>
          <w:rFonts w:ascii="Times New Roman" w:eastAsia="Times New Roman" w:hAnsi="Times New Roman" w:cs="Times New Roman"/>
        </w:rPr>
        <w:tab/>
        <w:t>2 for a given number of times</w:t>
      </w:r>
    </w:p>
    <w:p w:rsidR="005D2F71" w:rsidRPr="00F17F49" w:rsidRDefault="005D2F71" w:rsidP="00875D28">
      <w:pPr>
        <w:spacing w:line="480" w:lineRule="auto"/>
        <w:rPr>
          <w:rFonts w:ascii="Times New Roman" w:eastAsia="Times New Roman" w:hAnsi="Times New Roman" w:cs="Times New Roman"/>
          <w:b/>
          <w:bCs/>
        </w:rPr>
        <w:pPrChange w:id="1221" w:author="readm" w:date="2011-11-08T14:18:00Z">
          <w:pPr>
            <w:spacing w:line="360" w:lineRule="auto"/>
          </w:pPr>
        </w:pPrChange>
      </w:pPr>
    </w:p>
    <w:p w:rsidR="005D2F71" w:rsidRPr="00F17F49" w:rsidRDefault="003E140A" w:rsidP="00875D28">
      <w:pPr>
        <w:spacing w:line="480" w:lineRule="auto"/>
        <w:rPr>
          <w:rFonts w:ascii="Times New Roman" w:eastAsia="Times New Roman" w:hAnsi="Times New Roman" w:cs="Times New Roman"/>
          <w:b/>
        </w:rPr>
        <w:pPrChange w:id="1222" w:author="readm" w:date="2011-11-08T14:18:00Z">
          <w:pPr>
            <w:spacing w:line="360" w:lineRule="auto"/>
          </w:pPr>
        </w:pPrChange>
      </w:pPr>
      <w:r w:rsidRPr="00F17F49">
        <w:rPr>
          <w:rFonts w:ascii="Times New Roman" w:eastAsia="Times New Roman" w:hAnsi="Times New Roman" w:cs="Times New Roman"/>
          <w:b/>
        </w:rPr>
        <w:t>Discordance Rates</w:t>
      </w:r>
    </w:p>
    <w:p w:rsidR="005D2F71" w:rsidRPr="00F17F49" w:rsidRDefault="005D2F71" w:rsidP="00875D28">
      <w:pPr>
        <w:spacing w:line="480" w:lineRule="auto"/>
        <w:rPr>
          <w:rFonts w:ascii="Times New Roman" w:eastAsia="Times New Roman" w:hAnsi="Times New Roman" w:cs="Times New Roman"/>
          <w:b/>
          <w:bCs/>
        </w:rPr>
        <w:pPrChange w:id="1223" w:author="readm" w:date="2011-11-08T14:18:00Z">
          <w:pPr>
            <w:spacing w:line="360" w:lineRule="auto"/>
          </w:pPr>
        </w:pPrChange>
      </w:pPr>
      <w:r w:rsidRPr="00F17F49">
        <w:rPr>
          <w:rFonts w:ascii="Times New Roman" w:eastAsia="Times New Roman" w:hAnsi="Times New Roman" w:cs="Times New Roman"/>
        </w:rPr>
        <w:lastRenderedPageBreak/>
        <w:t xml:space="preserve">Total/pooled discordance rate and “non-ref” discordance rate (defined as </w:t>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http</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www</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proofErr w:type="gramStart"/>
      <w:r w:rsidRPr="00F17F49">
        <w:rPr>
          <w:rFonts w:ascii="Times New Roman" w:eastAsia="Times New Roman" w:hAnsi="Times New Roman" w:cs="Times New Roman"/>
          <w:color w:val="000099"/>
          <w:u w:val="single"/>
        </w:rPr>
        <w:t>broadinstitute</w:t>
      </w:r>
      <w:proofErr w:type="gramEnd"/>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org</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gsa</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wiki</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index</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php</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File</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GenotypeConcordanceGenotypeErrorRate</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r w:rsidRPr="00F17F49">
        <w:rPr>
          <w:rFonts w:ascii="Times New Roman" w:eastAsia="Times New Roman" w:hAnsi="Times New Roman" w:cs="Times New Roman"/>
          <w:color w:val="000099"/>
          <w:u w:val="single"/>
        </w:rPr>
        <w:t>.</w:t>
      </w:r>
      <w:r w:rsidR="00A31846">
        <w:fldChar w:fldCharType="end"/>
      </w:r>
      <w:r w:rsidR="00A31846">
        <w:fldChar w:fldCharType="begin"/>
      </w:r>
      <w:r w:rsidR="00A31846">
        <w:instrText>HYPERLINK "http://www.broadinstitute.org/gsa/wiki/index.php/File:GenotypeConcordanceGenotypeErrorRate.png"</w:instrText>
      </w:r>
      <w:r w:rsidR="00A31846">
        <w:fldChar w:fldCharType="separate"/>
      </w:r>
      <w:proofErr w:type="gramStart"/>
      <w:r w:rsidRPr="00F17F49">
        <w:rPr>
          <w:rFonts w:ascii="Times New Roman" w:eastAsia="Times New Roman" w:hAnsi="Times New Roman" w:cs="Times New Roman"/>
          <w:color w:val="000099"/>
          <w:u w:val="single"/>
        </w:rPr>
        <w:t>png</w:t>
      </w:r>
      <w:proofErr w:type="gramEnd"/>
      <w:r w:rsidR="00A31846">
        <w:fldChar w:fldCharType="end"/>
      </w:r>
      <w:r w:rsidRPr="00F17F49">
        <w:rPr>
          <w:rFonts w:ascii="Times New Roman" w:eastAsia="Times New Roman" w:hAnsi="Times New Roman" w:cs="Times New Roman"/>
        </w:rPr>
        <w:t xml:space="preserve"> ) are also reported in Figure 5a.  [</w:t>
      </w:r>
      <w:proofErr w:type="gramStart"/>
      <w:r w:rsidRPr="00F17F49">
        <w:rPr>
          <w:rFonts w:ascii="Times New Roman" w:eastAsia="Times New Roman" w:hAnsi="Times New Roman" w:cs="Times New Roman"/>
        </w:rPr>
        <w:t>define</w:t>
      </w:r>
      <w:proofErr w:type="gramEnd"/>
      <w:r w:rsidRPr="00F17F49">
        <w:rPr>
          <w:rFonts w:ascii="Times New Roman" w:eastAsia="Times New Roman" w:hAnsi="Times New Roman" w:cs="Times New Roman"/>
        </w:rPr>
        <w:t xml:space="preserve"> in methods]</w:t>
      </w:r>
    </w:p>
    <w:p w:rsidR="00D100CB" w:rsidRPr="00F17F49" w:rsidRDefault="00D100CB" w:rsidP="00875D28">
      <w:pPr>
        <w:spacing w:line="480" w:lineRule="auto"/>
        <w:rPr>
          <w:rFonts w:ascii="Times New Roman" w:eastAsia="Times New Roman" w:hAnsi="Times New Roman" w:cs="Times New Roman"/>
        </w:rPr>
        <w:pPrChange w:id="1224" w:author="readm" w:date="2011-11-08T14:18:00Z">
          <w:pPr>
            <w:spacing w:line="360" w:lineRule="auto"/>
          </w:pPr>
        </w:pPrChange>
      </w:pPr>
    </w:p>
    <w:p w:rsidR="005D2F71" w:rsidRPr="00F17F49" w:rsidRDefault="005D2F71" w:rsidP="00875D28">
      <w:pPr>
        <w:spacing w:line="480" w:lineRule="auto"/>
        <w:rPr>
          <w:rFonts w:ascii="Times New Roman" w:eastAsia="Times New Roman" w:hAnsi="Times New Roman" w:cs="Times New Roman"/>
        </w:rPr>
        <w:pPrChange w:id="1225" w:author="readm" w:date="2011-11-08T14:18:00Z">
          <w:pPr>
            <w:spacing w:line="360" w:lineRule="auto"/>
          </w:pPr>
        </w:pPrChange>
      </w:pPr>
    </w:p>
    <w:p w:rsidR="00243686" w:rsidRPr="00F17F49" w:rsidRDefault="00243686" w:rsidP="00875D28">
      <w:pPr>
        <w:spacing w:line="480" w:lineRule="auto"/>
        <w:rPr>
          <w:rFonts w:ascii="Times New Roman" w:eastAsia="Times New Roman" w:hAnsi="Times New Roman" w:cs="Times New Roman"/>
        </w:rPr>
        <w:pPrChange w:id="1226" w:author="readm" w:date="2011-11-08T14:18:00Z">
          <w:pPr>
            <w:spacing w:line="360" w:lineRule="auto"/>
          </w:pPr>
        </w:pPrChange>
      </w:pPr>
    </w:p>
    <w:p w:rsidR="0008283E" w:rsidRPr="00F17F49" w:rsidRDefault="0008283E" w:rsidP="00875D28">
      <w:pPr>
        <w:spacing w:line="480" w:lineRule="auto"/>
        <w:rPr>
          <w:rFonts w:ascii="Times New Roman" w:eastAsia="Times New Roman" w:hAnsi="Times New Roman" w:cs="Times New Roman"/>
        </w:rPr>
        <w:pPrChange w:id="1227" w:author="readm" w:date="2011-11-08T14:18:00Z">
          <w:pPr>
            <w:spacing w:line="360" w:lineRule="auto"/>
          </w:pPr>
        </w:pPrChange>
      </w:pPr>
    </w:p>
    <w:p w:rsidR="00D100CB" w:rsidRPr="00F17F49" w:rsidRDefault="00D100CB" w:rsidP="00875D28">
      <w:pPr>
        <w:pageBreakBefore/>
        <w:spacing w:line="480" w:lineRule="auto"/>
        <w:rPr>
          <w:rFonts w:ascii="Times New Roman" w:eastAsia="Times New Roman" w:hAnsi="Times New Roman" w:cs="Times New Roman"/>
          <w:b/>
          <w:bCs/>
          <w:sz w:val="28"/>
          <w:szCs w:val="28"/>
        </w:rPr>
        <w:pPrChange w:id="1228" w:author="readm" w:date="2011-11-08T14:18:00Z">
          <w:pPr>
            <w:pageBreakBefore/>
            <w:spacing w:line="360" w:lineRule="auto"/>
          </w:pPr>
        </w:pPrChange>
      </w:pPr>
      <w:r w:rsidRPr="00F17F49">
        <w:rPr>
          <w:rFonts w:ascii="Times New Roman" w:eastAsia="Times New Roman" w:hAnsi="Times New Roman" w:cs="Times New Roman"/>
          <w:b/>
          <w:bCs/>
          <w:sz w:val="28"/>
          <w:szCs w:val="28"/>
        </w:rPr>
        <w:lastRenderedPageBreak/>
        <w:t>REFERENCE</w:t>
      </w:r>
    </w:p>
    <w:p w:rsidR="00D100CB" w:rsidRPr="00F17F49" w:rsidRDefault="00D100CB" w:rsidP="00875D28">
      <w:pPr>
        <w:spacing w:line="480" w:lineRule="auto"/>
        <w:rPr>
          <w:rFonts w:ascii="Times New Roman" w:eastAsia="Times New Roman" w:hAnsi="Times New Roman" w:cs="Times New Roman"/>
        </w:rPr>
        <w:pPrChange w:id="1229" w:author="readm" w:date="2011-11-08T14:18:00Z">
          <w:pPr>
            <w:spacing w:line="360" w:lineRule="auto"/>
          </w:pPr>
        </w:pPrChange>
      </w:pPr>
      <w:r w:rsidRPr="00F17F49">
        <w:rPr>
          <w:rFonts w:ascii="Times New Roman" w:eastAsia="Times New Roman" w:hAnsi="Times New Roman" w:cs="Times New Roman"/>
        </w:rPr>
        <w:t xml:space="preserve">FISIEER, R. A. (1954). Statistical Methods for Research Workers, sect. 19, 12th ed. </w:t>
      </w:r>
      <w:smartTag w:uri="urn:schemas-microsoft-com:office:smarttags" w:element="City">
        <w:smartTag w:uri="urn:schemas-microsoft-com:office:smarttags" w:element="place">
          <w:r w:rsidRPr="00F17F49">
            <w:rPr>
              <w:rFonts w:ascii="Times New Roman" w:eastAsia="Times New Roman" w:hAnsi="Times New Roman" w:cs="Times New Roman"/>
            </w:rPr>
            <w:t>Edinburgh</w:t>
          </w:r>
        </w:smartTag>
      </w:smartTag>
      <w:r w:rsidRPr="00F17F49">
        <w:rPr>
          <w:rFonts w:ascii="Times New Roman" w:eastAsia="Times New Roman" w:hAnsi="Times New Roman" w:cs="Times New Roman"/>
        </w:rPr>
        <w:t>: Oliver and Boyd.</w:t>
      </w:r>
    </w:p>
    <w:p w:rsidR="00A4077B" w:rsidRPr="00F17F49" w:rsidRDefault="00A31846" w:rsidP="00875D28">
      <w:pPr>
        <w:pStyle w:val="NormalWeb"/>
        <w:spacing w:before="0" w:beforeAutospacing="0" w:after="0" w:afterAutospacing="0" w:line="480" w:lineRule="auto"/>
        <w:divId w:val="326710595"/>
        <w:rPr>
          <w:sz w:val="22"/>
          <w:szCs w:val="22"/>
        </w:rPr>
        <w:pPrChange w:id="1230" w:author="readm" w:date="2011-11-08T14:18:00Z">
          <w:pPr>
            <w:pStyle w:val="NormalWeb"/>
            <w:spacing w:before="0" w:beforeAutospacing="0" w:after="0" w:afterAutospacing="0" w:line="360" w:lineRule="auto"/>
            <w:divId w:val="326710595"/>
          </w:pPr>
        </w:pPrChange>
      </w:pPr>
      <w:r w:rsidRPr="00F17F49">
        <w:rPr>
          <w:sz w:val="22"/>
          <w:szCs w:val="22"/>
        </w:rPr>
        <w:fldChar w:fldCharType="begin" w:fldLock="1"/>
      </w:r>
      <w:r w:rsidR="004D4C41" w:rsidRPr="00F17F49">
        <w:rPr>
          <w:sz w:val="22"/>
          <w:szCs w:val="22"/>
        </w:rPr>
        <w:instrText xml:space="preserve">ADDIN Mendeley Bibliography CSL_BIBLIOGRAPHY </w:instrText>
      </w:r>
      <w:r w:rsidRPr="00F17F49">
        <w:rPr>
          <w:sz w:val="22"/>
          <w:szCs w:val="22"/>
        </w:rPr>
        <w:fldChar w:fldCharType="separate"/>
      </w:r>
      <w:proofErr w:type="gramStart"/>
      <w:r w:rsidR="00A4077B" w:rsidRPr="00F17F49">
        <w:rPr>
          <w:sz w:val="22"/>
          <w:szCs w:val="22"/>
        </w:rPr>
        <w:t xml:space="preserve">1. R. M. Durbin et al., A map of human genome variation from population-scale sequencing, </w:t>
      </w:r>
      <w:r w:rsidR="00A4077B" w:rsidRPr="00F17F49">
        <w:rPr>
          <w:i/>
          <w:iCs/>
          <w:sz w:val="22"/>
          <w:szCs w:val="22"/>
        </w:rPr>
        <w:t>Nature</w:t>
      </w:r>
      <w:r w:rsidR="00A4077B" w:rsidRPr="00F17F49">
        <w:rPr>
          <w:sz w:val="22"/>
          <w:szCs w:val="22"/>
        </w:rPr>
        <w:t xml:space="preserve"> </w:t>
      </w:r>
      <w:r w:rsidR="00A4077B" w:rsidRPr="00F17F49">
        <w:rPr>
          <w:b/>
          <w:bCs/>
          <w:sz w:val="22"/>
          <w:szCs w:val="22"/>
        </w:rPr>
        <w:t>467</w:t>
      </w:r>
      <w:r w:rsidR="00A4077B" w:rsidRPr="00F17F49">
        <w:rPr>
          <w:sz w:val="22"/>
          <w:szCs w:val="22"/>
        </w:rPr>
        <w:t>, 1061-1073 (2010).</w:t>
      </w:r>
      <w:proofErr w:type="gramEnd"/>
    </w:p>
    <w:p w:rsidR="00A4077B" w:rsidRPr="00F17F49" w:rsidRDefault="00A4077B" w:rsidP="00875D28">
      <w:pPr>
        <w:pStyle w:val="NormalWeb"/>
        <w:spacing w:before="0" w:beforeAutospacing="0" w:after="0" w:afterAutospacing="0" w:line="480" w:lineRule="auto"/>
        <w:divId w:val="326710595"/>
        <w:rPr>
          <w:sz w:val="22"/>
          <w:szCs w:val="22"/>
        </w:rPr>
        <w:pPrChange w:id="1231" w:author="readm" w:date="2011-11-08T14:18:00Z">
          <w:pPr>
            <w:pStyle w:val="NormalWeb"/>
            <w:spacing w:before="0" w:beforeAutospacing="0" w:after="0" w:afterAutospacing="0" w:line="360" w:lineRule="auto"/>
            <w:divId w:val="326710595"/>
          </w:pPr>
        </w:pPrChange>
      </w:pPr>
      <w:r w:rsidRPr="00F17F49">
        <w:rPr>
          <w:sz w:val="22"/>
          <w:szCs w:val="22"/>
        </w:rPr>
        <w:t xml:space="preserve">2. J. C. Roach et al., Analysis of genetic inheritance in a family quartet by whole-genome </w:t>
      </w:r>
      <w:proofErr w:type="gramStart"/>
      <w:r w:rsidRPr="00F17F49">
        <w:rPr>
          <w:sz w:val="22"/>
          <w:szCs w:val="22"/>
        </w:rPr>
        <w:t>sequencing.,</w:t>
      </w:r>
      <w:proofErr w:type="gramEnd"/>
      <w:r w:rsidRPr="00F17F49">
        <w:rPr>
          <w:sz w:val="22"/>
          <w:szCs w:val="22"/>
        </w:rPr>
        <w:t xml:space="preserve"> </w:t>
      </w:r>
      <w:r w:rsidRPr="00F17F49">
        <w:rPr>
          <w:i/>
          <w:iCs/>
          <w:sz w:val="22"/>
          <w:szCs w:val="22"/>
        </w:rPr>
        <w:t>Science (New York, N.Y.)</w:t>
      </w:r>
      <w:r w:rsidRPr="00F17F49">
        <w:rPr>
          <w:sz w:val="22"/>
          <w:szCs w:val="22"/>
        </w:rPr>
        <w:t xml:space="preserve"> </w:t>
      </w:r>
      <w:r w:rsidRPr="00F17F49">
        <w:rPr>
          <w:b/>
          <w:bCs/>
          <w:sz w:val="22"/>
          <w:szCs w:val="22"/>
        </w:rPr>
        <w:t>328</w:t>
      </w:r>
      <w:r w:rsidRPr="00F17F49">
        <w:rPr>
          <w:sz w:val="22"/>
          <w:szCs w:val="22"/>
        </w:rPr>
        <w:t>, 636-9 (2010).</w:t>
      </w:r>
    </w:p>
    <w:p w:rsidR="00A4077B" w:rsidRPr="00F17F49" w:rsidRDefault="00A4077B" w:rsidP="00875D28">
      <w:pPr>
        <w:pStyle w:val="NormalWeb"/>
        <w:spacing w:before="0" w:beforeAutospacing="0" w:after="0" w:afterAutospacing="0" w:line="480" w:lineRule="auto"/>
        <w:divId w:val="326710595"/>
        <w:rPr>
          <w:sz w:val="22"/>
          <w:szCs w:val="22"/>
        </w:rPr>
        <w:pPrChange w:id="1232" w:author="readm" w:date="2011-11-08T14:18:00Z">
          <w:pPr>
            <w:pStyle w:val="NormalWeb"/>
            <w:spacing w:before="0" w:beforeAutospacing="0" w:after="0" w:afterAutospacing="0" w:line="360" w:lineRule="auto"/>
            <w:divId w:val="326710595"/>
          </w:pPr>
        </w:pPrChange>
      </w:pPr>
      <w:r w:rsidRPr="00F17F49">
        <w:rPr>
          <w:sz w:val="22"/>
          <w:szCs w:val="22"/>
        </w:rPr>
        <w:t xml:space="preserve">3. G. </w:t>
      </w:r>
      <w:proofErr w:type="spellStart"/>
      <w:r w:rsidRPr="00F17F49">
        <w:rPr>
          <w:sz w:val="22"/>
          <w:szCs w:val="22"/>
        </w:rPr>
        <w:t>Liti</w:t>
      </w:r>
      <w:proofErr w:type="spellEnd"/>
      <w:r w:rsidRPr="00F17F49">
        <w:rPr>
          <w:sz w:val="22"/>
          <w:szCs w:val="22"/>
        </w:rPr>
        <w:t xml:space="preserve"> et al., Population genomics of domestic and wild </w:t>
      </w:r>
      <w:proofErr w:type="gramStart"/>
      <w:r w:rsidRPr="00F17F49">
        <w:rPr>
          <w:sz w:val="22"/>
          <w:szCs w:val="22"/>
        </w:rPr>
        <w:t>yeasts.,</w:t>
      </w:r>
      <w:proofErr w:type="gramEnd"/>
      <w:r w:rsidRPr="00F17F49">
        <w:rPr>
          <w:sz w:val="22"/>
          <w:szCs w:val="22"/>
        </w:rPr>
        <w:t xml:space="preserve"> </w:t>
      </w:r>
      <w:r w:rsidRPr="00F17F49">
        <w:rPr>
          <w:i/>
          <w:iCs/>
          <w:sz w:val="22"/>
          <w:szCs w:val="22"/>
        </w:rPr>
        <w:t>Nature</w:t>
      </w:r>
      <w:r w:rsidRPr="00F17F49">
        <w:rPr>
          <w:sz w:val="22"/>
          <w:szCs w:val="22"/>
        </w:rPr>
        <w:t xml:space="preserve"> </w:t>
      </w:r>
      <w:r w:rsidRPr="00F17F49">
        <w:rPr>
          <w:b/>
          <w:bCs/>
          <w:sz w:val="22"/>
          <w:szCs w:val="22"/>
        </w:rPr>
        <w:t>458</w:t>
      </w:r>
      <w:r w:rsidRPr="00F17F49">
        <w:rPr>
          <w:sz w:val="22"/>
          <w:szCs w:val="22"/>
        </w:rPr>
        <w:t>, 337-41 (2009).</w:t>
      </w:r>
    </w:p>
    <w:p w:rsidR="00A4077B" w:rsidRPr="00F17F49" w:rsidRDefault="00A4077B" w:rsidP="00875D28">
      <w:pPr>
        <w:pStyle w:val="NormalWeb"/>
        <w:spacing w:before="0" w:beforeAutospacing="0" w:after="0" w:afterAutospacing="0" w:line="480" w:lineRule="auto"/>
        <w:divId w:val="326710595"/>
        <w:rPr>
          <w:sz w:val="22"/>
          <w:szCs w:val="22"/>
        </w:rPr>
        <w:pPrChange w:id="1233" w:author="readm" w:date="2011-11-08T14:18:00Z">
          <w:pPr>
            <w:pStyle w:val="NormalWeb"/>
            <w:spacing w:before="0" w:beforeAutospacing="0" w:after="0" w:afterAutospacing="0" w:line="360" w:lineRule="auto"/>
            <w:divId w:val="326710595"/>
          </w:pPr>
        </w:pPrChange>
      </w:pPr>
      <w:r w:rsidRPr="00F17F49">
        <w:rPr>
          <w:sz w:val="22"/>
          <w:szCs w:val="22"/>
        </w:rPr>
        <w:t xml:space="preserve">4. T. International, H. Consortium, A </w:t>
      </w:r>
      <w:proofErr w:type="spellStart"/>
      <w:r w:rsidRPr="00F17F49">
        <w:rPr>
          <w:sz w:val="22"/>
          <w:szCs w:val="22"/>
        </w:rPr>
        <w:t>haplotype</w:t>
      </w:r>
      <w:proofErr w:type="spellEnd"/>
      <w:r w:rsidRPr="00F17F49">
        <w:rPr>
          <w:sz w:val="22"/>
          <w:szCs w:val="22"/>
        </w:rPr>
        <w:t xml:space="preserve"> map of the human </w:t>
      </w:r>
      <w:proofErr w:type="gramStart"/>
      <w:r w:rsidRPr="00F17F49">
        <w:rPr>
          <w:sz w:val="22"/>
          <w:szCs w:val="22"/>
        </w:rPr>
        <w:t>genome.,</w:t>
      </w:r>
      <w:proofErr w:type="gramEnd"/>
      <w:r w:rsidRPr="00F17F49">
        <w:rPr>
          <w:sz w:val="22"/>
          <w:szCs w:val="22"/>
        </w:rPr>
        <w:t xml:space="preserve"> </w:t>
      </w:r>
      <w:r w:rsidRPr="00F17F49">
        <w:rPr>
          <w:i/>
          <w:iCs/>
          <w:sz w:val="22"/>
          <w:szCs w:val="22"/>
        </w:rPr>
        <w:t>Nature</w:t>
      </w:r>
      <w:r w:rsidRPr="00F17F49">
        <w:rPr>
          <w:sz w:val="22"/>
          <w:szCs w:val="22"/>
        </w:rPr>
        <w:t xml:space="preserve"> </w:t>
      </w:r>
      <w:r w:rsidRPr="00F17F49">
        <w:rPr>
          <w:b/>
          <w:bCs/>
          <w:sz w:val="22"/>
          <w:szCs w:val="22"/>
        </w:rPr>
        <w:t>437</w:t>
      </w:r>
      <w:r w:rsidRPr="00F17F49">
        <w:rPr>
          <w:sz w:val="22"/>
          <w:szCs w:val="22"/>
        </w:rPr>
        <w:t>, 1299-320 (2005).</w:t>
      </w:r>
    </w:p>
    <w:p w:rsidR="00A4077B" w:rsidRPr="00F17F49" w:rsidRDefault="00A4077B" w:rsidP="00875D28">
      <w:pPr>
        <w:pStyle w:val="NormalWeb"/>
        <w:spacing w:before="0" w:beforeAutospacing="0" w:after="0" w:afterAutospacing="0" w:line="480" w:lineRule="auto"/>
        <w:divId w:val="326710595"/>
        <w:rPr>
          <w:sz w:val="22"/>
          <w:szCs w:val="22"/>
        </w:rPr>
        <w:pPrChange w:id="1234" w:author="readm" w:date="2011-11-08T14:18:00Z">
          <w:pPr>
            <w:pStyle w:val="NormalWeb"/>
            <w:spacing w:before="0" w:beforeAutospacing="0" w:after="0" w:afterAutospacing="0" w:line="360" w:lineRule="auto"/>
            <w:divId w:val="326710595"/>
          </w:pPr>
        </w:pPrChange>
      </w:pPr>
      <w:r w:rsidRPr="00F17F49">
        <w:rPr>
          <w:sz w:val="22"/>
          <w:szCs w:val="22"/>
        </w:rPr>
        <w:t xml:space="preserve">5. C. S. Carlson et al., Selecting a maximally informative set of single-nucleotide polymorphisms for association analyses using linkage </w:t>
      </w:r>
      <w:proofErr w:type="gramStart"/>
      <w:r w:rsidRPr="00F17F49">
        <w:rPr>
          <w:sz w:val="22"/>
          <w:szCs w:val="22"/>
        </w:rPr>
        <w:t>disequilibrium.,</w:t>
      </w:r>
      <w:proofErr w:type="gramEnd"/>
      <w:r w:rsidRPr="00F17F49">
        <w:rPr>
          <w:sz w:val="22"/>
          <w:szCs w:val="22"/>
        </w:rPr>
        <w:t xml:space="preserve"> </w:t>
      </w:r>
      <w:r w:rsidRPr="00F17F49">
        <w:rPr>
          <w:i/>
          <w:iCs/>
          <w:sz w:val="22"/>
          <w:szCs w:val="22"/>
        </w:rPr>
        <w:t>American journal of human genetics</w:t>
      </w:r>
      <w:r w:rsidRPr="00F17F49">
        <w:rPr>
          <w:sz w:val="22"/>
          <w:szCs w:val="22"/>
        </w:rPr>
        <w:t xml:space="preserve"> </w:t>
      </w:r>
      <w:r w:rsidRPr="00F17F49">
        <w:rPr>
          <w:b/>
          <w:bCs/>
          <w:sz w:val="22"/>
          <w:szCs w:val="22"/>
        </w:rPr>
        <w:t>74</w:t>
      </w:r>
      <w:r w:rsidRPr="00F17F49">
        <w:rPr>
          <w:sz w:val="22"/>
          <w:szCs w:val="22"/>
        </w:rPr>
        <w:t>, 106-20 (2004).</w:t>
      </w:r>
    </w:p>
    <w:p w:rsidR="00A4077B" w:rsidRPr="00F17F49" w:rsidRDefault="00A4077B" w:rsidP="00875D28">
      <w:pPr>
        <w:pStyle w:val="NormalWeb"/>
        <w:spacing w:before="0" w:beforeAutospacing="0" w:after="0" w:afterAutospacing="0" w:line="480" w:lineRule="auto"/>
        <w:divId w:val="326710595"/>
        <w:rPr>
          <w:sz w:val="22"/>
          <w:szCs w:val="22"/>
        </w:rPr>
        <w:pPrChange w:id="1235" w:author="readm" w:date="2011-11-08T14:18:00Z">
          <w:pPr>
            <w:pStyle w:val="NormalWeb"/>
            <w:spacing w:before="0" w:beforeAutospacing="0" w:after="0" w:afterAutospacing="0" w:line="360" w:lineRule="auto"/>
            <w:divId w:val="326710595"/>
          </w:pPr>
        </w:pPrChange>
      </w:pPr>
      <w:r w:rsidRPr="00F17F49">
        <w:rPr>
          <w:sz w:val="22"/>
          <w:szCs w:val="22"/>
        </w:rPr>
        <w:t xml:space="preserve">6. J. </w:t>
      </w:r>
      <w:proofErr w:type="spellStart"/>
      <w:r w:rsidRPr="00F17F49">
        <w:rPr>
          <w:sz w:val="22"/>
          <w:szCs w:val="22"/>
        </w:rPr>
        <w:t>Duitama</w:t>
      </w:r>
      <w:proofErr w:type="spellEnd"/>
      <w:r w:rsidRPr="00F17F49">
        <w:rPr>
          <w:sz w:val="22"/>
          <w:szCs w:val="22"/>
        </w:rPr>
        <w:t xml:space="preserve"> et al., Linkage disequilibrium based genotype calling from low-coverage shotgun sequencing reads., </w:t>
      </w:r>
      <w:r w:rsidRPr="00F17F49">
        <w:rPr>
          <w:i/>
          <w:iCs/>
          <w:sz w:val="22"/>
          <w:szCs w:val="22"/>
        </w:rPr>
        <w:t>BMC bioinformatics</w:t>
      </w:r>
      <w:r w:rsidRPr="00F17F49">
        <w:rPr>
          <w:sz w:val="22"/>
          <w:szCs w:val="22"/>
        </w:rPr>
        <w:t xml:space="preserve"> </w:t>
      </w:r>
      <w:r w:rsidRPr="00F17F49">
        <w:rPr>
          <w:b/>
          <w:bCs/>
          <w:sz w:val="22"/>
          <w:szCs w:val="22"/>
        </w:rPr>
        <w:t xml:space="preserve">12 </w:t>
      </w:r>
      <w:proofErr w:type="spellStart"/>
      <w:r w:rsidRPr="00F17F49">
        <w:rPr>
          <w:b/>
          <w:bCs/>
          <w:sz w:val="22"/>
          <w:szCs w:val="22"/>
        </w:rPr>
        <w:t>Suppl</w:t>
      </w:r>
      <w:proofErr w:type="spellEnd"/>
      <w:r w:rsidRPr="00F17F49">
        <w:rPr>
          <w:b/>
          <w:bCs/>
          <w:sz w:val="22"/>
          <w:szCs w:val="22"/>
        </w:rPr>
        <w:t xml:space="preserve"> 1</w:t>
      </w:r>
      <w:r w:rsidRPr="00F17F49">
        <w:rPr>
          <w:sz w:val="22"/>
          <w:szCs w:val="22"/>
        </w:rPr>
        <w:t>, S53 (2011).</w:t>
      </w:r>
    </w:p>
    <w:p w:rsidR="00A4077B" w:rsidRPr="00F17F49" w:rsidRDefault="00A4077B" w:rsidP="00875D28">
      <w:pPr>
        <w:pStyle w:val="NormalWeb"/>
        <w:spacing w:before="0" w:beforeAutospacing="0" w:after="0" w:afterAutospacing="0" w:line="480" w:lineRule="auto"/>
        <w:divId w:val="326710595"/>
        <w:rPr>
          <w:sz w:val="22"/>
          <w:szCs w:val="22"/>
        </w:rPr>
        <w:pPrChange w:id="1236" w:author="readm" w:date="2011-11-08T14:18:00Z">
          <w:pPr>
            <w:pStyle w:val="NormalWeb"/>
            <w:spacing w:before="0" w:beforeAutospacing="0" w:after="0" w:afterAutospacing="0" w:line="360" w:lineRule="auto"/>
            <w:divId w:val="326710595"/>
          </w:pPr>
        </w:pPrChange>
      </w:pPr>
      <w:r w:rsidRPr="00F17F49">
        <w:rPr>
          <w:sz w:val="22"/>
          <w:szCs w:val="22"/>
        </w:rPr>
        <w:t xml:space="preserve">7. S. Q. Le, R. Durbin, SNP detection and genotyping from low-coverage sequencing data on multiple diploid samples., </w:t>
      </w:r>
      <w:r w:rsidRPr="00F17F49">
        <w:rPr>
          <w:i/>
          <w:iCs/>
          <w:sz w:val="22"/>
          <w:szCs w:val="22"/>
        </w:rPr>
        <w:t>Genome research</w:t>
      </w:r>
      <w:r w:rsidRPr="00F17F49">
        <w:rPr>
          <w:sz w:val="22"/>
          <w:szCs w:val="22"/>
        </w:rPr>
        <w:t xml:space="preserve"> </w:t>
      </w:r>
      <w:r w:rsidRPr="00F17F49">
        <w:rPr>
          <w:b/>
          <w:bCs/>
          <w:sz w:val="22"/>
          <w:szCs w:val="22"/>
        </w:rPr>
        <w:t>21</w:t>
      </w:r>
      <w:r w:rsidRPr="00F17F49">
        <w:rPr>
          <w:sz w:val="22"/>
          <w:szCs w:val="22"/>
        </w:rPr>
        <w:t>, 952-60 (2011).</w:t>
      </w:r>
    </w:p>
    <w:p w:rsidR="00A4077B" w:rsidRPr="00F17F49" w:rsidRDefault="00A4077B" w:rsidP="00875D28">
      <w:pPr>
        <w:pStyle w:val="NormalWeb"/>
        <w:spacing w:before="0" w:beforeAutospacing="0" w:after="0" w:afterAutospacing="0" w:line="480" w:lineRule="auto"/>
        <w:divId w:val="326710595"/>
        <w:rPr>
          <w:sz w:val="22"/>
          <w:szCs w:val="22"/>
        </w:rPr>
        <w:pPrChange w:id="1237" w:author="readm" w:date="2011-11-08T14:18:00Z">
          <w:pPr>
            <w:pStyle w:val="NormalWeb"/>
            <w:spacing w:before="0" w:beforeAutospacing="0" w:after="0" w:afterAutospacing="0" w:line="360" w:lineRule="auto"/>
            <w:divId w:val="326710595"/>
          </w:pPr>
        </w:pPrChange>
      </w:pPr>
      <w:r w:rsidRPr="00F17F49">
        <w:rPr>
          <w:sz w:val="22"/>
          <w:szCs w:val="22"/>
        </w:rPr>
        <w:t xml:space="preserve">8. H. Li et al., The Sequence Alignment/Map format and </w:t>
      </w:r>
      <w:proofErr w:type="spellStart"/>
      <w:proofErr w:type="gramStart"/>
      <w:r w:rsidRPr="00F17F49">
        <w:rPr>
          <w:sz w:val="22"/>
          <w:szCs w:val="22"/>
        </w:rPr>
        <w:t>SAMtools</w:t>
      </w:r>
      <w:proofErr w:type="spellEnd"/>
      <w:r w:rsidRPr="00F17F49">
        <w:rPr>
          <w:sz w:val="22"/>
          <w:szCs w:val="22"/>
        </w:rPr>
        <w:t>.,</w:t>
      </w:r>
      <w:proofErr w:type="gramEnd"/>
      <w:r w:rsidRPr="00F17F49">
        <w:rPr>
          <w:sz w:val="22"/>
          <w:szCs w:val="22"/>
        </w:rPr>
        <w:t xml:space="preserve"> </w:t>
      </w:r>
      <w:r w:rsidRPr="00F17F49">
        <w:rPr>
          <w:i/>
          <w:iCs/>
          <w:sz w:val="22"/>
          <w:szCs w:val="22"/>
        </w:rPr>
        <w:t>Bioinformatics (Oxford, England)</w:t>
      </w:r>
      <w:r w:rsidRPr="00F17F49">
        <w:rPr>
          <w:sz w:val="22"/>
          <w:szCs w:val="22"/>
        </w:rPr>
        <w:t xml:space="preserve"> </w:t>
      </w:r>
      <w:r w:rsidRPr="00F17F49">
        <w:rPr>
          <w:b/>
          <w:bCs/>
          <w:sz w:val="22"/>
          <w:szCs w:val="22"/>
        </w:rPr>
        <w:t>25</w:t>
      </w:r>
      <w:r w:rsidRPr="00F17F49">
        <w:rPr>
          <w:sz w:val="22"/>
          <w:szCs w:val="22"/>
        </w:rPr>
        <w:t>, 2078-9 (2009).</w:t>
      </w:r>
    </w:p>
    <w:p w:rsidR="00A4077B" w:rsidRPr="00F17F49" w:rsidRDefault="00A4077B" w:rsidP="00875D28">
      <w:pPr>
        <w:pStyle w:val="NormalWeb"/>
        <w:spacing w:before="0" w:beforeAutospacing="0" w:after="0" w:afterAutospacing="0" w:line="480" w:lineRule="auto"/>
        <w:divId w:val="326710595"/>
        <w:rPr>
          <w:sz w:val="22"/>
          <w:szCs w:val="22"/>
        </w:rPr>
        <w:pPrChange w:id="1238" w:author="readm" w:date="2011-11-08T14:18:00Z">
          <w:pPr>
            <w:pStyle w:val="NormalWeb"/>
            <w:spacing w:before="0" w:beforeAutospacing="0" w:after="0" w:afterAutospacing="0" w:line="360" w:lineRule="auto"/>
            <w:divId w:val="326710595"/>
          </w:pPr>
        </w:pPrChange>
      </w:pPr>
      <w:r w:rsidRPr="00F17F49">
        <w:rPr>
          <w:sz w:val="22"/>
          <w:szCs w:val="22"/>
        </w:rPr>
        <w:t xml:space="preserve">9. H. Li, J. </w:t>
      </w:r>
      <w:proofErr w:type="spellStart"/>
      <w:r w:rsidRPr="00F17F49">
        <w:rPr>
          <w:sz w:val="22"/>
          <w:szCs w:val="22"/>
        </w:rPr>
        <w:t>Ruan</w:t>
      </w:r>
      <w:proofErr w:type="spellEnd"/>
      <w:r w:rsidRPr="00F17F49">
        <w:rPr>
          <w:sz w:val="22"/>
          <w:szCs w:val="22"/>
        </w:rPr>
        <w:t xml:space="preserve">, R. Durbin, Mapping short DNA sequencing reads and calling variants using mapping quality scores., </w:t>
      </w:r>
      <w:r w:rsidRPr="00F17F49">
        <w:rPr>
          <w:i/>
          <w:iCs/>
          <w:sz w:val="22"/>
          <w:szCs w:val="22"/>
        </w:rPr>
        <w:t>Genome research</w:t>
      </w:r>
      <w:r w:rsidRPr="00F17F49">
        <w:rPr>
          <w:sz w:val="22"/>
          <w:szCs w:val="22"/>
        </w:rPr>
        <w:t xml:space="preserve"> </w:t>
      </w:r>
      <w:r w:rsidRPr="00F17F49">
        <w:rPr>
          <w:b/>
          <w:bCs/>
          <w:sz w:val="22"/>
          <w:szCs w:val="22"/>
        </w:rPr>
        <w:t>18</w:t>
      </w:r>
      <w:r w:rsidRPr="00F17F49">
        <w:rPr>
          <w:sz w:val="22"/>
          <w:szCs w:val="22"/>
        </w:rPr>
        <w:t>, 1851-8 (2008).</w:t>
      </w:r>
    </w:p>
    <w:p w:rsidR="00A4077B" w:rsidRPr="00F17F49" w:rsidRDefault="00A4077B" w:rsidP="00875D28">
      <w:pPr>
        <w:pStyle w:val="NormalWeb"/>
        <w:spacing w:before="0" w:beforeAutospacing="0" w:after="0" w:afterAutospacing="0" w:line="480" w:lineRule="auto"/>
        <w:divId w:val="326710595"/>
        <w:rPr>
          <w:sz w:val="22"/>
          <w:szCs w:val="22"/>
        </w:rPr>
        <w:pPrChange w:id="1239" w:author="readm" w:date="2011-11-08T14:18:00Z">
          <w:pPr>
            <w:pStyle w:val="NormalWeb"/>
            <w:spacing w:before="0" w:beforeAutospacing="0" w:after="0" w:afterAutospacing="0" w:line="360" w:lineRule="auto"/>
            <w:divId w:val="326710595"/>
          </w:pPr>
        </w:pPrChange>
      </w:pPr>
      <w:r w:rsidRPr="00F17F49">
        <w:rPr>
          <w:sz w:val="22"/>
          <w:szCs w:val="22"/>
        </w:rPr>
        <w:t xml:space="preserve">10. R. Li et al., SNP detection for massively parallel whole-genome </w:t>
      </w:r>
      <w:proofErr w:type="spellStart"/>
      <w:proofErr w:type="gramStart"/>
      <w:r w:rsidRPr="00F17F49">
        <w:rPr>
          <w:sz w:val="22"/>
          <w:szCs w:val="22"/>
        </w:rPr>
        <w:t>resequencing</w:t>
      </w:r>
      <w:proofErr w:type="spellEnd"/>
      <w:r w:rsidRPr="00F17F49">
        <w:rPr>
          <w:sz w:val="22"/>
          <w:szCs w:val="22"/>
        </w:rPr>
        <w:t>.,</w:t>
      </w:r>
      <w:proofErr w:type="gramEnd"/>
      <w:r w:rsidRPr="00F17F49">
        <w:rPr>
          <w:sz w:val="22"/>
          <w:szCs w:val="22"/>
        </w:rPr>
        <w:t xml:space="preserve"> </w:t>
      </w:r>
      <w:r w:rsidRPr="00F17F49">
        <w:rPr>
          <w:i/>
          <w:iCs/>
          <w:sz w:val="22"/>
          <w:szCs w:val="22"/>
        </w:rPr>
        <w:t>Genome research</w:t>
      </w:r>
      <w:r w:rsidRPr="00F17F49">
        <w:rPr>
          <w:sz w:val="22"/>
          <w:szCs w:val="22"/>
        </w:rPr>
        <w:t xml:space="preserve"> </w:t>
      </w:r>
      <w:r w:rsidRPr="00F17F49">
        <w:rPr>
          <w:b/>
          <w:bCs/>
          <w:sz w:val="22"/>
          <w:szCs w:val="22"/>
        </w:rPr>
        <w:t>19</w:t>
      </w:r>
      <w:r w:rsidRPr="00F17F49">
        <w:rPr>
          <w:sz w:val="22"/>
          <w:szCs w:val="22"/>
        </w:rPr>
        <w:t>, 1124-32 (2009).</w:t>
      </w:r>
    </w:p>
    <w:p w:rsidR="00A4077B" w:rsidRPr="00F17F49" w:rsidRDefault="00A4077B" w:rsidP="00875D28">
      <w:pPr>
        <w:pStyle w:val="NormalWeb"/>
        <w:spacing w:before="0" w:beforeAutospacing="0" w:after="0" w:afterAutospacing="0" w:line="480" w:lineRule="auto"/>
        <w:divId w:val="326710595"/>
        <w:rPr>
          <w:sz w:val="22"/>
          <w:szCs w:val="22"/>
        </w:rPr>
        <w:pPrChange w:id="1240" w:author="readm" w:date="2011-11-08T14:18:00Z">
          <w:pPr>
            <w:pStyle w:val="NormalWeb"/>
            <w:spacing w:before="0" w:beforeAutospacing="0" w:after="0" w:afterAutospacing="0" w:line="360" w:lineRule="auto"/>
            <w:divId w:val="326710595"/>
          </w:pPr>
        </w:pPrChange>
      </w:pPr>
      <w:proofErr w:type="gramStart"/>
      <w:r w:rsidRPr="00F17F49">
        <w:rPr>
          <w:sz w:val="22"/>
          <w:szCs w:val="22"/>
        </w:rPr>
        <w:t xml:space="preserve">11. S. Suzuki, N. Ono, C. </w:t>
      </w:r>
      <w:proofErr w:type="spellStart"/>
      <w:r w:rsidRPr="00F17F49">
        <w:rPr>
          <w:sz w:val="22"/>
          <w:szCs w:val="22"/>
        </w:rPr>
        <w:t>Furusawa</w:t>
      </w:r>
      <w:proofErr w:type="spellEnd"/>
      <w:r w:rsidRPr="00F17F49">
        <w:rPr>
          <w:sz w:val="22"/>
          <w:szCs w:val="22"/>
        </w:rPr>
        <w:t>, B.-W.</w:t>
      </w:r>
      <w:proofErr w:type="gramEnd"/>
      <w:r w:rsidRPr="00F17F49">
        <w:rPr>
          <w:sz w:val="22"/>
          <w:szCs w:val="22"/>
        </w:rPr>
        <w:t xml:space="preserve"> Ying, T. </w:t>
      </w:r>
      <w:proofErr w:type="spellStart"/>
      <w:r w:rsidRPr="00F17F49">
        <w:rPr>
          <w:sz w:val="22"/>
          <w:szCs w:val="22"/>
        </w:rPr>
        <w:t>Yomo</w:t>
      </w:r>
      <w:proofErr w:type="spellEnd"/>
      <w:r w:rsidRPr="00F17F49">
        <w:rPr>
          <w:sz w:val="22"/>
          <w:szCs w:val="22"/>
        </w:rPr>
        <w:t xml:space="preserve">, Comparison of sequence reads obtained from three next-generation sequencing </w:t>
      </w:r>
      <w:proofErr w:type="gramStart"/>
      <w:r w:rsidRPr="00F17F49">
        <w:rPr>
          <w:sz w:val="22"/>
          <w:szCs w:val="22"/>
        </w:rPr>
        <w:t>platforms.,</w:t>
      </w:r>
      <w:proofErr w:type="gramEnd"/>
      <w:r w:rsidRPr="00F17F49">
        <w:rPr>
          <w:sz w:val="22"/>
          <w:szCs w:val="22"/>
        </w:rPr>
        <w:t xml:space="preserve"> </w:t>
      </w:r>
      <w:proofErr w:type="spellStart"/>
      <w:r w:rsidRPr="00F17F49">
        <w:rPr>
          <w:i/>
          <w:iCs/>
          <w:sz w:val="22"/>
          <w:szCs w:val="22"/>
        </w:rPr>
        <w:t>PloS</w:t>
      </w:r>
      <w:proofErr w:type="spellEnd"/>
      <w:r w:rsidRPr="00F17F49">
        <w:rPr>
          <w:i/>
          <w:iCs/>
          <w:sz w:val="22"/>
          <w:szCs w:val="22"/>
        </w:rPr>
        <w:t xml:space="preserve"> one</w:t>
      </w:r>
      <w:r w:rsidRPr="00F17F49">
        <w:rPr>
          <w:sz w:val="22"/>
          <w:szCs w:val="22"/>
        </w:rPr>
        <w:t xml:space="preserve"> </w:t>
      </w:r>
      <w:r w:rsidRPr="00F17F49">
        <w:rPr>
          <w:b/>
          <w:bCs/>
          <w:sz w:val="22"/>
          <w:szCs w:val="22"/>
        </w:rPr>
        <w:t>6</w:t>
      </w:r>
      <w:r w:rsidRPr="00F17F49">
        <w:rPr>
          <w:sz w:val="22"/>
          <w:szCs w:val="22"/>
        </w:rPr>
        <w:t>, e19534 (2011).</w:t>
      </w:r>
    </w:p>
    <w:p w:rsidR="00A4077B" w:rsidRPr="00F17F49" w:rsidRDefault="00A4077B" w:rsidP="00875D28">
      <w:pPr>
        <w:pStyle w:val="NormalWeb"/>
        <w:spacing w:before="0" w:beforeAutospacing="0" w:after="0" w:afterAutospacing="0" w:line="480" w:lineRule="auto"/>
        <w:divId w:val="326710595"/>
        <w:rPr>
          <w:sz w:val="22"/>
          <w:szCs w:val="22"/>
        </w:rPr>
        <w:pPrChange w:id="1241" w:author="readm" w:date="2011-11-08T14:18:00Z">
          <w:pPr>
            <w:pStyle w:val="NormalWeb"/>
            <w:spacing w:before="0" w:beforeAutospacing="0" w:after="0" w:afterAutospacing="0" w:line="360" w:lineRule="auto"/>
            <w:divId w:val="326710595"/>
          </w:pPr>
        </w:pPrChange>
      </w:pPr>
      <w:r w:rsidRPr="00F17F49">
        <w:rPr>
          <w:sz w:val="22"/>
          <w:szCs w:val="22"/>
        </w:rPr>
        <w:lastRenderedPageBreak/>
        <w:t xml:space="preserve">12. O. </w:t>
      </w:r>
      <w:proofErr w:type="spellStart"/>
      <w:r w:rsidRPr="00F17F49">
        <w:rPr>
          <w:sz w:val="22"/>
          <w:szCs w:val="22"/>
        </w:rPr>
        <w:t>Harismendy</w:t>
      </w:r>
      <w:proofErr w:type="spellEnd"/>
      <w:r w:rsidRPr="00F17F49">
        <w:rPr>
          <w:sz w:val="22"/>
          <w:szCs w:val="22"/>
        </w:rPr>
        <w:t xml:space="preserve"> et al., Evaluation of next generation sequencing platforms for population targeted sequencing studies., </w:t>
      </w:r>
      <w:r w:rsidRPr="00F17F49">
        <w:rPr>
          <w:i/>
          <w:iCs/>
          <w:sz w:val="22"/>
          <w:szCs w:val="22"/>
        </w:rPr>
        <w:t>Genome biology</w:t>
      </w:r>
      <w:r w:rsidRPr="00F17F49">
        <w:rPr>
          <w:sz w:val="22"/>
          <w:szCs w:val="22"/>
        </w:rPr>
        <w:t xml:space="preserve"> </w:t>
      </w:r>
      <w:r w:rsidRPr="00F17F49">
        <w:rPr>
          <w:b/>
          <w:bCs/>
          <w:sz w:val="22"/>
          <w:szCs w:val="22"/>
        </w:rPr>
        <w:t>10</w:t>
      </w:r>
      <w:r w:rsidRPr="00F17F49">
        <w:rPr>
          <w:sz w:val="22"/>
          <w:szCs w:val="22"/>
        </w:rPr>
        <w:t>, R32 (2009).</w:t>
      </w:r>
    </w:p>
    <w:p w:rsidR="00A4077B" w:rsidRPr="00F17F49" w:rsidRDefault="00A4077B" w:rsidP="00875D28">
      <w:pPr>
        <w:pStyle w:val="NormalWeb"/>
        <w:spacing w:before="0" w:beforeAutospacing="0" w:after="0" w:afterAutospacing="0" w:line="480" w:lineRule="auto"/>
        <w:divId w:val="326710595"/>
        <w:rPr>
          <w:sz w:val="22"/>
          <w:szCs w:val="22"/>
        </w:rPr>
        <w:pPrChange w:id="1242" w:author="readm" w:date="2011-11-08T14:18:00Z">
          <w:pPr>
            <w:pStyle w:val="NormalWeb"/>
            <w:spacing w:before="0" w:beforeAutospacing="0" w:after="0" w:afterAutospacing="0" w:line="360" w:lineRule="auto"/>
            <w:divId w:val="326710595"/>
          </w:pPr>
        </w:pPrChange>
      </w:pPr>
      <w:r w:rsidRPr="00F17F49">
        <w:rPr>
          <w:sz w:val="22"/>
          <w:szCs w:val="22"/>
        </w:rPr>
        <w:t xml:space="preserve">13. V. </w:t>
      </w:r>
      <w:proofErr w:type="spellStart"/>
      <w:r w:rsidRPr="00F17F49">
        <w:rPr>
          <w:sz w:val="22"/>
          <w:szCs w:val="22"/>
        </w:rPr>
        <w:t>Bansal</w:t>
      </w:r>
      <w:proofErr w:type="spellEnd"/>
      <w:r w:rsidRPr="00F17F49">
        <w:rPr>
          <w:sz w:val="22"/>
          <w:szCs w:val="22"/>
        </w:rPr>
        <w:t xml:space="preserve"> et al., Accurate detection and genotyping of </w:t>
      </w:r>
      <w:proofErr w:type="spellStart"/>
      <w:r w:rsidRPr="00F17F49">
        <w:rPr>
          <w:sz w:val="22"/>
          <w:szCs w:val="22"/>
        </w:rPr>
        <w:t>SNPs</w:t>
      </w:r>
      <w:proofErr w:type="spellEnd"/>
      <w:r w:rsidRPr="00F17F49">
        <w:rPr>
          <w:sz w:val="22"/>
          <w:szCs w:val="22"/>
        </w:rPr>
        <w:t xml:space="preserve"> utilizing population sequencing </w:t>
      </w:r>
      <w:proofErr w:type="gramStart"/>
      <w:r w:rsidRPr="00F17F49">
        <w:rPr>
          <w:sz w:val="22"/>
          <w:szCs w:val="22"/>
        </w:rPr>
        <w:t>data.,</w:t>
      </w:r>
      <w:proofErr w:type="gramEnd"/>
      <w:r w:rsidRPr="00F17F49">
        <w:rPr>
          <w:sz w:val="22"/>
          <w:szCs w:val="22"/>
        </w:rPr>
        <w:t xml:space="preserve"> </w:t>
      </w:r>
      <w:r w:rsidRPr="00F17F49">
        <w:rPr>
          <w:i/>
          <w:iCs/>
          <w:sz w:val="22"/>
          <w:szCs w:val="22"/>
        </w:rPr>
        <w:t>Genome research</w:t>
      </w:r>
      <w:r w:rsidRPr="00F17F49">
        <w:rPr>
          <w:sz w:val="22"/>
          <w:szCs w:val="22"/>
        </w:rPr>
        <w:t xml:space="preserve"> </w:t>
      </w:r>
      <w:r w:rsidRPr="00F17F49">
        <w:rPr>
          <w:b/>
          <w:bCs/>
          <w:sz w:val="22"/>
          <w:szCs w:val="22"/>
        </w:rPr>
        <w:t>20</w:t>
      </w:r>
      <w:r w:rsidRPr="00F17F49">
        <w:rPr>
          <w:sz w:val="22"/>
          <w:szCs w:val="22"/>
        </w:rPr>
        <w:t>, 537-45 (2010).</w:t>
      </w:r>
    </w:p>
    <w:p w:rsidR="00A4077B" w:rsidRPr="00F17F49" w:rsidRDefault="00A4077B" w:rsidP="00875D28">
      <w:pPr>
        <w:pStyle w:val="NormalWeb"/>
        <w:spacing w:before="0" w:beforeAutospacing="0" w:after="0" w:afterAutospacing="0" w:line="480" w:lineRule="auto"/>
        <w:divId w:val="326710595"/>
        <w:rPr>
          <w:sz w:val="22"/>
          <w:szCs w:val="22"/>
        </w:rPr>
        <w:pPrChange w:id="1243" w:author="readm" w:date="2011-11-08T14:18:00Z">
          <w:pPr>
            <w:pStyle w:val="NormalWeb"/>
            <w:spacing w:before="0" w:beforeAutospacing="0" w:after="0" w:afterAutospacing="0" w:line="360" w:lineRule="auto"/>
            <w:divId w:val="326710595"/>
          </w:pPr>
        </w:pPrChange>
      </w:pPr>
      <w:r w:rsidRPr="00F17F49">
        <w:rPr>
          <w:sz w:val="22"/>
          <w:szCs w:val="22"/>
        </w:rPr>
        <w:t xml:space="preserve">14. J. </w:t>
      </w:r>
      <w:proofErr w:type="spellStart"/>
      <w:r w:rsidRPr="00F17F49">
        <w:rPr>
          <w:sz w:val="22"/>
          <w:szCs w:val="22"/>
        </w:rPr>
        <w:t>Shendure</w:t>
      </w:r>
      <w:proofErr w:type="spellEnd"/>
      <w:r w:rsidRPr="00F17F49">
        <w:rPr>
          <w:sz w:val="22"/>
          <w:szCs w:val="22"/>
        </w:rPr>
        <w:t xml:space="preserve">, H. </w:t>
      </w:r>
      <w:proofErr w:type="spellStart"/>
      <w:r w:rsidRPr="00F17F49">
        <w:rPr>
          <w:sz w:val="22"/>
          <w:szCs w:val="22"/>
        </w:rPr>
        <w:t>Ji</w:t>
      </w:r>
      <w:proofErr w:type="spellEnd"/>
      <w:r w:rsidRPr="00F17F49">
        <w:rPr>
          <w:sz w:val="22"/>
          <w:szCs w:val="22"/>
        </w:rPr>
        <w:t xml:space="preserve">, Next-generation DNA </w:t>
      </w:r>
      <w:proofErr w:type="gramStart"/>
      <w:r w:rsidRPr="00F17F49">
        <w:rPr>
          <w:sz w:val="22"/>
          <w:szCs w:val="22"/>
        </w:rPr>
        <w:t>sequencing.,</w:t>
      </w:r>
      <w:proofErr w:type="gramEnd"/>
      <w:r w:rsidRPr="00F17F49">
        <w:rPr>
          <w:sz w:val="22"/>
          <w:szCs w:val="22"/>
        </w:rPr>
        <w:t xml:space="preserve"> </w:t>
      </w:r>
      <w:r w:rsidRPr="00F17F49">
        <w:rPr>
          <w:i/>
          <w:iCs/>
          <w:sz w:val="22"/>
          <w:szCs w:val="22"/>
        </w:rPr>
        <w:t>Nature biotechnology</w:t>
      </w:r>
      <w:r w:rsidRPr="00F17F49">
        <w:rPr>
          <w:sz w:val="22"/>
          <w:szCs w:val="22"/>
        </w:rPr>
        <w:t xml:space="preserve"> </w:t>
      </w:r>
      <w:r w:rsidRPr="00F17F49">
        <w:rPr>
          <w:b/>
          <w:bCs/>
          <w:sz w:val="22"/>
          <w:szCs w:val="22"/>
        </w:rPr>
        <w:t>26</w:t>
      </w:r>
      <w:r w:rsidRPr="00F17F49">
        <w:rPr>
          <w:sz w:val="22"/>
          <w:szCs w:val="22"/>
        </w:rPr>
        <w:t>, 1135-45 (2008).</w:t>
      </w:r>
    </w:p>
    <w:p w:rsidR="00A4077B" w:rsidRPr="00F17F49" w:rsidRDefault="00A4077B" w:rsidP="00875D28">
      <w:pPr>
        <w:pStyle w:val="NormalWeb"/>
        <w:spacing w:before="0" w:beforeAutospacing="0" w:after="0" w:afterAutospacing="0" w:line="480" w:lineRule="auto"/>
        <w:divId w:val="326710595"/>
        <w:rPr>
          <w:sz w:val="22"/>
          <w:szCs w:val="22"/>
        </w:rPr>
        <w:pPrChange w:id="1244" w:author="readm" w:date="2011-11-08T14:18:00Z">
          <w:pPr>
            <w:pStyle w:val="NormalWeb"/>
            <w:spacing w:before="0" w:beforeAutospacing="0" w:after="0" w:afterAutospacing="0" w:line="360" w:lineRule="auto"/>
            <w:divId w:val="326710595"/>
          </w:pPr>
        </w:pPrChange>
      </w:pPr>
      <w:r w:rsidRPr="00F17F49">
        <w:rPr>
          <w:sz w:val="22"/>
          <w:szCs w:val="22"/>
        </w:rPr>
        <w:t>15. I. Comino-</w:t>
      </w:r>
      <w:proofErr w:type="spellStart"/>
      <w:r w:rsidRPr="00F17F49">
        <w:rPr>
          <w:sz w:val="22"/>
          <w:szCs w:val="22"/>
        </w:rPr>
        <w:t>Méndez</w:t>
      </w:r>
      <w:proofErr w:type="spellEnd"/>
      <w:r w:rsidRPr="00F17F49">
        <w:rPr>
          <w:sz w:val="22"/>
          <w:szCs w:val="22"/>
        </w:rPr>
        <w:t xml:space="preserve"> et al., </w:t>
      </w:r>
      <w:proofErr w:type="spellStart"/>
      <w:r w:rsidRPr="00F17F49">
        <w:rPr>
          <w:sz w:val="22"/>
          <w:szCs w:val="22"/>
        </w:rPr>
        <w:t>Exome</w:t>
      </w:r>
      <w:proofErr w:type="spellEnd"/>
      <w:r w:rsidRPr="00F17F49">
        <w:rPr>
          <w:sz w:val="22"/>
          <w:szCs w:val="22"/>
        </w:rPr>
        <w:t xml:space="preserve"> sequencing identifies MAX mutations as a cause of hereditary </w:t>
      </w:r>
      <w:proofErr w:type="spellStart"/>
      <w:proofErr w:type="gramStart"/>
      <w:r w:rsidRPr="00F17F49">
        <w:rPr>
          <w:sz w:val="22"/>
          <w:szCs w:val="22"/>
        </w:rPr>
        <w:t>pheochromocytoma</w:t>
      </w:r>
      <w:proofErr w:type="spellEnd"/>
      <w:r w:rsidRPr="00F17F49">
        <w:rPr>
          <w:sz w:val="22"/>
          <w:szCs w:val="22"/>
        </w:rPr>
        <w:t>.,</w:t>
      </w:r>
      <w:proofErr w:type="gramEnd"/>
      <w:r w:rsidRPr="00F17F49">
        <w:rPr>
          <w:sz w:val="22"/>
          <w:szCs w:val="22"/>
        </w:rPr>
        <w:t xml:space="preserve"> </w:t>
      </w:r>
      <w:r w:rsidRPr="00F17F49">
        <w:rPr>
          <w:i/>
          <w:iCs/>
          <w:sz w:val="22"/>
          <w:szCs w:val="22"/>
        </w:rPr>
        <w:t>Nature genetics</w:t>
      </w:r>
      <w:r w:rsidRPr="00F17F49">
        <w:rPr>
          <w:sz w:val="22"/>
          <w:szCs w:val="22"/>
        </w:rPr>
        <w:t xml:space="preserve"> </w:t>
      </w:r>
      <w:r w:rsidRPr="00F17F49">
        <w:rPr>
          <w:b/>
          <w:bCs/>
          <w:sz w:val="22"/>
          <w:szCs w:val="22"/>
        </w:rPr>
        <w:t>43</w:t>
      </w:r>
      <w:r w:rsidRPr="00F17F49">
        <w:rPr>
          <w:sz w:val="22"/>
          <w:szCs w:val="22"/>
        </w:rPr>
        <w:t>, 663-667 (2011).</w:t>
      </w:r>
    </w:p>
    <w:p w:rsidR="00A4077B" w:rsidRPr="00F17F49" w:rsidRDefault="00A4077B" w:rsidP="00875D28">
      <w:pPr>
        <w:pStyle w:val="NormalWeb"/>
        <w:spacing w:before="0" w:beforeAutospacing="0" w:after="0" w:afterAutospacing="0" w:line="480" w:lineRule="auto"/>
        <w:divId w:val="326710595"/>
        <w:rPr>
          <w:sz w:val="22"/>
          <w:szCs w:val="22"/>
        </w:rPr>
        <w:pPrChange w:id="1245" w:author="readm" w:date="2011-11-08T14:18:00Z">
          <w:pPr>
            <w:pStyle w:val="NormalWeb"/>
            <w:spacing w:before="0" w:beforeAutospacing="0" w:after="0" w:afterAutospacing="0" w:line="360" w:lineRule="auto"/>
            <w:divId w:val="326710595"/>
          </w:pPr>
        </w:pPrChange>
      </w:pPr>
      <w:r w:rsidRPr="00F17F49">
        <w:rPr>
          <w:sz w:val="22"/>
          <w:szCs w:val="22"/>
        </w:rPr>
        <w:t xml:space="preserve">16. Y. Shi et al., J. Hoh, Ed. </w:t>
      </w:r>
      <w:proofErr w:type="spellStart"/>
      <w:r w:rsidRPr="00F17F49">
        <w:rPr>
          <w:sz w:val="22"/>
          <w:szCs w:val="22"/>
        </w:rPr>
        <w:t>Exome</w:t>
      </w:r>
      <w:proofErr w:type="spellEnd"/>
      <w:r w:rsidRPr="00F17F49">
        <w:rPr>
          <w:sz w:val="22"/>
          <w:szCs w:val="22"/>
        </w:rPr>
        <w:t xml:space="preserve"> Sequencing Identifies ZNF644 Mutations in High Myopia, </w:t>
      </w:r>
      <w:proofErr w:type="spellStart"/>
      <w:r w:rsidRPr="00F17F49">
        <w:rPr>
          <w:i/>
          <w:iCs/>
          <w:sz w:val="22"/>
          <w:szCs w:val="22"/>
        </w:rPr>
        <w:t>PLoS</w:t>
      </w:r>
      <w:proofErr w:type="spellEnd"/>
      <w:r w:rsidRPr="00F17F49">
        <w:rPr>
          <w:i/>
          <w:iCs/>
          <w:sz w:val="22"/>
          <w:szCs w:val="22"/>
        </w:rPr>
        <w:t xml:space="preserve"> Genetics</w:t>
      </w:r>
      <w:r w:rsidRPr="00F17F49">
        <w:rPr>
          <w:sz w:val="22"/>
          <w:szCs w:val="22"/>
        </w:rPr>
        <w:t xml:space="preserve"> </w:t>
      </w:r>
      <w:r w:rsidRPr="00F17F49">
        <w:rPr>
          <w:b/>
          <w:bCs/>
          <w:sz w:val="22"/>
          <w:szCs w:val="22"/>
        </w:rPr>
        <w:t>7</w:t>
      </w:r>
      <w:r w:rsidRPr="00F17F49">
        <w:rPr>
          <w:sz w:val="22"/>
          <w:szCs w:val="22"/>
        </w:rPr>
        <w:t>, e1002084 (2011).</w:t>
      </w:r>
    </w:p>
    <w:p w:rsidR="00A4077B" w:rsidRPr="00F17F49" w:rsidRDefault="00A4077B" w:rsidP="00875D28">
      <w:pPr>
        <w:pStyle w:val="NormalWeb"/>
        <w:spacing w:before="0" w:beforeAutospacing="0" w:after="0" w:afterAutospacing="0" w:line="480" w:lineRule="auto"/>
        <w:divId w:val="326710595"/>
        <w:rPr>
          <w:sz w:val="22"/>
          <w:szCs w:val="22"/>
        </w:rPr>
        <w:pPrChange w:id="1246" w:author="readm" w:date="2011-11-08T14:18:00Z">
          <w:pPr>
            <w:pStyle w:val="NormalWeb"/>
            <w:spacing w:before="0" w:beforeAutospacing="0" w:after="0" w:afterAutospacing="0" w:line="360" w:lineRule="auto"/>
            <w:divId w:val="326710595"/>
          </w:pPr>
        </w:pPrChange>
      </w:pPr>
      <w:r w:rsidRPr="00F17F49">
        <w:rPr>
          <w:sz w:val="22"/>
          <w:szCs w:val="22"/>
        </w:rPr>
        <w:t xml:space="preserve">17. J. </w:t>
      </w:r>
      <w:proofErr w:type="spellStart"/>
      <w:r w:rsidRPr="00F17F49">
        <w:rPr>
          <w:sz w:val="22"/>
          <w:szCs w:val="22"/>
        </w:rPr>
        <w:t>Marchini</w:t>
      </w:r>
      <w:proofErr w:type="spellEnd"/>
      <w:r w:rsidRPr="00F17F49">
        <w:rPr>
          <w:sz w:val="22"/>
          <w:szCs w:val="22"/>
        </w:rPr>
        <w:t xml:space="preserve"> et al., A comparison of phasing algorithms for trios and unrelated individuals., </w:t>
      </w:r>
      <w:r w:rsidRPr="00F17F49">
        <w:rPr>
          <w:i/>
          <w:iCs/>
          <w:sz w:val="22"/>
          <w:szCs w:val="22"/>
        </w:rPr>
        <w:t>American journal of human genetics</w:t>
      </w:r>
      <w:r w:rsidRPr="00F17F49">
        <w:rPr>
          <w:sz w:val="22"/>
          <w:szCs w:val="22"/>
        </w:rPr>
        <w:t xml:space="preserve"> </w:t>
      </w:r>
      <w:r w:rsidRPr="00F17F49">
        <w:rPr>
          <w:b/>
          <w:bCs/>
          <w:sz w:val="22"/>
          <w:szCs w:val="22"/>
        </w:rPr>
        <w:t>78</w:t>
      </w:r>
      <w:r w:rsidRPr="00F17F49">
        <w:rPr>
          <w:sz w:val="22"/>
          <w:szCs w:val="22"/>
        </w:rPr>
        <w:t xml:space="preserve">, 437-50 (2006). </w:t>
      </w:r>
    </w:p>
    <w:p w:rsidR="00D100CB" w:rsidRPr="00F17F49" w:rsidRDefault="00A31846" w:rsidP="00875D28">
      <w:pPr>
        <w:pStyle w:val="NormalWeb"/>
        <w:spacing w:before="0" w:beforeAutospacing="0" w:after="0" w:afterAutospacing="0" w:line="480" w:lineRule="auto"/>
        <w:divId w:val="1665284348"/>
        <w:rPr>
          <w:sz w:val="22"/>
          <w:szCs w:val="22"/>
        </w:rPr>
        <w:pPrChange w:id="1247" w:author="readm" w:date="2011-11-08T14:18:00Z">
          <w:pPr>
            <w:pStyle w:val="NormalWeb"/>
            <w:spacing w:before="0" w:beforeAutospacing="0" w:after="0" w:afterAutospacing="0" w:line="360" w:lineRule="auto"/>
            <w:divId w:val="1665284348"/>
          </w:pPr>
        </w:pPrChange>
      </w:pPr>
      <w:r w:rsidRPr="00F17F49">
        <w:rPr>
          <w:sz w:val="22"/>
          <w:szCs w:val="22"/>
        </w:rPr>
        <w:fldChar w:fldCharType="end"/>
      </w:r>
    </w:p>
    <w:p w:rsidR="00D100CB" w:rsidRPr="00F17F49" w:rsidRDefault="00D100CB" w:rsidP="00875D28">
      <w:pPr>
        <w:spacing w:line="480" w:lineRule="auto"/>
        <w:rPr>
          <w:rFonts w:ascii="Times New Roman" w:eastAsia="Times New Roman" w:hAnsi="Times New Roman" w:cs="Times New Roman"/>
        </w:rPr>
        <w:pPrChange w:id="1248" w:author="readm" w:date="2011-11-08T14:18:00Z">
          <w:pPr>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249" w:author="readm" w:date="2011-11-08T14:18:00Z">
          <w:pPr>
            <w:spacing w:line="360" w:lineRule="auto"/>
          </w:pPr>
        </w:pPrChange>
      </w:pPr>
    </w:p>
    <w:p w:rsidR="00692296" w:rsidRPr="00F17F49" w:rsidRDefault="00692296" w:rsidP="00875D28">
      <w:pPr>
        <w:spacing w:line="480" w:lineRule="auto"/>
        <w:rPr>
          <w:rFonts w:ascii="Times New Roman" w:hAnsi="Times New Roman" w:cs="Times New Roman"/>
        </w:rPr>
        <w:pPrChange w:id="1250" w:author="readm" w:date="2011-11-08T14:18:00Z">
          <w:pPr>
            <w:spacing w:line="360" w:lineRule="auto"/>
          </w:pPr>
        </w:pPrChange>
      </w:pPr>
    </w:p>
    <w:p w:rsidR="00F17F49" w:rsidRPr="00F17F49" w:rsidRDefault="00692296" w:rsidP="00875D28">
      <w:pPr>
        <w:spacing w:line="480" w:lineRule="auto"/>
        <w:rPr>
          <w:rFonts w:ascii="Times New Roman" w:hAnsi="Times New Roman" w:cs="Times New Roman"/>
          <w:b/>
          <w:sz w:val="28"/>
          <w:szCs w:val="28"/>
        </w:rPr>
        <w:pPrChange w:id="1251" w:author="readm" w:date="2011-11-08T14:18:00Z">
          <w:pPr>
            <w:spacing w:line="360" w:lineRule="auto"/>
          </w:pPr>
        </w:pPrChange>
      </w:pPr>
      <w:r w:rsidRPr="00F17F49">
        <w:rPr>
          <w:rFonts w:ascii="Times New Roman" w:hAnsi="Times New Roman" w:cs="Times New Roman"/>
        </w:rPr>
        <w:br w:type="page"/>
      </w:r>
      <w:r w:rsidR="00F17F49" w:rsidRPr="00F17F49">
        <w:rPr>
          <w:rFonts w:ascii="Times New Roman" w:hAnsi="Times New Roman" w:cs="Times New Roman"/>
          <w:b/>
          <w:sz w:val="28"/>
          <w:szCs w:val="28"/>
        </w:rPr>
        <w:lastRenderedPageBreak/>
        <w:t>TABLES</w:t>
      </w:r>
    </w:p>
    <w:p w:rsidR="00F17F49" w:rsidRDefault="00F17F49" w:rsidP="00875D28">
      <w:pPr>
        <w:spacing w:line="480" w:lineRule="auto"/>
        <w:rPr>
          <w:ins w:id="1252" w:author="readm" w:date="2011-11-08T14:39:00Z"/>
          <w:rFonts w:ascii="Times New Roman" w:hAnsi="Times New Roman" w:cs="Times New Roman"/>
          <w:b/>
          <w:sz w:val="28"/>
          <w:szCs w:val="28"/>
        </w:rPr>
        <w:pPrChange w:id="1253" w:author="readm" w:date="2011-11-08T14:18:00Z">
          <w:pPr>
            <w:spacing w:line="360" w:lineRule="auto"/>
          </w:pPr>
        </w:pPrChange>
      </w:pPr>
      <w:r w:rsidRPr="00F17F49">
        <w:rPr>
          <w:rFonts w:ascii="Times New Roman" w:hAnsi="Times New Roman" w:cs="Times New Roman"/>
          <w:b/>
          <w:sz w:val="28"/>
          <w:szCs w:val="28"/>
        </w:rPr>
        <w:t>FIGURE LEGEND</w:t>
      </w:r>
    </w:p>
    <w:p w:rsidR="002B4552" w:rsidRDefault="002B4552" w:rsidP="00875D28">
      <w:pPr>
        <w:spacing w:line="480" w:lineRule="auto"/>
        <w:rPr>
          <w:ins w:id="1254" w:author="readm" w:date="2011-11-08T14:39:00Z"/>
          <w:rFonts w:ascii="Times New Roman" w:hAnsi="Times New Roman" w:cs="Times New Roman"/>
        </w:rPr>
        <w:pPrChange w:id="1255" w:author="readm" w:date="2011-11-08T14:18:00Z">
          <w:pPr>
            <w:spacing w:line="360" w:lineRule="auto"/>
          </w:pPr>
        </w:pPrChange>
      </w:pPr>
      <w:ins w:id="1256" w:author="readm" w:date="2011-11-08T14:39:00Z">
        <w:r w:rsidRPr="00F17F49">
          <w:rPr>
            <w:rFonts w:ascii="Times New Roman" w:hAnsi="Times New Roman" w:cs="Times New Roman"/>
            <w:b/>
          </w:rPr>
          <w:t xml:space="preserve">Figure 1: </w:t>
        </w:r>
        <w:proofErr w:type="spellStart"/>
        <w:r w:rsidRPr="00F17F49">
          <w:rPr>
            <w:rFonts w:ascii="Times New Roman" w:hAnsi="Times New Roman" w:cs="Times New Roman"/>
            <w:b/>
          </w:rPr>
          <w:t>SNPTools</w:t>
        </w:r>
        <w:proofErr w:type="spellEnd"/>
        <w:r w:rsidRPr="00F17F49">
          <w:rPr>
            <w:rFonts w:ascii="Times New Roman" w:hAnsi="Times New Roman" w:cs="Times New Roman"/>
            <w:b/>
          </w:rPr>
          <w:t xml:space="preserve"> Pipeline:  </w:t>
        </w:r>
        <w:r w:rsidRPr="00F17F49">
          <w:rPr>
            <w:rFonts w:ascii="Times New Roman" w:hAnsi="Times New Roman" w:cs="Times New Roman"/>
          </w:rPr>
          <w:t xml:space="preserve">The </w:t>
        </w:r>
        <w:proofErr w:type="spellStart"/>
        <w:r w:rsidRPr="00F17F49">
          <w:rPr>
            <w:rFonts w:ascii="Times New Roman" w:hAnsi="Times New Roman" w:cs="Times New Roman"/>
          </w:rPr>
          <w:t>SNPTools</w:t>
        </w:r>
        <w:proofErr w:type="spellEnd"/>
        <w:r w:rsidRPr="00F17F49">
          <w:rPr>
            <w:rFonts w:ascii="Times New Roman" w:hAnsi="Times New Roman" w:cs="Times New Roman"/>
          </w:rPr>
          <w:t xml:space="preserve"> pipeline utilizes binary sequence map (BAM) files and then processes them through 5 modular steps:  Calculation of effective base depth (EBD), SNP site discovery, BAM-specific binomial mixture modeling to calculate genotype likelihoods, and genotype imputation.  </w:t>
        </w:r>
      </w:ins>
    </w:p>
    <w:p w:rsidR="002B4552" w:rsidRDefault="002B4552" w:rsidP="00875D28">
      <w:pPr>
        <w:spacing w:line="480" w:lineRule="auto"/>
        <w:rPr>
          <w:ins w:id="1257" w:author="readm" w:date="2011-11-08T14:39:00Z"/>
          <w:rFonts w:ascii="Times New Roman" w:hAnsi="Times New Roman" w:cs="Times New Roman"/>
        </w:rPr>
        <w:pPrChange w:id="1258" w:author="readm" w:date="2011-11-08T14:18:00Z">
          <w:pPr>
            <w:spacing w:line="360" w:lineRule="auto"/>
          </w:pPr>
        </w:pPrChange>
      </w:pPr>
    </w:p>
    <w:p w:rsidR="002B4552" w:rsidRDefault="002B4552" w:rsidP="002B4552">
      <w:pPr>
        <w:spacing w:line="480" w:lineRule="auto"/>
        <w:rPr>
          <w:rFonts w:ascii="Times New Roman" w:hAnsi="Times New Roman" w:cs="Times New Roman"/>
          <w:bCs/>
        </w:rPr>
      </w:pPr>
      <w:moveToRangeStart w:id="1259" w:author="readm" w:date="2011-11-08T14:39:00Z" w:name="move308526526"/>
      <w:moveTo w:id="1260" w:author="readm" w:date="2011-11-08T14:39:00Z">
        <w:r w:rsidRPr="00F17F49">
          <w:rPr>
            <w:rFonts w:ascii="Times New Roman" w:hAnsi="Times New Roman" w:cs="Times New Roman"/>
            <w:b/>
            <w:bCs/>
          </w:rPr>
          <w:t>Figure 2:  Filtered SNP site list for 1000 Genomes Phase 1 BCM call set.</w:t>
        </w:r>
        <w:r w:rsidRPr="00F17F49">
          <w:rPr>
            <w:rFonts w:ascii="Times New Roman" w:hAnsi="Times New Roman" w:cs="Times New Roman"/>
            <w:bCs/>
          </w:rPr>
          <w:t xml:space="preserve">  34,142,062 SNP sites were discovered.  Previously discovered SNPs comprised 21.7% of all SNPs, while 78.3% of these sites were novel.  Both of these groups of SNPs had an average Ti/</w:t>
        </w:r>
        <w:proofErr w:type="spellStart"/>
        <w:r w:rsidRPr="00F17F49">
          <w:rPr>
            <w:rFonts w:ascii="Times New Roman" w:hAnsi="Times New Roman" w:cs="Times New Roman"/>
            <w:bCs/>
          </w:rPr>
          <w:t>Tv</w:t>
        </w:r>
        <w:proofErr w:type="spellEnd"/>
        <w:r w:rsidRPr="00F17F49">
          <w:rPr>
            <w:rFonts w:ascii="Times New Roman" w:hAnsi="Times New Roman" w:cs="Times New Roman"/>
            <w:bCs/>
          </w:rPr>
          <w:t xml:space="preserve"> ratio of 2.25.  2,014,829 sites were removed from the unfiltered SNP list to form this list.  These filtered SNPs had a Ti/</w:t>
        </w:r>
        <w:proofErr w:type="spellStart"/>
        <w:r w:rsidRPr="00F17F49">
          <w:rPr>
            <w:rFonts w:ascii="Times New Roman" w:hAnsi="Times New Roman" w:cs="Times New Roman"/>
            <w:bCs/>
          </w:rPr>
          <w:t>Tv</w:t>
        </w:r>
        <w:proofErr w:type="spellEnd"/>
        <w:r w:rsidRPr="00F17F49">
          <w:rPr>
            <w:rFonts w:ascii="Times New Roman" w:hAnsi="Times New Roman" w:cs="Times New Roman"/>
            <w:bCs/>
          </w:rPr>
          <w:t xml:space="preserve"> ratio ranging from 1.30-1.74.</w:t>
        </w:r>
      </w:moveTo>
    </w:p>
    <w:moveToRangeEnd w:id="1259"/>
    <w:p w:rsidR="002B4552" w:rsidDel="002B4552" w:rsidRDefault="002B4552" w:rsidP="00875D28">
      <w:pPr>
        <w:spacing w:line="480" w:lineRule="auto"/>
        <w:rPr>
          <w:del w:id="1261" w:author="readm" w:date="2011-11-08T14:40:00Z"/>
          <w:rFonts w:ascii="Times New Roman" w:hAnsi="Times New Roman" w:cs="Times New Roman"/>
          <w:b/>
          <w:sz w:val="28"/>
          <w:szCs w:val="28"/>
        </w:rPr>
        <w:pPrChange w:id="1262" w:author="readm" w:date="2011-11-08T14:18:00Z">
          <w:pPr>
            <w:spacing w:line="360" w:lineRule="auto"/>
          </w:pPr>
        </w:pPrChange>
      </w:pPr>
    </w:p>
    <w:p w:rsidR="002B4552" w:rsidRPr="00F17F49" w:rsidRDefault="002B4552" w:rsidP="00875D28">
      <w:pPr>
        <w:spacing w:line="480" w:lineRule="auto"/>
        <w:rPr>
          <w:ins w:id="1263" w:author="readm" w:date="2011-11-08T14:40:00Z"/>
          <w:rFonts w:ascii="Times New Roman" w:hAnsi="Times New Roman" w:cs="Times New Roman"/>
          <w:b/>
          <w:sz w:val="28"/>
          <w:szCs w:val="28"/>
        </w:rPr>
        <w:pPrChange w:id="1264" w:author="readm" w:date="2011-11-08T14:18:00Z">
          <w:pPr>
            <w:spacing w:line="360" w:lineRule="auto"/>
          </w:pPr>
        </w:pPrChange>
      </w:pPr>
    </w:p>
    <w:p w:rsidR="00F17F49" w:rsidRPr="00F17F49" w:rsidDel="002B4552" w:rsidRDefault="00F17F49" w:rsidP="00875D28">
      <w:pPr>
        <w:spacing w:line="480" w:lineRule="auto"/>
        <w:rPr>
          <w:del w:id="1265" w:author="readm" w:date="2011-11-08T14:40:00Z"/>
          <w:rFonts w:ascii="Times New Roman" w:hAnsi="Times New Roman" w:cs="Times New Roman"/>
          <w:b/>
          <w:sz w:val="28"/>
          <w:szCs w:val="28"/>
        </w:rPr>
        <w:pPrChange w:id="1266" w:author="readm" w:date="2011-11-08T14:18:00Z">
          <w:pPr>
            <w:spacing w:line="360" w:lineRule="auto"/>
          </w:pPr>
        </w:pPrChange>
      </w:pPr>
    </w:p>
    <w:p w:rsidR="004D4C41" w:rsidRPr="00F17F49" w:rsidRDefault="00F17F49" w:rsidP="00875D28">
      <w:pPr>
        <w:spacing w:line="480" w:lineRule="auto"/>
        <w:rPr>
          <w:rFonts w:ascii="Times New Roman" w:hAnsi="Times New Roman" w:cs="Times New Roman"/>
          <w:b/>
          <w:sz w:val="28"/>
          <w:szCs w:val="28"/>
        </w:rPr>
        <w:pPrChange w:id="1267" w:author="readm" w:date="2011-11-08T14:18:00Z">
          <w:pPr>
            <w:spacing w:line="360" w:lineRule="auto"/>
          </w:pPr>
        </w:pPrChange>
      </w:pPr>
      <w:r w:rsidRPr="00F17F49">
        <w:rPr>
          <w:rFonts w:ascii="Times New Roman" w:hAnsi="Times New Roman" w:cs="Times New Roman"/>
          <w:b/>
          <w:sz w:val="28"/>
          <w:szCs w:val="28"/>
        </w:rPr>
        <w:t>FIGURES</w:t>
      </w:r>
    </w:p>
    <w:p w:rsidR="004D4C41" w:rsidRPr="00F17F49" w:rsidDel="00F17F49" w:rsidRDefault="004D4C41" w:rsidP="00875D28">
      <w:pPr>
        <w:spacing w:line="480" w:lineRule="auto"/>
        <w:rPr>
          <w:del w:id="1268" w:author="Fuli" w:date="2011-11-04T12:02:00Z"/>
          <w:rFonts w:ascii="Times New Roman" w:hAnsi="Times New Roman" w:cs="Times New Roman"/>
        </w:rPr>
        <w:pPrChange w:id="1269" w:author="readm" w:date="2011-11-08T14:18:00Z">
          <w:pPr>
            <w:spacing w:line="360" w:lineRule="auto"/>
          </w:pPr>
        </w:pPrChange>
      </w:pPr>
    </w:p>
    <w:p w:rsidR="00680475" w:rsidRPr="00F17F49" w:rsidDel="00F17F49" w:rsidRDefault="00680475" w:rsidP="00875D28">
      <w:pPr>
        <w:spacing w:line="480" w:lineRule="auto"/>
        <w:rPr>
          <w:del w:id="1270" w:author="Fuli" w:date="2011-11-04T12:02:00Z"/>
          <w:rFonts w:ascii="Times New Roman" w:hAnsi="Times New Roman" w:cs="Times New Roman"/>
        </w:rPr>
        <w:pPrChange w:id="1271" w:author="readm" w:date="2011-11-08T14:18:00Z">
          <w:pPr>
            <w:spacing w:line="360" w:lineRule="auto"/>
          </w:pPr>
        </w:pPrChange>
      </w:pPr>
    </w:p>
    <w:p w:rsidR="00680475" w:rsidRPr="00F17F49" w:rsidDel="00F17F49" w:rsidRDefault="00680475" w:rsidP="00875D28">
      <w:pPr>
        <w:spacing w:line="480" w:lineRule="auto"/>
        <w:rPr>
          <w:del w:id="1272" w:author="Fuli" w:date="2011-11-04T12:02:00Z"/>
          <w:rFonts w:ascii="Times New Roman" w:hAnsi="Times New Roman" w:cs="Times New Roman"/>
        </w:rPr>
        <w:pPrChange w:id="1273" w:author="readm" w:date="2011-11-08T14:18:00Z">
          <w:pPr>
            <w:spacing w:line="360" w:lineRule="auto"/>
          </w:pPr>
        </w:pPrChange>
      </w:pPr>
    </w:p>
    <w:p w:rsidR="00680475" w:rsidRPr="00F17F49" w:rsidDel="00F17F49" w:rsidRDefault="00680475" w:rsidP="00875D28">
      <w:pPr>
        <w:spacing w:line="480" w:lineRule="auto"/>
        <w:rPr>
          <w:del w:id="1274" w:author="Fuli" w:date="2011-11-04T12:02:00Z"/>
          <w:rFonts w:ascii="Times New Roman" w:hAnsi="Times New Roman" w:cs="Times New Roman"/>
        </w:rPr>
        <w:pPrChange w:id="1275" w:author="readm" w:date="2011-11-08T14:18:00Z">
          <w:pPr>
            <w:spacing w:line="360" w:lineRule="auto"/>
          </w:pPr>
        </w:pPrChange>
      </w:pPr>
    </w:p>
    <w:p w:rsidR="00680475" w:rsidRPr="00F17F49" w:rsidDel="00F17F49" w:rsidRDefault="00680475" w:rsidP="00875D28">
      <w:pPr>
        <w:spacing w:line="480" w:lineRule="auto"/>
        <w:rPr>
          <w:del w:id="1276" w:author="Fuli" w:date="2011-11-04T12:02:00Z"/>
          <w:rFonts w:ascii="Times New Roman" w:hAnsi="Times New Roman" w:cs="Times New Roman"/>
        </w:rPr>
        <w:pPrChange w:id="1277" w:author="readm" w:date="2011-11-08T14:18:00Z">
          <w:pPr>
            <w:spacing w:line="360" w:lineRule="auto"/>
          </w:pPr>
        </w:pPrChange>
      </w:pPr>
      <w:del w:id="1278" w:author="Fuli" w:date="2011-11-04T12:02:00Z">
        <w:r w:rsidRPr="00F17F49" w:rsidDel="00F17F49">
          <w:rPr>
            <w:rFonts w:ascii="Times New Roman" w:hAnsi="Times New Roman" w:cs="Times New Roman"/>
          </w:rPr>
          <w:delText>Captions:</w:delText>
        </w:r>
      </w:del>
    </w:p>
    <w:p w:rsidR="00680475" w:rsidRPr="00F17F49" w:rsidDel="00F17F49" w:rsidRDefault="00680475" w:rsidP="00875D28">
      <w:pPr>
        <w:spacing w:line="480" w:lineRule="auto"/>
        <w:rPr>
          <w:del w:id="1279" w:author="Fuli" w:date="2011-11-04T12:02:00Z"/>
          <w:rFonts w:ascii="Times New Roman" w:hAnsi="Times New Roman" w:cs="Times New Roman"/>
        </w:rPr>
        <w:pPrChange w:id="1280" w:author="readm" w:date="2011-11-08T14:18:00Z">
          <w:pPr>
            <w:spacing w:line="360" w:lineRule="auto"/>
          </w:pPr>
        </w:pPrChange>
      </w:pPr>
    </w:p>
    <w:p w:rsidR="00680475" w:rsidRPr="00F17F49" w:rsidDel="002B4552" w:rsidRDefault="00680475" w:rsidP="00875D28">
      <w:pPr>
        <w:spacing w:line="480" w:lineRule="auto"/>
        <w:rPr>
          <w:del w:id="1281" w:author="readm" w:date="2011-11-08T14:39:00Z"/>
          <w:rFonts w:ascii="Times New Roman" w:hAnsi="Times New Roman" w:cs="Times New Roman"/>
        </w:rPr>
        <w:pPrChange w:id="1282" w:author="readm" w:date="2011-11-08T14:18:00Z">
          <w:pPr>
            <w:spacing w:line="360" w:lineRule="auto"/>
          </w:pPr>
        </w:pPrChange>
      </w:pPr>
      <w:del w:id="1283" w:author="readm" w:date="2011-11-08T14:39:00Z">
        <w:r w:rsidRPr="00F17F49" w:rsidDel="002B4552">
          <w:rPr>
            <w:rFonts w:ascii="Times New Roman" w:hAnsi="Times New Roman" w:cs="Times New Roman"/>
            <w:b/>
          </w:rPr>
          <w:delText xml:space="preserve">Figure 1: SNPTools Pipeline:  </w:delText>
        </w:r>
        <w:r w:rsidRPr="00F17F49" w:rsidDel="002B4552">
          <w:rPr>
            <w:rFonts w:ascii="Times New Roman" w:hAnsi="Times New Roman" w:cs="Times New Roman"/>
          </w:rPr>
          <w:delText xml:space="preserve">The SNPTools pipeline utilizes binary sequence map (BAM) files and then processes them through 5 modular steps:  Calculation of effective base depth (EBD), SNP site discovery, BAM-specific binomial mixture modeling to calculate genotype likelihoods, </w:delText>
        </w:r>
      </w:del>
      <w:del w:id="1284" w:author="readm" w:date="2011-11-08T14:38:00Z">
        <w:r w:rsidRPr="00F17F49" w:rsidDel="00D951F7">
          <w:rPr>
            <w:rFonts w:ascii="Times New Roman" w:hAnsi="Times New Roman" w:cs="Times New Roman"/>
          </w:rPr>
          <w:delText xml:space="preserve">genotype integration, </w:delText>
        </w:r>
      </w:del>
      <w:del w:id="1285" w:author="readm" w:date="2011-11-08T14:39:00Z">
        <w:r w:rsidRPr="00F17F49" w:rsidDel="002B4552">
          <w:rPr>
            <w:rFonts w:ascii="Times New Roman" w:hAnsi="Times New Roman" w:cs="Times New Roman"/>
          </w:rPr>
          <w:delText xml:space="preserve">and genotype imputation.  </w:delText>
        </w:r>
      </w:del>
      <w:ins w:id="1286" w:author="Fuli" w:date="2011-11-04T12:02:00Z">
        <w:del w:id="1287" w:author="readm" w:date="2011-11-08T14:39:00Z">
          <w:r w:rsidR="00F17F49" w:rsidRPr="00F17F49" w:rsidDel="002B4552">
            <w:rPr>
              <w:rFonts w:ascii="Times New Roman" w:hAnsi="Times New Roman" w:cs="Times New Roman"/>
            </w:rPr>
            <w:delText>[Need to remove the “Integration” Box]</w:delText>
          </w:r>
        </w:del>
      </w:ins>
    </w:p>
    <w:p w:rsidR="00680475" w:rsidRPr="00F17F49" w:rsidRDefault="00680475" w:rsidP="00875D28">
      <w:pPr>
        <w:spacing w:line="480" w:lineRule="auto"/>
        <w:rPr>
          <w:rFonts w:ascii="Times New Roman" w:hAnsi="Times New Roman" w:cs="Times New Roman"/>
        </w:rPr>
        <w:pPrChange w:id="1288" w:author="readm" w:date="2011-11-08T14:18:00Z">
          <w:pPr>
            <w:spacing w:line="360" w:lineRule="auto"/>
          </w:pPr>
        </w:pPrChange>
      </w:pPr>
    </w:p>
    <w:p w:rsidR="00680475" w:rsidRPr="00F17F49" w:rsidRDefault="00875D28" w:rsidP="00875D28">
      <w:pPr>
        <w:spacing w:line="480" w:lineRule="auto"/>
        <w:rPr>
          <w:rFonts w:ascii="Times New Roman" w:hAnsi="Times New Roman" w:cs="Times New Roman"/>
        </w:rPr>
        <w:pPrChange w:id="1289" w:author="readm" w:date="2011-11-08T14:18:00Z">
          <w:pPr>
            <w:spacing w:line="360" w:lineRule="auto"/>
          </w:pPr>
        </w:pPrChange>
      </w:pPr>
      <w:ins w:id="1290" w:author="readm" w:date="2011-11-08T14:38:00Z">
        <w:r w:rsidRPr="00875D28">
          <w:rPr>
            <w:rFonts w:ascii="Times New Roman" w:hAnsi="Times New Roman" w:cs="Times New Roman"/>
          </w:rPr>
          <w:lastRenderedPageBreak/>
          <w:drawing>
            <wp:inline distT="0" distB="0" distL="0" distR="0">
              <wp:extent cx="3816424" cy="5472608"/>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16424" cy="5472608"/>
                        <a:chOff x="5004048" y="692696"/>
                        <a:chExt cx="3816424" cy="5472608"/>
                      </a:xfrm>
                    </a:grpSpPr>
                    <a:grpSp>
                      <a:nvGrpSpPr>
                        <a:cNvPr id="95" name="Group 94"/>
                        <a:cNvGrpSpPr/>
                      </a:nvGrpSpPr>
                      <a:grpSpPr>
                        <a:xfrm>
                          <a:off x="5004048" y="692696"/>
                          <a:ext cx="3816424" cy="5472608"/>
                          <a:chOff x="5004048" y="692696"/>
                          <a:chExt cx="3816424" cy="5472608"/>
                        </a:xfrm>
                      </a:grpSpPr>
                      <a:sp>
                        <a:nvSpPr>
                          <a:cNvPr id="81" name="Rectangle 80"/>
                          <a:cNvSpPr/>
                        </a:nvSpPr>
                        <a:spPr>
                          <a:xfrm>
                            <a:off x="5004048" y="692696"/>
                            <a:ext cx="3816424" cy="1008112"/>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5004048" y="692696"/>
                            <a:ext cx="3816424" cy="216024"/>
                          </a:xfrm>
                          <a:prstGeom prst="rect">
                            <a:avLst/>
                          </a:prstGeom>
                          <a:solidFill>
                            <a:schemeClr val="bg1">
                              <a:lumMod val="8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Raw Sequence Reads (FASTQ)</a:t>
                              </a:r>
                              <a:endParaRPr lang="en-GB"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5004048" y="908720"/>
                            <a:ext cx="3816424" cy="216024"/>
                          </a:xfrm>
                          <a:prstGeom prst="rect">
                            <a:avLst/>
                          </a:prstGeom>
                          <a:solidFill>
                            <a:schemeClr val="bg1">
                              <a:lumMod val="8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Short Read Mapping</a:t>
                              </a:r>
                              <a:endParaRPr lang="en-GB"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Rectangle 83"/>
                          <a:cNvSpPr/>
                        </a:nvSpPr>
                        <a:spPr>
                          <a:xfrm>
                            <a:off x="5004048" y="1124744"/>
                            <a:ext cx="3816424" cy="216024"/>
                          </a:xfrm>
                          <a:prstGeom prst="rect">
                            <a:avLst/>
                          </a:prstGeom>
                          <a:solidFill>
                            <a:schemeClr val="bg1">
                              <a:lumMod val="8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Base Quality Recalibration</a:t>
                              </a:r>
                              <a:endParaRPr lang="en-GB"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Rectangle 84"/>
                          <a:cNvSpPr/>
                        </a:nvSpPr>
                        <a:spPr>
                          <a:xfrm>
                            <a:off x="5004048" y="1340768"/>
                            <a:ext cx="3816424" cy="3600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Binary Sequence Alignment Files </a:t>
                              </a:r>
                              <a:r>
                                <a:rPr lang="en-GB" sz="1100" b="1" dirty="0" smtClean="0">
                                  <a:solidFill>
                                    <a:schemeClr val="tx1"/>
                                  </a:solidFill>
                                </a:rPr>
                                <a:t>(BAM)</a:t>
                              </a:r>
                              <a:endParaRPr lang="en-GB"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aphicFrame>
                        <a:nvGraphicFramePr>
                          <a:cNvPr id="87" name="Diagram 86"/>
                          <a:cNvGraphicFramePr/>
                        </a:nvGraphicFramePr>
                        <a:graphic>
                          <a:graphicData uri="http://schemas.openxmlformats.org/drawingml/2006/diagram">
                            <dgm:relIds xmlns:dgm="http://schemas.openxmlformats.org/drawingml/2006/diagram" xmlns:r="http://schemas.openxmlformats.org/officeDocument/2006/relationships" r:dm="rId52" r:lo="rId53" r:qs="rId54" r:cs="rId55"/>
                          </a:graphicData>
                        </a:graphic>
                        <a:xfrm>
                          <a:off x="5004048" y="1844824"/>
                          <a:ext cx="3816424" cy="3600400"/>
                        </a:xfrm>
                      </a:graphicFrame>
                      <a:sp>
                        <a:nvSpPr>
                          <a:cNvPr id="88" name="Down Arrow 87"/>
                          <a:cNvSpPr/>
                        </a:nvSpPr>
                        <a:spPr>
                          <a:xfrm>
                            <a:off x="5076056" y="1484784"/>
                            <a:ext cx="576064" cy="576064"/>
                          </a:xfrm>
                          <a:prstGeom prst="down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Rectangle 89"/>
                          <a:cNvSpPr/>
                        </a:nvSpPr>
                        <a:spPr>
                          <a:xfrm>
                            <a:off x="5004048" y="5589240"/>
                            <a:ext cx="3816424" cy="576064"/>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ectangle 90"/>
                          <a:cNvSpPr/>
                        </a:nvSpPr>
                        <a:spPr>
                          <a:xfrm>
                            <a:off x="5004048" y="5949280"/>
                            <a:ext cx="3816424" cy="216024"/>
                          </a:xfrm>
                          <a:prstGeom prst="rect">
                            <a:avLst/>
                          </a:prstGeom>
                          <a:solidFill>
                            <a:schemeClr val="bg1">
                              <a:lumMod val="8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Downstream Analysis</a:t>
                              </a:r>
                              <a:endParaRPr lang="en-GB"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Rectangle 93"/>
                          <a:cNvSpPr/>
                        </a:nvSpPr>
                        <a:spPr>
                          <a:xfrm>
                            <a:off x="5004048" y="5589240"/>
                            <a:ext cx="3816424" cy="36004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sz="1100" dirty="0" smtClean="0">
                                  <a:solidFill>
                                    <a:schemeClr val="tx1"/>
                                  </a:solidFill>
                                </a:rPr>
                                <a:t>Phased </a:t>
                              </a:r>
                              <a:r>
                                <a:rPr lang="en-GB" sz="1100" dirty="0" err="1" smtClean="0">
                                  <a:solidFill>
                                    <a:schemeClr val="tx1"/>
                                  </a:solidFill>
                                </a:rPr>
                                <a:t>Haplotypes</a:t>
                              </a:r>
                              <a:r>
                                <a:rPr lang="en-GB" sz="1100" dirty="0" smtClean="0">
                                  <a:solidFill>
                                    <a:schemeClr val="tx1"/>
                                  </a:solidFill>
                                </a:rPr>
                                <a:t> with Confidence Score </a:t>
                              </a:r>
                              <a:r>
                                <a:rPr lang="en-GB" sz="1100" b="1" dirty="0" smtClean="0">
                                  <a:solidFill>
                                    <a:schemeClr val="tx1"/>
                                  </a:solidFill>
                                </a:rPr>
                                <a:t>(VCF)</a:t>
                              </a:r>
                              <a:endParaRPr lang="en-GB"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Down Arrow 88"/>
                          <a:cNvSpPr/>
                        </a:nvSpPr>
                        <a:spPr>
                          <a:xfrm>
                            <a:off x="5076056" y="5229200"/>
                            <a:ext cx="576064" cy="576064"/>
                          </a:xfrm>
                          <a:prstGeom prst="downArrow">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ins>
      <w:del w:id="1291" w:author="readm" w:date="2011-11-08T14:38:00Z">
        <w:r w:rsidR="00433C80" w:rsidDel="00875D28">
          <w:rPr>
            <w:rFonts w:ascii="Times New Roman" w:hAnsi="Times New Roman" w:cs="Times New Roman"/>
            <w:noProof/>
            <w:lang w:val="en-GB" w:eastAsia="en-GB"/>
          </w:rPr>
          <w:drawing>
            <wp:inline distT="0" distB="0" distL="0" distR="0">
              <wp:extent cx="4093845" cy="5465445"/>
              <wp:effectExtent l="19050" t="0" r="190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srcRect/>
                      <a:stretch>
                        <a:fillRect/>
                      </a:stretch>
                    </pic:blipFill>
                    <pic:spPr bwMode="auto">
                      <a:xfrm>
                        <a:off x="0" y="0"/>
                        <a:ext cx="4093845" cy="5465445"/>
                      </a:xfrm>
                      <a:prstGeom prst="rect">
                        <a:avLst/>
                      </a:prstGeom>
                      <a:noFill/>
                      <a:ln w="9525">
                        <a:noFill/>
                        <a:miter lim="800000"/>
                        <a:headEnd/>
                        <a:tailEnd/>
                      </a:ln>
                    </pic:spPr>
                  </pic:pic>
                </a:graphicData>
              </a:graphic>
            </wp:inline>
          </w:drawing>
        </w:r>
      </w:del>
    </w:p>
    <w:p w:rsidR="00680475" w:rsidRPr="00F17F49" w:rsidRDefault="00680475" w:rsidP="00875D28">
      <w:pPr>
        <w:spacing w:line="480" w:lineRule="auto"/>
        <w:rPr>
          <w:rFonts w:ascii="Times New Roman" w:hAnsi="Times New Roman" w:cs="Times New Roman"/>
        </w:rPr>
        <w:pPrChange w:id="1292" w:author="readm" w:date="2011-11-08T14:18:00Z">
          <w:pPr>
            <w:spacing w:line="360" w:lineRule="auto"/>
          </w:pPr>
        </w:pPrChange>
      </w:pPr>
    </w:p>
    <w:p w:rsidR="00680475" w:rsidRPr="00F17F49" w:rsidDel="002B4552" w:rsidRDefault="00680475" w:rsidP="00875D28">
      <w:pPr>
        <w:spacing w:line="480" w:lineRule="auto"/>
        <w:rPr>
          <w:del w:id="1293" w:author="readm" w:date="2011-11-08T14:39:00Z"/>
          <w:rFonts w:ascii="Times New Roman" w:hAnsi="Times New Roman" w:cs="Times New Roman"/>
        </w:rPr>
        <w:pPrChange w:id="1294" w:author="readm" w:date="2011-11-08T14:18:00Z">
          <w:pPr>
            <w:spacing w:line="360" w:lineRule="auto"/>
          </w:pPr>
        </w:pPrChange>
      </w:pPr>
    </w:p>
    <w:p w:rsidR="00680475" w:rsidRPr="00F17F49" w:rsidDel="002B4552" w:rsidRDefault="00680475" w:rsidP="00875D28">
      <w:pPr>
        <w:spacing w:line="480" w:lineRule="auto"/>
        <w:rPr>
          <w:del w:id="1295" w:author="readm" w:date="2011-11-08T14:39:00Z"/>
          <w:rFonts w:ascii="Times New Roman" w:hAnsi="Times New Roman" w:cs="Times New Roman"/>
        </w:rPr>
        <w:pPrChange w:id="1296"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297"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298" w:author="readm" w:date="2011-11-08T14:18:00Z">
          <w:pPr>
            <w:spacing w:line="360" w:lineRule="auto"/>
          </w:pPr>
        </w:pPrChange>
      </w:pPr>
      <w:moveFromRangeStart w:id="1299" w:author="readm" w:date="2011-11-08T14:39:00Z" w:name="move308526526"/>
      <w:moveFrom w:id="1300" w:author="readm" w:date="2011-11-08T14:39:00Z">
        <w:r w:rsidRPr="00F17F49" w:rsidDel="002B4552">
          <w:rPr>
            <w:rFonts w:ascii="Times New Roman" w:hAnsi="Times New Roman" w:cs="Times New Roman"/>
            <w:b/>
            <w:bCs/>
          </w:rPr>
          <w:lastRenderedPageBreak/>
          <w:t>Figure 2:  Filtered SNP site list for 1000 Genomes Phase 1 BCM call set.</w:t>
        </w:r>
        <w:r w:rsidRPr="00F17F49" w:rsidDel="002B4552">
          <w:rPr>
            <w:rFonts w:ascii="Times New Roman" w:hAnsi="Times New Roman" w:cs="Times New Roman"/>
            <w:bCs/>
          </w:rPr>
          <w:t xml:space="preserve">  34,142,062 SNP sites were discovered.  Previously discovered SNPs comprised 21.7% of all SNPs, while 78.3% of these sites were novel.  Both of these groups of SNPs had an average Ti/Tv ratio of 2.25.  2,014,829 sites were removed from the unfiltered SNP list to form this list.  These filtered SNPs had a Ti/Tv ratio ranging from 1.30-1.74.</w:t>
        </w:r>
      </w:moveFrom>
      <w:moveFromRangeEnd w:id="1299"/>
      <w:r w:rsidRPr="00F17F49">
        <w:rPr>
          <w:rFonts w:ascii="Times New Roman" w:hAnsi="Times New Roman" w:cs="Times New Roman"/>
          <w:bCs/>
        </w:rPr>
        <w:t xml:space="preserve">  </w:t>
      </w:r>
      <w:r w:rsidR="00433C80">
        <w:rPr>
          <w:rFonts w:ascii="Times New Roman" w:hAnsi="Times New Roman" w:cs="Times New Roman"/>
          <w:noProof/>
          <w:lang w:val="en-GB" w:eastAsia="en-GB"/>
        </w:rPr>
        <w:drawing>
          <wp:inline distT="0" distB="0" distL="0" distR="0">
            <wp:extent cx="5369442" cy="4582632"/>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srcRect/>
                    <a:stretch>
                      <a:fillRect/>
                    </a:stretch>
                  </pic:blipFill>
                  <pic:spPr bwMode="auto">
                    <a:xfrm>
                      <a:off x="0" y="0"/>
                      <a:ext cx="5369442" cy="4582632"/>
                    </a:xfrm>
                    <a:prstGeom prst="rect">
                      <a:avLst/>
                    </a:prstGeom>
                    <a:noFill/>
                    <a:ln w="9525">
                      <a:noFill/>
                      <a:miter lim="800000"/>
                      <a:headEnd/>
                      <a:tailEnd/>
                    </a:ln>
                  </pic:spPr>
                </pic:pic>
              </a:graphicData>
            </a:graphic>
          </wp:inline>
        </w:drawing>
      </w:r>
    </w:p>
    <w:p w:rsidR="00680475" w:rsidRPr="00F17F49" w:rsidRDefault="00680475" w:rsidP="00875D28">
      <w:pPr>
        <w:spacing w:line="480" w:lineRule="auto"/>
        <w:rPr>
          <w:rFonts w:ascii="Times New Roman" w:hAnsi="Times New Roman" w:cs="Times New Roman"/>
        </w:rPr>
        <w:pPrChange w:id="1301"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2"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3"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4"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5"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6"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7"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8"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09"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10"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11"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12"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Cs/>
        </w:rPr>
        <w:pPrChange w:id="1313" w:author="readm" w:date="2011-11-08T14:18:00Z">
          <w:pPr>
            <w:spacing w:line="360" w:lineRule="auto"/>
          </w:pPr>
        </w:pPrChange>
      </w:pPr>
      <w:r w:rsidRPr="00F17F49">
        <w:rPr>
          <w:rFonts w:ascii="Times New Roman" w:hAnsi="Times New Roman" w:cs="Times New Roman"/>
          <w:b/>
          <w:bCs/>
        </w:rPr>
        <w:t xml:space="preserve">Figure 3: Bam-Specific Binomial Mixture Modeling: </w:t>
      </w:r>
      <w:r w:rsidRPr="00F17F49">
        <w:rPr>
          <w:rFonts w:ascii="Times New Roman" w:hAnsi="Times New Roman" w:cs="Times New Roman"/>
          <w:bCs/>
        </w:rPr>
        <w:t>(a)</w:t>
      </w:r>
      <w:r w:rsidRPr="00F17F49">
        <w:rPr>
          <w:rFonts w:ascii="Times New Roman" w:hAnsi="Times New Roman" w:cs="Times New Roman"/>
          <w:b/>
          <w:bCs/>
        </w:rPr>
        <w:t xml:space="preserve"> </w:t>
      </w:r>
      <w:r w:rsidRPr="00F17F49">
        <w:rPr>
          <w:rFonts w:ascii="Times New Roman" w:hAnsi="Times New Roman" w:cs="Times New Roman"/>
          <w:bCs/>
        </w:rPr>
        <w:t>BAM specific binomial mixture modeling</w:t>
      </w:r>
      <w:bookmarkStart w:id="1314" w:name="_GoBack"/>
      <w:bookmarkEnd w:id="1314"/>
    </w:p>
    <w:p w:rsidR="00680475" w:rsidRPr="00F17F49" w:rsidRDefault="00433C80" w:rsidP="00875D28">
      <w:pPr>
        <w:spacing w:line="480" w:lineRule="auto"/>
        <w:rPr>
          <w:rFonts w:ascii="Times New Roman" w:hAnsi="Times New Roman" w:cs="Times New Roman"/>
        </w:rPr>
        <w:pPrChange w:id="1315" w:author="readm" w:date="2011-11-08T14:18:00Z">
          <w:pPr>
            <w:spacing w:line="360" w:lineRule="auto"/>
          </w:pPr>
        </w:pPrChange>
      </w:pPr>
      <w:r>
        <w:rPr>
          <w:rFonts w:ascii="Times New Roman" w:hAnsi="Times New Roman" w:cs="Times New Roman"/>
          <w:b/>
          <w:noProof/>
          <w:lang w:val="en-GB" w:eastAsia="en-GB"/>
        </w:rPr>
        <w:drawing>
          <wp:inline distT="0" distB="0" distL="0" distR="0">
            <wp:extent cx="2158365" cy="2732405"/>
            <wp:effectExtent l="38100" t="19050" r="13335" b="1079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2158365" cy="2732405"/>
                    </a:xfrm>
                    <a:prstGeom prst="rect">
                      <a:avLst/>
                    </a:prstGeom>
                    <a:noFill/>
                    <a:ln w="9525" cmpd="sng">
                      <a:solidFill>
                        <a:srgbClr val="969696"/>
                      </a:solidFill>
                      <a:miter lim="800000"/>
                      <a:headEnd/>
                      <a:tailEnd/>
                    </a:ln>
                    <a:effectLst/>
                  </pic:spPr>
                </pic:pic>
              </a:graphicData>
            </a:graphic>
          </wp:inline>
        </w:drawing>
      </w:r>
    </w:p>
    <w:p w:rsidR="00680475" w:rsidRPr="00F17F49" w:rsidRDefault="00680475" w:rsidP="00875D28">
      <w:pPr>
        <w:spacing w:line="480" w:lineRule="auto"/>
        <w:rPr>
          <w:rFonts w:ascii="Times New Roman" w:hAnsi="Times New Roman" w:cs="Times New Roman"/>
        </w:rPr>
        <w:pPrChange w:id="1316"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rPr>
        <w:pPrChange w:id="1317" w:author="readm" w:date="2011-11-08T14:18:00Z">
          <w:pPr>
            <w:spacing w:line="360" w:lineRule="auto"/>
          </w:pPr>
        </w:pPrChange>
      </w:pPr>
      <w:r w:rsidRPr="00F17F49">
        <w:rPr>
          <w:rFonts w:ascii="Times New Roman" w:hAnsi="Times New Roman" w:cs="Times New Roman"/>
        </w:rPr>
        <w:t>Do we have the Figure (b) and (c) separate?</w:t>
      </w:r>
    </w:p>
    <w:p w:rsidR="00680475" w:rsidRPr="00F17F49" w:rsidRDefault="00680475" w:rsidP="00875D28">
      <w:pPr>
        <w:spacing w:line="480" w:lineRule="auto"/>
        <w:rPr>
          <w:rFonts w:ascii="Times New Roman" w:hAnsi="Times New Roman" w:cs="Times New Roman"/>
        </w:rPr>
        <w:pPrChange w:id="1318" w:author="readm" w:date="2011-11-08T14:18:00Z">
          <w:pPr>
            <w:spacing w:line="360" w:lineRule="auto"/>
          </w:pPr>
        </w:pPrChange>
      </w:pPr>
    </w:p>
    <w:p w:rsidR="00680475" w:rsidRPr="00F17F49" w:rsidRDefault="00433C80" w:rsidP="00875D28">
      <w:pPr>
        <w:spacing w:line="480" w:lineRule="auto"/>
        <w:rPr>
          <w:rFonts w:ascii="Times New Roman" w:hAnsi="Times New Roman" w:cs="Times New Roman"/>
        </w:rPr>
        <w:pPrChange w:id="1319" w:author="readm" w:date="2011-11-08T14:18:00Z">
          <w:pPr>
            <w:spacing w:line="360" w:lineRule="auto"/>
          </w:pPr>
        </w:pPrChange>
      </w:pPr>
      <w:r>
        <w:rPr>
          <w:rFonts w:ascii="Times New Roman" w:hAnsi="Times New Roman" w:cs="Times New Roman"/>
          <w:noProof/>
          <w:lang w:val="en-GB" w:eastAsia="en-GB"/>
        </w:rPr>
        <w:lastRenderedPageBreak/>
        <w:drawing>
          <wp:inline distT="0" distB="0" distL="0" distR="0">
            <wp:extent cx="5486400" cy="4114800"/>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80475" w:rsidRPr="00F17F49" w:rsidRDefault="00680475" w:rsidP="00875D28">
      <w:pPr>
        <w:spacing w:line="480" w:lineRule="auto"/>
        <w:ind w:left="1440"/>
        <w:rPr>
          <w:rFonts w:ascii="Times New Roman" w:hAnsi="Times New Roman" w:cs="Times New Roman"/>
        </w:rPr>
        <w:pPrChange w:id="1320" w:author="readm" w:date="2011-11-08T14:18:00Z">
          <w:pPr>
            <w:spacing w:line="360" w:lineRule="auto"/>
            <w:ind w:left="1440"/>
          </w:pPr>
        </w:pPrChange>
      </w:pPr>
    </w:p>
    <w:p w:rsidR="00680475" w:rsidRPr="00F17F49" w:rsidRDefault="00680475" w:rsidP="00875D28">
      <w:pPr>
        <w:spacing w:line="480" w:lineRule="auto"/>
        <w:rPr>
          <w:rFonts w:ascii="Times New Roman" w:hAnsi="Times New Roman" w:cs="Times New Roman"/>
          <w:b/>
          <w:bCs/>
        </w:rPr>
        <w:pPrChange w:id="1321"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22"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Cs/>
          <w:i/>
        </w:rPr>
        <w:pPrChange w:id="1323" w:author="readm" w:date="2011-11-08T14:18:00Z">
          <w:pPr>
            <w:spacing w:line="360" w:lineRule="auto"/>
          </w:pPr>
        </w:pPrChange>
      </w:pPr>
      <w:r w:rsidRPr="00F17F49">
        <w:rPr>
          <w:rFonts w:ascii="Times New Roman" w:hAnsi="Times New Roman" w:cs="Times New Roman"/>
          <w:b/>
          <w:bCs/>
        </w:rPr>
        <w:t xml:space="preserve">Figure 4 Genotype Imputation:  </w:t>
      </w:r>
      <w:r w:rsidRPr="00F17F49">
        <w:rPr>
          <w:rFonts w:ascii="Times New Roman" w:hAnsi="Times New Roman" w:cs="Times New Roman"/>
          <w:bCs/>
        </w:rPr>
        <w:t>Imputation of</w:t>
      </w:r>
      <w:r w:rsidRPr="00F17F49">
        <w:rPr>
          <w:rFonts w:ascii="Times New Roman" w:hAnsi="Times New Roman" w:cs="Times New Roman"/>
          <w:bCs/>
          <w:i/>
        </w:rPr>
        <w:t xml:space="preserve"> </w:t>
      </w:r>
    </w:p>
    <w:p w:rsidR="00680475" w:rsidRPr="00F17F49" w:rsidRDefault="00433C80" w:rsidP="00875D28">
      <w:pPr>
        <w:spacing w:line="480" w:lineRule="auto"/>
        <w:rPr>
          <w:rFonts w:ascii="Times New Roman" w:hAnsi="Times New Roman" w:cs="Times New Roman"/>
        </w:rPr>
        <w:pPrChange w:id="1324" w:author="readm" w:date="2011-11-08T14:18:00Z">
          <w:pPr>
            <w:spacing w:line="360" w:lineRule="auto"/>
          </w:pPr>
        </w:pPrChange>
      </w:pPr>
      <w:r>
        <w:rPr>
          <w:rFonts w:ascii="Times New Roman" w:hAnsi="Times New Roman" w:cs="Times New Roman"/>
          <w:noProof/>
          <w:lang w:val="en-GB" w:eastAsia="en-GB"/>
        </w:rPr>
        <w:lastRenderedPageBreak/>
        <w:drawing>
          <wp:inline distT="0" distB="0" distL="0" distR="0">
            <wp:extent cx="5943600" cy="4455160"/>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cstate="print"/>
                    <a:srcRect/>
                    <a:stretch>
                      <a:fillRect/>
                    </a:stretch>
                  </pic:blipFill>
                  <pic:spPr bwMode="auto">
                    <a:xfrm>
                      <a:off x="0" y="0"/>
                      <a:ext cx="5943600" cy="4455160"/>
                    </a:xfrm>
                    <a:prstGeom prst="rect">
                      <a:avLst/>
                    </a:prstGeom>
                    <a:noFill/>
                    <a:ln w="9525">
                      <a:noFill/>
                      <a:miter lim="800000"/>
                      <a:headEnd/>
                      <a:tailEnd/>
                    </a:ln>
                  </pic:spPr>
                </pic:pic>
              </a:graphicData>
            </a:graphic>
          </wp:inline>
        </w:drawing>
      </w:r>
    </w:p>
    <w:p w:rsidR="00680475" w:rsidRPr="00F17F49" w:rsidRDefault="00680475" w:rsidP="00875D28">
      <w:pPr>
        <w:spacing w:line="480" w:lineRule="auto"/>
        <w:rPr>
          <w:rFonts w:ascii="Times New Roman" w:hAnsi="Times New Roman" w:cs="Times New Roman"/>
        </w:rPr>
        <w:pPrChange w:id="1325"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26"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27"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28"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29"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0"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1"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2"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3"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4"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5"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6"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7"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
          <w:bCs/>
        </w:rPr>
        <w:pPrChange w:id="1338"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bCs/>
        </w:rPr>
        <w:pPrChange w:id="1339" w:author="readm" w:date="2011-11-08T14:18:00Z">
          <w:pPr>
            <w:spacing w:line="360" w:lineRule="auto"/>
          </w:pPr>
        </w:pPrChange>
      </w:pPr>
      <w:r w:rsidRPr="00F17F49">
        <w:rPr>
          <w:rFonts w:ascii="Times New Roman" w:hAnsi="Times New Roman" w:cs="Times New Roman"/>
          <w:b/>
          <w:bCs/>
        </w:rPr>
        <w:t>Figure 5 Imputed Genotypes for chr20:</w:t>
      </w:r>
      <w:r w:rsidRPr="00F17F49">
        <w:rPr>
          <w:rFonts w:ascii="Times New Roman" w:hAnsi="Times New Roman" w:cs="Times New Roman"/>
          <w:bCs/>
        </w:rPr>
        <w:t xml:space="preserve"> (a) Discordance rates for imputed genotypes on chr20, created using different Chunk Sizes and MCMC, compared to genotypes from three array datasets, HapMap3, </w:t>
      </w:r>
      <w:proofErr w:type="spellStart"/>
      <w:r w:rsidRPr="00F17F49">
        <w:rPr>
          <w:rFonts w:ascii="Times New Roman" w:hAnsi="Times New Roman" w:cs="Times New Roman"/>
          <w:bCs/>
        </w:rPr>
        <w:t>Illumina</w:t>
      </w:r>
      <w:proofErr w:type="spellEnd"/>
      <w:r w:rsidRPr="00F17F49">
        <w:rPr>
          <w:rFonts w:ascii="Times New Roman" w:hAnsi="Times New Roman" w:cs="Times New Roman"/>
          <w:bCs/>
        </w:rPr>
        <w:t xml:space="preserve"> OMNI and </w:t>
      </w:r>
      <w:proofErr w:type="spellStart"/>
      <w:r w:rsidRPr="00F17F49">
        <w:rPr>
          <w:rFonts w:ascii="Times New Roman" w:hAnsi="Times New Roman" w:cs="Times New Roman"/>
          <w:bCs/>
        </w:rPr>
        <w:t>Affymetrix</w:t>
      </w:r>
      <w:proofErr w:type="spellEnd"/>
      <w:r w:rsidRPr="00F17F49">
        <w:rPr>
          <w:rFonts w:ascii="Times New Roman" w:hAnsi="Times New Roman" w:cs="Times New Roman"/>
          <w:bCs/>
        </w:rPr>
        <w:t xml:space="preserve"> Axiom.  MCMC of 200 produced the lowest error rate.  (b) Computational burden of increased MCMC, showed asymptotic reductions in performance after 1000 CPU Months.  (c) </w:t>
      </w:r>
      <w:proofErr w:type="spellStart"/>
      <w:r w:rsidRPr="00F17F49">
        <w:rPr>
          <w:rFonts w:ascii="Times New Roman" w:hAnsi="Times New Roman" w:cs="Times New Roman"/>
          <w:bCs/>
        </w:rPr>
        <w:t>Haplotype</w:t>
      </w:r>
      <w:proofErr w:type="spellEnd"/>
      <w:r w:rsidRPr="00F17F49">
        <w:rPr>
          <w:rFonts w:ascii="Times New Roman" w:hAnsi="Times New Roman" w:cs="Times New Roman"/>
          <w:bCs/>
        </w:rPr>
        <w:t xml:space="preserve"> Phasing, when compared to high coverage CEU and YRI trios showed ~ 1% error for lengths less than 50kb.  Error rates increased linearly with </w:t>
      </w:r>
      <w:proofErr w:type="spellStart"/>
      <w:r w:rsidRPr="00F17F49">
        <w:rPr>
          <w:rFonts w:ascii="Times New Roman" w:hAnsi="Times New Roman" w:cs="Times New Roman"/>
          <w:bCs/>
        </w:rPr>
        <w:t>haplotype</w:t>
      </w:r>
      <w:proofErr w:type="spellEnd"/>
      <w:r w:rsidRPr="00F17F49">
        <w:rPr>
          <w:rFonts w:ascii="Times New Roman" w:hAnsi="Times New Roman" w:cs="Times New Roman"/>
          <w:bCs/>
        </w:rPr>
        <w:t xml:space="preserve"> length.  </w:t>
      </w:r>
    </w:p>
    <w:p w:rsidR="00680475" w:rsidRPr="00F17F49" w:rsidRDefault="00680475" w:rsidP="00875D28">
      <w:pPr>
        <w:spacing w:line="480" w:lineRule="auto"/>
        <w:rPr>
          <w:rFonts w:ascii="Times New Roman" w:hAnsi="Times New Roman" w:cs="Times New Roman"/>
          <w:bCs/>
        </w:rPr>
        <w:pPrChange w:id="1340" w:author="readm" w:date="2011-11-08T14:18:00Z">
          <w:pPr>
            <w:spacing w:line="360" w:lineRule="auto"/>
          </w:pPr>
        </w:pPrChange>
      </w:pPr>
    </w:p>
    <w:tbl>
      <w:tblPr>
        <w:tblW w:w="85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80"/>
        <w:gridCol w:w="1039"/>
        <w:gridCol w:w="1039"/>
        <w:gridCol w:w="1039"/>
        <w:gridCol w:w="1039"/>
        <w:gridCol w:w="1039"/>
        <w:gridCol w:w="1039"/>
        <w:gridCol w:w="1039"/>
      </w:tblGrid>
      <w:tr w:rsidR="00680475" w:rsidRPr="002B4552" w:rsidTr="007E0C6E">
        <w:trPr>
          <w:trHeight w:val="295"/>
        </w:trPr>
        <w:tc>
          <w:tcPr>
            <w:tcW w:w="1280" w:type="dxa"/>
            <w:noWrap/>
            <w:vAlign w:val="center"/>
          </w:tcPr>
          <w:p w:rsidR="00680475" w:rsidRPr="002B4552" w:rsidRDefault="00680475" w:rsidP="00875D28">
            <w:pPr>
              <w:spacing w:line="480" w:lineRule="auto"/>
              <w:rPr>
                <w:rFonts w:ascii="Times New Roman" w:hAnsi="Times New Roman" w:cs="Times New Roman"/>
                <w:b/>
                <w:bCs/>
                <w:sz w:val="18"/>
                <w:rPrChange w:id="1341" w:author="readm" w:date="2011-11-08T14:40:00Z">
                  <w:rPr>
                    <w:rFonts w:ascii="Times New Roman" w:hAnsi="Times New Roman" w:cs="Times New Roman"/>
                    <w:b/>
                    <w:bCs/>
                  </w:rPr>
                </w:rPrChange>
              </w:rPr>
              <w:pPrChange w:id="1342" w:author="readm" w:date="2011-11-08T14:18:00Z">
                <w:pPr>
                  <w:spacing w:line="360" w:lineRule="auto"/>
                </w:pPr>
              </w:pPrChange>
            </w:pPr>
            <w:r w:rsidRPr="002B4552">
              <w:rPr>
                <w:rFonts w:ascii="Times New Roman" w:hAnsi="Times New Roman" w:cs="Times New Roman"/>
                <w:b/>
                <w:bCs/>
                <w:sz w:val="18"/>
                <w:rPrChange w:id="1343" w:author="readm" w:date="2011-11-08T14:40:00Z">
                  <w:rPr>
                    <w:rFonts w:ascii="Times New Roman" w:hAnsi="Times New Roman" w:cs="Times New Roman"/>
                    <w:b/>
                    <w:bCs/>
                  </w:rPr>
                </w:rPrChange>
              </w:rPr>
              <w:t xml:space="preserve">Reference </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44" w:author="readm" w:date="2011-11-08T14:40:00Z">
                  <w:rPr>
                    <w:rFonts w:ascii="Times New Roman" w:hAnsi="Times New Roman" w:cs="Times New Roman"/>
                    <w:b/>
                    <w:bCs/>
                  </w:rPr>
                </w:rPrChange>
              </w:rPr>
              <w:pPrChange w:id="1345" w:author="readm" w:date="2011-11-08T14:18:00Z">
                <w:pPr>
                  <w:spacing w:line="360" w:lineRule="auto"/>
                </w:pPr>
              </w:pPrChange>
            </w:pPr>
            <w:r w:rsidRPr="002B4552">
              <w:rPr>
                <w:rFonts w:ascii="Times New Roman" w:hAnsi="Times New Roman" w:cs="Times New Roman"/>
                <w:b/>
                <w:bCs/>
                <w:sz w:val="18"/>
                <w:rPrChange w:id="1346" w:author="readm" w:date="2011-11-08T14:40:00Z">
                  <w:rPr>
                    <w:rFonts w:ascii="Times New Roman" w:hAnsi="Times New Roman" w:cs="Times New Roman"/>
                    <w:b/>
                    <w:bCs/>
                  </w:rPr>
                </w:rPrChange>
              </w:rPr>
              <w:t>MCMC</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47" w:author="readm" w:date="2011-11-08T14:40:00Z">
                  <w:rPr>
                    <w:rFonts w:ascii="Times New Roman" w:hAnsi="Times New Roman" w:cs="Times New Roman"/>
                    <w:b/>
                    <w:bCs/>
                  </w:rPr>
                </w:rPrChange>
              </w:rPr>
              <w:pPrChange w:id="1348" w:author="readm" w:date="2011-11-08T14:18:00Z">
                <w:pPr>
                  <w:spacing w:line="360" w:lineRule="auto"/>
                </w:pPr>
              </w:pPrChange>
            </w:pPr>
            <w:r w:rsidRPr="002B4552">
              <w:rPr>
                <w:rFonts w:ascii="Times New Roman" w:hAnsi="Times New Roman" w:cs="Times New Roman"/>
                <w:b/>
                <w:bCs/>
                <w:sz w:val="18"/>
                <w:rPrChange w:id="1349" w:author="readm" w:date="2011-11-08T14:40:00Z">
                  <w:rPr>
                    <w:rFonts w:ascii="Times New Roman" w:hAnsi="Times New Roman" w:cs="Times New Roman"/>
                    <w:b/>
                    <w:bCs/>
                  </w:rPr>
                </w:rPrChange>
              </w:rPr>
              <w:t>Chunk Size</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50" w:author="readm" w:date="2011-11-08T14:40:00Z">
                  <w:rPr>
                    <w:rFonts w:ascii="Times New Roman" w:hAnsi="Times New Roman" w:cs="Times New Roman"/>
                    <w:b/>
                    <w:bCs/>
                  </w:rPr>
                </w:rPrChange>
              </w:rPr>
              <w:pPrChange w:id="1351" w:author="readm" w:date="2011-11-08T14:18:00Z">
                <w:pPr>
                  <w:spacing w:line="360" w:lineRule="auto"/>
                </w:pPr>
              </w:pPrChange>
            </w:pPr>
            <w:r w:rsidRPr="002B4552">
              <w:rPr>
                <w:rFonts w:ascii="Times New Roman" w:hAnsi="Times New Roman" w:cs="Times New Roman"/>
                <w:b/>
                <w:bCs/>
                <w:sz w:val="18"/>
                <w:rPrChange w:id="1352" w:author="readm" w:date="2011-11-08T14:40:00Z">
                  <w:rPr>
                    <w:rFonts w:ascii="Times New Roman" w:hAnsi="Times New Roman" w:cs="Times New Roman"/>
                    <w:b/>
                    <w:bCs/>
                  </w:rPr>
                </w:rPrChange>
              </w:rPr>
              <w:t>Ref/Ref</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53" w:author="readm" w:date="2011-11-08T14:40:00Z">
                  <w:rPr>
                    <w:rFonts w:ascii="Times New Roman" w:hAnsi="Times New Roman" w:cs="Times New Roman"/>
                    <w:b/>
                    <w:bCs/>
                  </w:rPr>
                </w:rPrChange>
              </w:rPr>
              <w:pPrChange w:id="1354" w:author="readm" w:date="2011-11-08T14:18:00Z">
                <w:pPr>
                  <w:spacing w:line="360" w:lineRule="auto"/>
                </w:pPr>
              </w:pPrChange>
            </w:pPr>
            <w:r w:rsidRPr="002B4552">
              <w:rPr>
                <w:rFonts w:ascii="Times New Roman" w:hAnsi="Times New Roman" w:cs="Times New Roman"/>
                <w:b/>
                <w:bCs/>
                <w:sz w:val="18"/>
                <w:rPrChange w:id="1355" w:author="readm" w:date="2011-11-08T14:40:00Z">
                  <w:rPr>
                    <w:rFonts w:ascii="Times New Roman" w:hAnsi="Times New Roman" w:cs="Times New Roman"/>
                    <w:b/>
                    <w:bCs/>
                  </w:rPr>
                </w:rPrChange>
              </w:rPr>
              <w:t>Ref/Alt</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56" w:author="readm" w:date="2011-11-08T14:40:00Z">
                  <w:rPr>
                    <w:rFonts w:ascii="Times New Roman" w:hAnsi="Times New Roman" w:cs="Times New Roman"/>
                    <w:b/>
                    <w:bCs/>
                  </w:rPr>
                </w:rPrChange>
              </w:rPr>
              <w:pPrChange w:id="1357" w:author="readm" w:date="2011-11-08T14:18:00Z">
                <w:pPr>
                  <w:spacing w:line="360" w:lineRule="auto"/>
                </w:pPr>
              </w:pPrChange>
            </w:pPr>
            <w:r w:rsidRPr="002B4552">
              <w:rPr>
                <w:rFonts w:ascii="Times New Roman" w:hAnsi="Times New Roman" w:cs="Times New Roman"/>
                <w:b/>
                <w:bCs/>
                <w:sz w:val="18"/>
                <w:rPrChange w:id="1358" w:author="readm" w:date="2011-11-08T14:40:00Z">
                  <w:rPr>
                    <w:rFonts w:ascii="Times New Roman" w:hAnsi="Times New Roman" w:cs="Times New Roman"/>
                    <w:b/>
                    <w:bCs/>
                  </w:rPr>
                </w:rPrChange>
              </w:rPr>
              <w:t>Alt/Alt</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59" w:author="readm" w:date="2011-11-08T14:40:00Z">
                  <w:rPr>
                    <w:rFonts w:ascii="Times New Roman" w:hAnsi="Times New Roman" w:cs="Times New Roman"/>
                    <w:b/>
                    <w:bCs/>
                  </w:rPr>
                </w:rPrChange>
              </w:rPr>
              <w:pPrChange w:id="1360" w:author="readm" w:date="2011-11-08T14:18:00Z">
                <w:pPr>
                  <w:spacing w:line="360" w:lineRule="auto"/>
                </w:pPr>
              </w:pPrChange>
            </w:pPr>
            <w:r w:rsidRPr="002B4552">
              <w:rPr>
                <w:rFonts w:ascii="Times New Roman" w:hAnsi="Times New Roman" w:cs="Times New Roman"/>
                <w:b/>
                <w:bCs/>
                <w:sz w:val="18"/>
                <w:rPrChange w:id="1361" w:author="readm" w:date="2011-11-08T14:40:00Z">
                  <w:rPr>
                    <w:rFonts w:ascii="Times New Roman" w:hAnsi="Times New Roman" w:cs="Times New Roman"/>
                    <w:b/>
                    <w:bCs/>
                  </w:rPr>
                </w:rPrChange>
              </w:rPr>
              <w:t>Total</w:t>
            </w:r>
          </w:p>
        </w:tc>
        <w:tc>
          <w:tcPr>
            <w:tcW w:w="1039" w:type="dxa"/>
            <w:noWrap/>
            <w:vAlign w:val="center"/>
          </w:tcPr>
          <w:p w:rsidR="00680475" w:rsidRPr="002B4552" w:rsidRDefault="00680475" w:rsidP="00875D28">
            <w:pPr>
              <w:spacing w:line="480" w:lineRule="auto"/>
              <w:rPr>
                <w:rFonts w:ascii="Times New Roman" w:hAnsi="Times New Roman" w:cs="Times New Roman"/>
                <w:b/>
                <w:bCs/>
                <w:sz w:val="18"/>
                <w:rPrChange w:id="1362" w:author="readm" w:date="2011-11-08T14:40:00Z">
                  <w:rPr>
                    <w:rFonts w:ascii="Times New Roman" w:hAnsi="Times New Roman" w:cs="Times New Roman"/>
                    <w:b/>
                    <w:bCs/>
                  </w:rPr>
                </w:rPrChange>
              </w:rPr>
              <w:pPrChange w:id="1363" w:author="readm" w:date="2011-11-08T14:18:00Z">
                <w:pPr>
                  <w:spacing w:line="360" w:lineRule="auto"/>
                </w:pPr>
              </w:pPrChange>
            </w:pPr>
            <w:r w:rsidRPr="002B4552">
              <w:rPr>
                <w:rFonts w:ascii="Times New Roman" w:hAnsi="Times New Roman" w:cs="Times New Roman"/>
                <w:b/>
                <w:bCs/>
                <w:sz w:val="18"/>
                <w:rPrChange w:id="1364" w:author="readm" w:date="2011-11-08T14:40:00Z">
                  <w:rPr>
                    <w:rFonts w:ascii="Times New Roman" w:hAnsi="Times New Roman" w:cs="Times New Roman"/>
                    <w:b/>
                    <w:bCs/>
                  </w:rPr>
                </w:rPrChange>
              </w:rPr>
              <w:t>Non-Ref</w:t>
            </w:r>
          </w:p>
        </w:tc>
      </w:tr>
      <w:tr w:rsidR="00680475" w:rsidRPr="002B4552" w:rsidTr="007E0C6E">
        <w:trPr>
          <w:trHeight w:val="295"/>
        </w:trPr>
        <w:tc>
          <w:tcPr>
            <w:tcW w:w="1280" w:type="dxa"/>
            <w:vMerge w:val="restart"/>
            <w:shd w:val="clear" w:color="auto" w:fill="CCFFCC"/>
            <w:noWrap/>
            <w:vAlign w:val="center"/>
          </w:tcPr>
          <w:p w:rsidR="00680475" w:rsidRPr="002B4552" w:rsidRDefault="00680475" w:rsidP="00875D28">
            <w:pPr>
              <w:spacing w:line="480" w:lineRule="auto"/>
              <w:jc w:val="center"/>
              <w:rPr>
                <w:rFonts w:ascii="Times New Roman" w:hAnsi="Times New Roman" w:cs="Times New Roman"/>
                <w:sz w:val="18"/>
                <w:rPrChange w:id="1365" w:author="readm" w:date="2011-11-08T14:40:00Z">
                  <w:rPr>
                    <w:rFonts w:ascii="Times New Roman" w:hAnsi="Times New Roman" w:cs="Times New Roman"/>
                  </w:rPr>
                </w:rPrChange>
              </w:rPr>
              <w:pPrChange w:id="1366" w:author="readm" w:date="2011-11-08T14:18:00Z">
                <w:pPr>
                  <w:spacing w:line="360" w:lineRule="auto"/>
                  <w:jc w:val="center"/>
                </w:pPr>
              </w:pPrChange>
            </w:pPr>
            <w:r w:rsidRPr="002B4552">
              <w:rPr>
                <w:rFonts w:ascii="Times New Roman" w:hAnsi="Times New Roman" w:cs="Times New Roman"/>
                <w:sz w:val="18"/>
                <w:rPrChange w:id="1367" w:author="readm" w:date="2011-11-08T14:40:00Z">
                  <w:rPr>
                    <w:rFonts w:ascii="Times New Roman" w:hAnsi="Times New Roman" w:cs="Times New Roman"/>
                  </w:rPr>
                </w:rPrChange>
              </w:rPr>
              <w:t>HapMap3</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68" w:author="readm" w:date="2011-11-08T14:40:00Z">
                  <w:rPr>
                    <w:rFonts w:ascii="Times New Roman" w:hAnsi="Times New Roman" w:cs="Times New Roman"/>
                  </w:rPr>
                </w:rPrChange>
              </w:rPr>
              <w:pPrChange w:id="1369" w:author="readm" w:date="2011-11-08T14:18:00Z">
                <w:pPr>
                  <w:spacing w:line="360" w:lineRule="auto"/>
                  <w:jc w:val="right"/>
                </w:pPr>
              </w:pPrChange>
            </w:pPr>
            <w:r w:rsidRPr="002B4552">
              <w:rPr>
                <w:rFonts w:ascii="Times New Roman" w:hAnsi="Times New Roman" w:cs="Times New Roman"/>
                <w:sz w:val="18"/>
                <w:rPrChange w:id="1370" w:author="readm" w:date="2011-11-08T14:40:00Z">
                  <w:rPr>
                    <w:rFonts w:ascii="Times New Roman" w:hAnsi="Times New Roman" w:cs="Times New Roman"/>
                  </w:rPr>
                </w:rPrChange>
              </w:rPr>
              <w:t>30</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71" w:author="readm" w:date="2011-11-08T14:40:00Z">
                  <w:rPr>
                    <w:rFonts w:ascii="Times New Roman" w:hAnsi="Times New Roman" w:cs="Times New Roman"/>
                  </w:rPr>
                </w:rPrChange>
              </w:rPr>
              <w:pPrChange w:id="1372" w:author="readm" w:date="2011-11-08T14:18:00Z">
                <w:pPr>
                  <w:spacing w:line="360" w:lineRule="auto"/>
                  <w:jc w:val="right"/>
                </w:pPr>
              </w:pPrChange>
            </w:pPr>
            <w:r w:rsidRPr="002B4552">
              <w:rPr>
                <w:rFonts w:ascii="Times New Roman" w:hAnsi="Times New Roman" w:cs="Times New Roman"/>
                <w:sz w:val="18"/>
                <w:rPrChange w:id="1373" w:author="readm" w:date="2011-11-08T14:40:00Z">
                  <w:rPr>
                    <w:rFonts w:ascii="Times New Roman" w:hAnsi="Times New Roman" w:cs="Times New Roman"/>
                  </w:rPr>
                </w:rPrChange>
              </w:rPr>
              <w:t>1024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74" w:author="readm" w:date="2011-11-08T14:40:00Z">
                  <w:rPr>
                    <w:rFonts w:ascii="Times New Roman" w:hAnsi="Times New Roman" w:cs="Times New Roman"/>
                  </w:rPr>
                </w:rPrChange>
              </w:rPr>
              <w:pPrChange w:id="1375" w:author="readm" w:date="2011-11-08T14:18:00Z">
                <w:pPr>
                  <w:spacing w:line="360" w:lineRule="auto"/>
                  <w:jc w:val="right"/>
                </w:pPr>
              </w:pPrChange>
            </w:pPr>
            <w:r w:rsidRPr="002B4552">
              <w:rPr>
                <w:rFonts w:ascii="Times New Roman" w:hAnsi="Times New Roman" w:cs="Times New Roman"/>
                <w:sz w:val="18"/>
                <w:rPrChange w:id="1376" w:author="readm" w:date="2011-11-08T14:40:00Z">
                  <w:rPr>
                    <w:rFonts w:ascii="Times New Roman" w:hAnsi="Times New Roman" w:cs="Times New Roman"/>
                  </w:rPr>
                </w:rPrChange>
              </w:rPr>
              <w:t>0.36%</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77" w:author="readm" w:date="2011-11-08T14:40:00Z">
                  <w:rPr>
                    <w:rFonts w:ascii="Times New Roman" w:hAnsi="Times New Roman" w:cs="Times New Roman"/>
                  </w:rPr>
                </w:rPrChange>
              </w:rPr>
              <w:pPrChange w:id="1378" w:author="readm" w:date="2011-11-08T14:18:00Z">
                <w:pPr>
                  <w:spacing w:line="360" w:lineRule="auto"/>
                  <w:jc w:val="right"/>
                </w:pPr>
              </w:pPrChange>
            </w:pPr>
            <w:r w:rsidRPr="002B4552">
              <w:rPr>
                <w:rFonts w:ascii="Times New Roman" w:hAnsi="Times New Roman" w:cs="Times New Roman"/>
                <w:sz w:val="18"/>
                <w:rPrChange w:id="1379" w:author="readm" w:date="2011-11-08T14:40:00Z">
                  <w:rPr>
                    <w:rFonts w:ascii="Times New Roman" w:hAnsi="Times New Roman" w:cs="Times New Roman"/>
                  </w:rPr>
                </w:rPrChange>
              </w:rPr>
              <w:t>1.14%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80" w:author="readm" w:date="2011-11-08T14:40:00Z">
                  <w:rPr>
                    <w:rFonts w:ascii="Times New Roman" w:hAnsi="Times New Roman" w:cs="Times New Roman"/>
                  </w:rPr>
                </w:rPrChange>
              </w:rPr>
              <w:pPrChange w:id="1381" w:author="readm" w:date="2011-11-08T14:18:00Z">
                <w:pPr>
                  <w:spacing w:line="360" w:lineRule="auto"/>
                  <w:jc w:val="right"/>
                </w:pPr>
              </w:pPrChange>
            </w:pPr>
            <w:r w:rsidRPr="002B4552">
              <w:rPr>
                <w:rFonts w:ascii="Times New Roman" w:hAnsi="Times New Roman" w:cs="Times New Roman"/>
                <w:sz w:val="18"/>
                <w:rPrChange w:id="1382" w:author="readm" w:date="2011-11-08T14:40:00Z">
                  <w:rPr>
                    <w:rFonts w:ascii="Times New Roman" w:hAnsi="Times New Roman" w:cs="Times New Roman"/>
                  </w:rPr>
                </w:rPrChange>
              </w:rPr>
              <w:t>1.44%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83" w:author="readm" w:date="2011-11-08T14:40:00Z">
                  <w:rPr>
                    <w:rFonts w:ascii="Times New Roman" w:hAnsi="Times New Roman" w:cs="Times New Roman"/>
                  </w:rPr>
                </w:rPrChange>
              </w:rPr>
              <w:pPrChange w:id="1384" w:author="readm" w:date="2011-11-08T14:18:00Z">
                <w:pPr>
                  <w:spacing w:line="360" w:lineRule="auto"/>
                  <w:jc w:val="right"/>
                </w:pPr>
              </w:pPrChange>
            </w:pPr>
            <w:r w:rsidRPr="002B4552">
              <w:rPr>
                <w:rFonts w:ascii="Times New Roman" w:hAnsi="Times New Roman" w:cs="Times New Roman"/>
                <w:sz w:val="18"/>
                <w:rPrChange w:id="1385" w:author="readm" w:date="2011-11-08T14:40:00Z">
                  <w:rPr>
                    <w:rFonts w:ascii="Times New Roman" w:hAnsi="Times New Roman" w:cs="Times New Roman"/>
                  </w:rPr>
                </w:rPrChange>
              </w:rPr>
              <w:t>0.78%</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86" w:author="readm" w:date="2011-11-08T14:40:00Z">
                  <w:rPr>
                    <w:rFonts w:ascii="Times New Roman" w:hAnsi="Times New Roman" w:cs="Times New Roman"/>
                  </w:rPr>
                </w:rPrChange>
              </w:rPr>
              <w:pPrChange w:id="1387" w:author="readm" w:date="2011-11-08T14:18:00Z">
                <w:pPr>
                  <w:spacing w:line="360" w:lineRule="auto"/>
                  <w:jc w:val="right"/>
                </w:pPr>
              </w:pPrChange>
            </w:pPr>
            <w:r w:rsidRPr="002B4552">
              <w:rPr>
                <w:rFonts w:ascii="Times New Roman" w:hAnsi="Times New Roman" w:cs="Times New Roman"/>
                <w:sz w:val="18"/>
                <w:rPrChange w:id="1388" w:author="readm" w:date="2011-11-08T14:40:00Z">
                  <w:rPr>
                    <w:rFonts w:ascii="Times New Roman" w:hAnsi="Times New Roman" w:cs="Times New Roman"/>
                  </w:rPr>
                </w:rPrChange>
              </w:rPr>
              <w:t>1.67%</w:t>
            </w:r>
          </w:p>
        </w:tc>
      </w:tr>
      <w:tr w:rsidR="00680475" w:rsidRPr="002B4552" w:rsidTr="007E0C6E">
        <w:trPr>
          <w:trHeight w:val="295"/>
        </w:trPr>
        <w:tc>
          <w:tcPr>
            <w:tcW w:w="1280" w:type="dxa"/>
            <w:vMerge/>
            <w:shd w:val="clear" w:color="auto" w:fill="CCFFCC"/>
            <w:vAlign w:val="center"/>
          </w:tcPr>
          <w:p w:rsidR="00680475" w:rsidRPr="002B4552" w:rsidRDefault="00680475" w:rsidP="00875D28">
            <w:pPr>
              <w:spacing w:line="480" w:lineRule="auto"/>
              <w:rPr>
                <w:rFonts w:ascii="Times New Roman" w:hAnsi="Times New Roman" w:cs="Times New Roman"/>
                <w:sz w:val="18"/>
                <w:rPrChange w:id="1389" w:author="readm" w:date="2011-11-08T14:40:00Z">
                  <w:rPr>
                    <w:rFonts w:ascii="Times New Roman" w:hAnsi="Times New Roman" w:cs="Times New Roman"/>
                  </w:rPr>
                </w:rPrChange>
              </w:rPr>
              <w:pPrChange w:id="1390" w:author="readm" w:date="2011-11-08T14:18:00Z">
                <w:pPr>
                  <w:spacing w:line="360" w:lineRule="auto"/>
                </w:pPr>
              </w:pPrChange>
            </w:pP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91" w:author="readm" w:date="2011-11-08T14:40:00Z">
                  <w:rPr>
                    <w:rFonts w:ascii="Times New Roman" w:hAnsi="Times New Roman" w:cs="Times New Roman"/>
                  </w:rPr>
                </w:rPrChange>
              </w:rPr>
              <w:pPrChange w:id="1392" w:author="readm" w:date="2011-11-08T14:18:00Z">
                <w:pPr>
                  <w:spacing w:line="360" w:lineRule="auto"/>
                  <w:jc w:val="right"/>
                </w:pPr>
              </w:pPrChange>
            </w:pPr>
            <w:r w:rsidRPr="002B4552">
              <w:rPr>
                <w:rFonts w:ascii="Times New Roman" w:hAnsi="Times New Roman" w:cs="Times New Roman"/>
                <w:sz w:val="18"/>
                <w:rPrChange w:id="1393" w:author="readm" w:date="2011-11-08T14:40:00Z">
                  <w:rPr>
                    <w:rFonts w:ascii="Times New Roman" w:hAnsi="Times New Roman" w:cs="Times New Roman"/>
                  </w:rPr>
                </w:rPrChange>
              </w:rPr>
              <w:t>50</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94" w:author="readm" w:date="2011-11-08T14:40:00Z">
                  <w:rPr>
                    <w:rFonts w:ascii="Times New Roman" w:hAnsi="Times New Roman" w:cs="Times New Roman"/>
                  </w:rPr>
                </w:rPrChange>
              </w:rPr>
              <w:pPrChange w:id="1395" w:author="readm" w:date="2011-11-08T14:18:00Z">
                <w:pPr>
                  <w:spacing w:line="360" w:lineRule="auto"/>
                  <w:jc w:val="right"/>
                </w:pPr>
              </w:pPrChange>
            </w:pPr>
            <w:r w:rsidRPr="002B4552">
              <w:rPr>
                <w:rFonts w:ascii="Times New Roman" w:hAnsi="Times New Roman" w:cs="Times New Roman"/>
                <w:sz w:val="18"/>
                <w:rPrChange w:id="1396" w:author="readm" w:date="2011-11-08T14:40:00Z">
                  <w:rPr>
                    <w:rFonts w:ascii="Times New Roman" w:hAnsi="Times New Roman" w:cs="Times New Roman"/>
                  </w:rPr>
                </w:rPrChange>
              </w:rPr>
              <w:t>1024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397" w:author="readm" w:date="2011-11-08T14:40:00Z">
                  <w:rPr>
                    <w:rFonts w:ascii="Times New Roman" w:hAnsi="Times New Roman" w:cs="Times New Roman"/>
                  </w:rPr>
                </w:rPrChange>
              </w:rPr>
              <w:pPrChange w:id="1398" w:author="readm" w:date="2011-11-08T14:18:00Z">
                <w:pPr>
                  <w:spacing w:line="360" w:lineRule="auto"/>
                  <w:jc w:val="right"/>
                </w:pPr>
              </w:pPrChange>
            </w:pPr>
            <w:r w:rsidRPr="002B4552">
              <w:rPr>
                <w:rFonts w:ascii="Times New Roman" w:hAnsi="Times New Roman" w:cs="Times New Roman"/>
                <w:sz w:val="18"/>
                <w:rPrChange w:id="1399" w:author="readm" w:date="2011-11-08T14:40:00Z">
                  <w:rPr>
                    <w:rFonts w:ascii="Times New Roman" w:hAnsi="Times New Roman" w:cs="Times New Roman"/>
                  </w:rPr>
                </w:rPrChange>
              </w:rPr>
              <w:t>0.31%</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00" w:author="readm" w:date="2011-11-08T14:40:00Z">
                  <w:rPr>
                    <w:rFonts w:ascii="Times New Roman" w:hAnsi="Times New Roman" w:cs="Times New Roman"/>
                  </w:rPr>
                </w:rPrChange>
              </w:rPr>
              <w:pPrChange w:id="1401" w:author="readm" w:date="2011-11-08T14:18:00Z">
                <w:pPr>
                  <w:spacing w:line="360" w:lineRule="auto"/>
                  <w:jc w:val="right"/>
                </w:pPr>
              </w:pPrChange>
            </w:pPr>
            <w:r w:rsidRPr="002B4552">
              <w:rPr>
                <w:rFonts w:ascii="Times New Roman" w:hAnsi="Times New Roman" w:cs="Times New Roman"/>
                <w:sz w:val="18"/>
                <w:rPrChange w:id="1402" w:author="readm" w:date="2011-11-08T14:40:00Z">
                  <w:rPr>
                    <w:rFonts w:ascii="Times New Roman" w:hAnsi="Times New Roman" w:cs="Times New Roman"/>
                  </w:rPr>
                </w:rPrChange>
              </w:rPr>
              <w:t>1.04%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03" w:author="readm" w:date="2011-11-08T14:40:00Z">
                  <w:rPr>
                    <w:rFonts w:ascii="Times New Roman" w:hAnsi="Times New Roman" w:cs="Times New Roman"/>
                  </w:rPr>
                </w:rPrChange>
              </w:rPr>
              <w:pPrChange w:id="1404" w:author="readm" w:date="2011-11-08T14:18:00Z">
                <w:pPr>
                  <w:spacing w:line="360" w:lineRule="auto"/>
                  <w:jc w:val="right"/>
                </w:pPr>
              </w:pPrChange>
            </w:pPr>
            <w:r w:rsidRPr="002B4552">
              <w:rPr>
                <w:rFonts w:ascii="Times New Roman" w:hAnsi="Times New Roman" w:cs="Times New Roman"/>
                <w:sz w:val="18"/>
                <w:rPrChange w:id="1405" w:author="readm" w:date="2011-11-08T14:40:00Z">
                  <w:rPr>
                    <w:rFonts w:ascii="Times New Roman" w:hAnsi="Times New Roman" w:cs="Times New Roman"/>
                  </w:rPr>
                </w:rPrChange>
              </w:rPr>
              <w:t>1.37%</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06" w:author="readm" w:date="2011-11-08T14:40:00Z">
                  <w:rPr>
                    <w:rFonts w:ascii="Times New Roman" w:hAnsi="Times New Roman" w:cs="Times New Roman"/>
                  </w:rPr>
                </w:rPrChange>
              </w:rPr>
              <w:pPrChange w:id="1407" w:author="readm" w:date="2011-11-08T14:18:00Z">
                <w:pPr>
                  <w:spacing w:line="360" w:lineRule="auto"/>
                  <w:jc w:val="right"/>
                </w:pPr>
              </w:pPrChange>
            </w:pPr>
            <w:r w:rsidRPr="002B4552">
              <w:rPr>
                <w:rFonts w:ascii="Times New Roman" w:hAnsi="Times New Roman" w:cs="Times New Roman"/>
                <w:sz w:val="18"/>
                <w:rPrChange w:id="1408" w:author="readm" w:date="2011-11-08T14:40:00Z">
                  <w:rPr>
                    <w:rFonts w:ascii="Times New Roman" w:hAnsi="Times New Roman" w:cs="Times New Roman"/>
                  </w:rPr>
                </w:rPrChange>
              </w:rPr>
              <w:t>0.71%</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09" w:author="readm" w:date="2011-11-08T14:40:00Z">
                  <w:rPr>
                    <w:rFonts w:ascii="Times New Roman" w:hAnsi="Times New Roman" w:cs="Times New Roman"/>
                  </w:rPr>
                </w:rPrChange>
              </w:rPr>
              <w:pPrChange w:id="1410" w:author="readm" w:date="2011-11-08T14:18:00Z">
                <w:pPr>
                  <w:spacing w:line="360" w:lineRule="auto"/>
                  <w:jc w:val="right"/>
                </w:pPr>
              </w:pPrChange>
            </w:pPr>
            <w:r w:rsidRPr="002B4552">
              <w:rPr>
                <w:rFonts w:ascii="Times New Roman" w:hAnsi="Times New Roman" w:cs="Times New Roman"/>
                <w:sz w:val="18"/>
                <w:rPrChange w:id="1411" w:author="readm" w:date="2011-11-08T14:40:00Z">
                  <w:rPr>
                    <w:rFonts w:ascii="Times New Roman" w:hAnsi="Times New Roman" w:cs="Times New Roman"/>
                  </w:rPr>
                </w:rPrChange>
              </w:rPr>
              <w:t>1.52%</w:t>
            </w:r>
          </w:p>
        </w:tc>
      </w:tr>
      <w:tr w:rsidR="00680475" w:rsidRPr="002B4552" w:rsidTr="007E0C6E">
        <w:trPr>
          <w:trHeight w:val="295"/>
        </w:trPr>
        <w:tc>
          <w:tcPr>
            <w:tcW w:w="1280" w:type="dxa"/>
            <w:vMerge/>
            <w:shd w:val="clear" w:color="auto" w:fill="CCFFCC"/>
            <w:vAlign w:val="center"/>
          </w:tcPr>
          <w:p w:rsidR="00680475" w:rsidRPr="002B4552" w:rsidRDefault="00680475" w:rsidP="00875D28">
            <w:pPr>
              <w:spacing w:line="480" w:lineRule="auto"/>
              <w:rPr>
                <w:rFonts w:ascii="Times New Roman" w:hAnsi="Times New Roman" w:cs="Times New Roman"/>
                <w:sz w:val="18"/>
                <w:rPrChange w:id="1412" w:author="readm" w:date="2011-11-08T14:40:00Z">
                  <w:rPr>
                    <w:rFonts w:ascii="Times New Roman" w:hAnsi="Times New Roman" w:cs="Times New Roman"/>
                  </w:rPr>
                </w:rPrChange>
              </w:rPr>
              <w:pPrChange w:id="1413" w:author="readm" w:date="2011-11-08T14:18:00Z">
                <w:pPr>
                  <w:spacing w:line="360" w:lineRule="auto"/>
                </w:pPr>
              </w:pPrChange>
            </w:pP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14" w:author="readm" w:date="2011-11-08T14:40:00Z">
                  <w:rPr>
                    <w:rFonts w:ascii="Times New Roman" w:hAnsi="Times New Roman" w:cs="Times New Roman"/>
                  </w:rPr>
                </w:rPrChange>
              </w:rPr>
              <w:pPrChange w:id="1415" w:author="readm" w:date="2011-11-08T14:18:00Z">
                <w:pPr>
                  <w:spacing w:line="360" w:lineRule="auto"/>
                  <w:jc w:val="right"/>
                </w:pPr>
              </w:pPrChange>
            </w:pPr>
            <w:r w:rsidRPr="002B4552">
              <w:rPr>
                <w:rFonts w:ascii="Times New Roman" w:hAnsi="Times New Roman" w:cs="Times New Roman"/>
                <w:sz w:val="18"/>
                <w:rPrChange w:id="1416" w:author="readm" w:date="2011-11-08T14:40:00Z">
                  <w:rPr>
                    <w:rFonts w:ascii="Times New Roman" w:hAnsi="Times New Roman" w:cs="Times New Roman"/>
                  </w:rPr>
                </w:rPrChange>
              </w:rPr>
              <w:t>65</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17" w:author="readm" w:date="2011-11-08T14:40:00Z">
                  <w:rPr>
                    <w:rFonts w:ascii="Times New Roman" w:hAnsi="Times New Roman" w:cs="Times New Roman"/>
                  </w:rPr>
                </w:rPrChange>
              </w:rPr>
              <w:pPrChange w:id="1418" w:author="readm" w:date="2011-11-08T14:18:00Z">
                <w:pPr>
                  <w:spacing w:line="360" w:lineRule="auto"/>
                  <w:jc w:val="right"/>
                </w:pPr>
              </w:pPrChange>
            </w:pPr>
            <w:r w:rsidRPr="002B4552">
              <w:rPr>
                <w:rFonts w:ascii="Times New Roman" w:hAnsi="Times New Roman" w:cs="Times New Roman"/>
                <w:sz w:val="18"/>
                <w:rPrChange w:id="1419" w:author="readm" w:date="2011-11-08T14:40:00Z">
                  <w:rPr>
                    <w:rFonts w:ascii="Times New Roman" w:hAnsi="Times New Roman" w:cs="Times New Roman"/>
                  </w:rPr>
                </w:rPrChange>
              </w:rPr>
              <w:t>1024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20" w:author="readm" w:date="2011-11-08T14:40:00Z">
                  <w:rPr>
                    <w:rFonts w:ascii="Times New Roman" w:hAnsi="Times New Roman" w:cs="Times New Roman"/>
                  </w:rPr>
                </w:rPrChange>
              </w:rPr>
              <w:pPrChange w:id="1421" w:author="readm" w:date="2011-11-08T14:18:00Z">
                <w:pPr>
                  <w:spacing w:line="360" w:lineRule="auto"/>
                  <w:jc w:val="right"/>
                </w:pPr>
              </w:pPrChange>
            </w:pPr>
            <w:r w:rsidRPr="002B4552">
              <w:rPr>
                <w:rFonts w:ascii="Times New Roman" w:hAnsi="Times New Roman" w:cs="Times New Roman"/>
                <w:sz w:val="18"/>
                <w:rPrChange w:id="1422" w:author="readm" w:date="2011-11-08T14:40:00Z">
                  <w:rPr>
                    <w:rFonts w:ascii="Times New Roman" w:hAnsi="Times New Roman" w:cs="Times New Roman"/>
                  </w:rPr>
                </w:rPrChange>
              </w:rPr>
              <w:t>0.29%</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23" w:author="readm" w:date="2011-11-08T14:40:00Z">
                  <w:rPr>
                    <w:rFonts w:ascii="Times New Roman" w:hAnsi="Times New Roman" w:cs="Times New Roman"/>
                  </w:rPr>
                </w:rPrChange>
              </w:rPr>
              <w:pPrChange w:id="1424" w:author="readm" w:date="2011-11-08T14:18:00Z">
                <w:pPr>
                  <w:spacing w:line="360" w:lineRule="auto"/>
                  <w:jc w:val="right"/>
                </w:pPr>
              </w:pPrChange>
            </w:pPr>
            <w:r w:rsidRPr="002B4552">
              <w:rPr>
                <w:rFonts w:ascii="Times New Roman" w:hAnsi="Times New Roman" w:cs="Times New Roman"/>
                <w:sz w:val="18"/>
                <w:rPrChange w:id="1425" w:author="readm" w:date="2011-11-08T14:40:00Z">
                  <w:rPr>
                    <w:rFonts w:ascii="Times New Roman" w:hAnsi="Times New Roman" w:cs="Times New Roman"/>
                  </w:rPr>
                </w:rPrChange>
              </w:rPr>
              <w:t>0.99%</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26" w:author="readm" w:date="2011-11-08T14:40:00Z">
                  <w:rPr>
                    <w:rFonts w:ascii="Times New Roman" w:hAnsi="Times New Roman" w:cs="Times New Roman"/>
                  </w:rPr>
                </w:rPrChange>
              </w:rPr>
              <w:pPrChange w:id="1427" w:author="readm" w:date="2011-11-08T14:18:00Z">
                <w:pPr>
                  <w:spacing w:line="360" w:lineRule="auto"/>
                  <w:jc w:val="right"/>
                </w:pPr>
              </w:pPrChange>
            </w:pPr>
            <w:r w:rsidRPr="002B4552">
              <w:rPr>
                <w:rFonts w:ascii="Times New Roman" w:hAnsi="Times New Roman" w:cs="Times New Roman"/>
                <w:sz w:val="18"/>
                <w:rPrChange w:id="1428" w:author="readm" w:date="2011-11-08T14:40:00Z">
                  <w:rPr>
                    <w:rFonts w:ascii="Times New Roman" w:hAnsi="Times New Roman" w:cs="Times New Roman"/>
                  </w:rPr>
                </w:rPrChange>
              </w:rPr>
              <w:t>1.32%</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29" w:author="readm" w:date="2011-11-08T14:40:00Z">
                  <w:rPr>
                    <w:rFonts w:ascii="Times New Roman" w:hAnsi="Times New Roman" w:cs="Times New Roman"/>
                  </w:rPr>
                </w:rPrChange>
              </w:rPr>
              <w:pPrChange w:id="1430" w:author="readm" w:date="2011-11-08T14:18:00Z">
                <w:pPr>
                  <w:spacing w:line="360" w:lineRule="auto"/>
                  <w:jc w:val="right"/>
                </w:pPr>
              </w:pPrChange>
            </w:pPr>
            <w:r w:rsidRPr="002B4552">
              <w:rPr>
                <w:rFonts w:ascii="Times New Roman" w:hAnsi="Times New Roman" w:cs="Times New Roman"/>
                <w:sz w:val="18"/>
                <w:rPrChange w:id="1431" w:author="readm" w:date="2011-11-08T14:40:00Z">
                  <w:rPr>
                    <w:rFonts w:ascii="Times New Roman" w:hAnsi="Times New Roman" w:cs="Times New Roman"/>
                  </w:rPr>
                </w:rPrChange>
              </w:rPr>
              <w:t>0.68%</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32" w:author="readm" w:date="2011-11-08T14:40:00Z">
                  <w:rPr>
                    <w:rFonts w:ascii="Times New Roman" w:hAnsi="Times New Roman" w:cs="Times New Roman"/>
                  </w:rPr>
                </w:rPrChange>
              </w:rPr>
              <w:pPrChange w:id="1433" w:author="readm" w:date="2011-11-08T14:18:00Z">
                <w:pPr>
                  <w:spacing w:line="360" w:lineRule="auto"/>
                  <w:jc w:val="right"/>
                </w:pPr>
              </w:pPrChange>
            </w:pPr>
            <w:r w:rsidRPr="002B4552">
              <w:rPr>
                <w:rFonts w:ascii="Times New Roman" w:hAnsi="Times New Roman" w:cs="Times New Roman"/>
                <w:sz w:val="18"/>
                <w:rPrChange w:id="1434" w:author="readm" w:date="2011-11-08T14:40:00Z">
                  <w:rPr>
                    <w:rFonts w:ascii="Times New Roman" w:hAnsi="Times New Roman" w:cs="Times New Roman"/>
                  </w:rPr>
                </w:rPrChange>
              </w:rPr>
              <w:t>1.45%</w:t>
            </w:r>
          </w:p>
        </w:tc>
      </w:tr>
      <w:tr w:rsidR="00680475" w:rsidRPr="002B4552" w:rsidTr="007E0C6E">
        <w:trPr>
          <w:trHeight w:val="295"/>
        </w:trPr>
        <w:tc>
          <w:tcPr>
            <w:tcW w:w="1280" w:type="dxa"/>
            <w:vMerge/>
            <w:shd w:val="clear" w:color="auto" w:fill="CCFFCC"/>
            <w:vAlign w:val="center"/>
          </w:tcPr>
          <w:p w:rsidR="00680475" w:rsidRPr="002B4552" w:rsidRDefault="00680475" w:rsidP="00875D28">
            <w:pPr>
              <w:spacing w:line="480" w:lineRule="auto"/>
              <w:rPr>
                <w:rFonts w:ascii="Times New Roman" w:hAnsi="Times New Roman" w:cs="Times New Roman"/>
                <w:sz w:val="18"/>
                <w:rPrChange w:id="1435" w:author="readm" w:date="2011-11-08T14:40:00Z">
                  <w:rPr>
                    <w:rFonts w:ascii="Times New Roman" w:hAnsi="Times New Roman" w:cs="Times New Roman"/>
                  </w:rPr>
                </w:rPrChange>
              </w:rPr>
              <w:pPrChange w:id="1436" w:author="readm" w:date="2011-11-08T14:18:00Z">
                <w:pPr>
                  <w:spacing w:line="360" w:lineRule="auto"/>
                </w:pPr>
              </w:pPrChange>
            </w:pP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37" w:author="readm" w:date="2011-11-08T14:40:00Z">
                  <w:rPr>
                    <w:rFonts w:ascii="Times New Roman" w:hAnsi="Times New Roman" w:cs="Times New Roman"/>
                  </w:rPr>
                </w:rPrChange>
              </w:rPr>
              <w:pPrChange w:id="1438" w:author="readm" w:date="2011-11-08T14:18:00Z">
                <w:pPr>
                  <w:spacing w:line="360" w:lineRule="auto"/>
                  <w:jc w:val="right"/>
                </w:pPr>
              </w:pPrChange>
            </w:pPr>
            <w:r w:rsidRPr="002B4552">
              <w:rPr>
                <w:rFonts w:ascii="Times New Roman" w:hAnsi="Times New Roman" w:cs="Times New Roman"/>
                <w:sz w:val="18"/>
                <w:rPrChange w:id="1439" w:author="readm" w:date="2011-11-08T14:40:00Z">
                  <w:rPr>
                    <w:rFonts w:ascii="Times New Roman" w:hAnsi="Times New Roman" w:cs="Times New Roman"/>
                  </w:rPr>
                </w:rPrChange>
              </w:rPr>
              <w:t>100</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40" w:author="readm" w:date="2011-11-08T14:40:00Z">
                  <w:rPr>
                    <w:rFonts w:ascii="Times New Roman" w:hAnsi="Times New Roman" w:cs="Times New Roman"/>
                  </w:rPr>
                </w:rPrChange>
              </w:rPr>
              <w:pPrChange w:id="1441" w:author="readm" w:date="2011-11-08T14:18:00Z">
                <w:pPr>
                  <w:spacing w:line="360" w:lineRule="auto"/>
                  <w:jc w:val="right"/>
                </w:pPr>
              </w:pPrChange>
            </w:pPr>
            <w:r w:rsidRPr="002B4552">
              <w:rPr>
                <w:rFonts w:ascii="Times New Roman" w:hAnsi="Times New Roman" w:cs="Times New Roman"/>
                <w:sz w:val="18"/>
                <w:rPrChange w:id="1442" w:author="readm" w:date="2011-11-08T14:40:00Z">
                  <w:rPr>
                    <w:rFonts w:ascii="Times New Roman" w:hAnsi="Times New Roman" w:cs="Times New Roman"/>
                  </w:rPr>
                </w:rPrChange>
              </w:rPr>
              <w:t>1024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43" w:author="readm" w:date="2011-11-08T14:40:00Z">
                  <w:rPr>
                    <w:rFonts w:ascii="Times New Roman" w:hAnsi="Times New Roman" w:cs="Times New Roman"/>
                  </w:rPr>
                </w:rPrChange>
              </w:rPr>
              <w:pPrChange w:id="1444" w:author="readm" w:date="2011-11-08T14:18:00Z">
                <w:pPr>
                  <w:spacing w:line="360" w:lineRule="auto"/>
                  <w:jc w:val="right"/>
                </w:pPr>
              </w:pPrChange>
            </w:pPr>
            <w:r w:rsidRPr="002B4552">
              <w:rPr>
                <w:rFonts w:ascii="Times New Roman" w:hAnsi="Times New Roman" w:cs="Times New Roman"/>
                <w:sz w:val="18"/>
                <w:rPrChange w:id="1445" w:author="readm" w:date="2011-11-08T14:40:00Z">
                  <w:rPr>
                    <w:rFonts w:ascii="Times New Roman" w:hAnsi="Times New Roman" w:cs="Times New Roman"/>
                  </w:rPr>
                </w:rPrChange>
              </w:rPr>
              <w:t>0.26%</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46" w:author="readm" w:date="2011-11-08T14:40:00Z">
                  <w:rPr>
                    <w:rFonts w:ascii="Times New Roman" w:hAnsi="Times New Roman" w:cs="Times New Roman"/>
                  </w:rPr>
                </w:rPrChange>
              </w:rPr>
              <w:pPrChange w:id="1447" w:author="readm" w:date="2011-11-08T14:18:00Z">
                <w:pPr>
                  <w:spacing w:line="360" w:lineRule="auto"/>
                  <w:jc w:val="right"/>
                </w:pPr>
              </w:pPrChange>
            </w:pPr>
            <w:r w:rsidRPr="002B4552">
              <w:rPr>
                <w:rFonts w:ascii="Times New Roman" w:hAnsi="Times New Roman" w:cs="Times New Roman"/>
                <w:sz w:val="18"/>
                <w:rPrChange w:id="1448" w:author="readm" w:date="2011-11-08T14:40:00Z">
                  <w:rPr>
                    <w:rFonts w:ascii="Times New Roman" w:hAnsi="Times New Roman" w:cs="Times New Roman"/>
                  </w:rPr>
                </w:rPrChange>
              </w:rPr>
              <w:t>0.94%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49" w:author="readm" w:date="2011-11-08T14:40:00Z">
                  <w:rPr>
                    <w:rFonts w:ascii="Times New Roman" w:hAnsi="Times New Roman" w:cs="Times New Roman"/>
                  </w:rPr>
                </w:rPrChange>
              </w:rPr>
              <w:pPrChange w:id="1450" w:author="readm" w:date="2011-11-08T14:18:00Z">
                <w:pPr>
                  <w:spacing w:line="360" w:lineRule="auto"/>
                  <w:jc w:val="right"/>
                </w:pPr>
              </w:pPrChange>
            </w:pPr>
            <w:r w:rsidRPr="002B4552">
              <w:rPr>
                <w:rFonts w:ascii="Times New Roman" w:hAnsi="Times New Roman" w:cs="Times New Roman"/>
                <w:sz w:val="18"/>
                <w:rPrChange w:id="1451" w:author="readm" w:date="2011-11-08T14:40:00Z">
                  <w:rPr>
                    <w:rFonts w:ascii="Times New Roman" w:hAnsi="Times New Roman" w:cs="Times New Roman"/>
                  </w:rPr>
                </w:rPrChange>
              </w:rPr>
              <w:t>1.26%</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52" w:author="readm" w:date="2011-11-08T14:40:00Z">
                  <w:rPr>
                    <w:rFonts w:ascii="Times New Roman" w:hAnsi="Times New Roman" w:cs="Times New Roman"/>
                  </w:rPr>
                </w:rPrChange>
              </w:rPr>
              <w:pPrChange w:id="1453" w:author="readm" w:date="2011-11-08T14:18:00Z">
                <w:pPr>
                  <w:spacing w:line="360" w:lineRule="auto"/>
                  <w:jc w:val="right"/>
                </w:pPr>
              </w:pPrChange>
            </w:pPr>
            <w:r w:rsidRPr="002B4552">
              <w:rPr>
                <w:rFonts w:ascii="Times New Roman" w:hAnsi="Times New Roman" w:cs="Times New Roman"/>
                <w:sz w:val="18"/>
                <w:rPrChange w:id="1454" w:author="readm" w:date="2011-11-08T14:40:00Z">
                  <w:rPr>
                    <w:rFonts w:ascii="Times New Roman" w:hAnsi="Times New Roman" w:cs="Times New Roman"/>
                  </w:rPr>
                </w:rPrChange>
              </w:rPr>
              <w:t>0.64%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55" w:author="readm" w:date="2011-11-08T14:40:00Z">
                  <w:rPr>
                    <w:rFonts w:ascii="Times New Roman" w:hAnsi="Times New Roman" w:cs="Times New Roman"/>
                  </w:rPr>
                </w:rPrChange>
              </w:rPr>
              <w:pPrChange w:id="1456" w:author="readm" w:date="2011-11-08T14:18:00Z">
                <w:pPr>
                  <w:spacing w:line="360" w:lineRule="auto"/>
                  <w:jc w:val="right"/>
                </w:pPr>
              </w:pPrChange>
            </w:pPr>
            <w:r w:rsidRPr="002B4552">
              <w:rPr>
                <w:rFonts w:ascii="Times New Roman" w:hAnsi="Times New Roman" w:cs="Times New Roman"/>
                <w:sz w:val="18"/>
                <w:rPrChange w:id="1457" w:author="readm" w:date="2011-11-08T14:40:00Z">
                  <w:rPr>
                    <w:rFonts w:ascii="Times New Roman" w:hAnsi="Times New Roman" w:cs="Times New Roman"/>
                  </w:rPr>
                </w:rPrChange>
              </w:rPr>
              <w:t>1.36%</w:t>
            </w:r>
          </w:p>
        </w:tc>
      </w:tr>
      <w:tr w:rsidR="00680475" w:rsidRPr="002B4552" w:rsidTr="007E0C6E">
        <w:trPr>
          <w:trHeight w:val="295"/>
        </w:trPr>
        <w:tc>
          <w:tcPr>
            <w:tcW w:w="1280" w:type="dxa"/>
            <w:vMerge/>
            <w:shd w:val="clear" w:color="auto" w:fill="CCFFCC"/>
            <w:vAlign w:val="center"/>
          </w:tcPr>
          <w:p w:rsidR="00680475" w:rsidRPr="002B4552" w:rsidRDefault="00680475" w:rsidP="00875D28">
            <w:pPr>
              <w:spacing w:line="480" w:lineRule="auto"/>
              <w:rPr>
                <w:rFonts w:ascii="Times New Roman" w:hAnsi="Times New Roman" w:cs="Times New Roman"/>
                <w:sz w:val="18"/>
                <w:rPrChange w:id="1458" w:author="readm" w:date="2011-11-08T14:40:00Z">
                  <w:rPr>
                    <w:rFonts w:ascii="Times New Roman" w:hAnsi="Times New Roman" w:cs="Times New Roman"/>
                  </w:rPr>
                </w:rPrChange>
              </w:rPr>
              <w:pPrChange w:id="1459" w:author="readm" w:date="2011-11-08T14:18:00Z">
                <w:pPr>
                  <w:spacing w:line="360" w:lineRule="auto"/>
                </w:pPr>
              </w:pPrChange>
            </w:pP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60" w:author="readm" w:date="2011-11-08T14:40:00Z">
                  <w:rPr>
                    <w:rFonts w:ascii="Times New Roman" w:hAnsi="Times New Roman" w:cs="Times New Roman"/>
                  </w:rPr>
                </w:rPrChange>
              </w:rPr>
              <w:pPrChange w:id="1461" w:author="readm" w:date="2011-11-08T14:18:00Z">
                <w:pPr>
                  <w:spacing w:line="360" w:lineRule="auto"/>
                  <w:jc w:val="right"/>
                </w:pPr>
              </w:pPrChange>
            </w:pPr>
            <w:r w:rsidRPr="002B4552">
              <w:rPr>
                <w:rFonts w:ascii="Times New Roman" w:hAnsi="Times New Roman" w:cs="Times New Roman"/>
                <w:sz w:val="18"/>
                <w:rPrChange w:id="1462" w:author="readm" w:date="2011-11-08T14:40:00Z">
                  <w:rPr>
                    <w:rFonts w:ascii="Times New Roman" w:hAnsi="Times New Roman" w:cs="Times New Roman"/>
                  </w:rPr>
                </w:rPrChange>
              </w:rPr>
              <w:t>100</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63" w:author="readm" w:date="2011-11-08T14:40:00Z">
                  <w:rPr>
                    <w:rFonts w:ascii="Times New Roman" w:hAnsi="Times New Roman" w:cs="Times New Roman"/>
                  </w:rPr>
                </w:rPrChange>
              </w:rPr>
              <w:pPrChange w:id="1464" w:author="readm" w:date="2011-11-08T14:18:00Z">
                <w:pPr>
                  <w:spacing w:line="360" w:lineRule="auto"/>
                  <w:jc w:val="right"/>
                </w:pPr>
              </w:pPrChange>
            </w:pPr>
            <w:r w:rsidRPr="002B4552">
              <w:rPr>
                <w:rFonts w:ascii="Times New Roman" w:hAnsi="Times New Roman" w:cs="Times New Roman"/>
                <w:sz w:val="18"/>
                <w:rPrChange w:id="1465" w:author="readm" w:date="2011-11-08T14:40:00Z">
                  <w:rPr>
                    <w:rFonts w:ascii="Times New Roman" w:hAnsi="Times New Roman" w:cs="Times New Roman"/>
                  </w:rPr>
                </w:rPrChange>
              </w:rPr>
              <w:t>512</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66" w:author="readm" w:date="2011-11-08T14:40:00Z">
                  <w:rPr>
                    <w:rFonts w:ascii="Times New Roman" w:hAnsi="Times New Roman" w:cs="Times New Roman"/>
                  </w:rPr>
                </w:rPrChange>
              </w:rPr>
              <w:pPrChange w:id="1467" w:author="readm" w:date="2011-11-08T14:18:00Z">
                <w:pPr>
                  <w:spacing w:line="360" w:lineRule="auto"/>
                  <w:jc w:val="right"/>
                </w:pPr>
              </w:pPrChange>
            </w:pPr>
            <w:r w:rsidRPr="002B4552">
              <w:rPr>
                <w:rFonts w:ascii="Times New Roman" w:hAnsi="Times New Roman" w:cs="Times New Roman"/>
                <w:sz w:val="18"/>
                <w:rPrChange w:id="1468" w:author="readm" w:date="2011-11-08T14:40:00Z">
                  <w:rPr>
                    <w:rFonts w:ascii="Times New Roman" w:hAnsi="Times New Roman" w:cs="Times New Roman"/>
                  </w:rPr>
                </w:rPrChange>
              </w:rPr>
              <w:t>0.27%</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69" w:author="readm" w:date="2011-11-08T14:40:00Z">
                  <w:rPr>
                    <w:rFonts w:ascii="Times New Roman" w:hAnsi="Times New Roman" w:cs="Times New Roman"/>
                  </w:rPr>
                </w:rPrChange>
              </w:rPr>
              <w:pPrChange w:id="1470" w:author="readm" w:date="2011-11-08T14:18:00Z">
                <w:pPr>
                  <w:spacing w:line="360" w:lineRule="auto"/>
                  <w:jc w:val="right"/>
                </w:pPr>
              </w:pPrChange>
            </w:pPr>
            <w:r w:rsidRPr="002B4552">
              <w:rPr>
                <w:rFonts w:ascii="Times New Roman" w:hAnsi="Times New Roman" w:cs="Times New Roman"/>
                <w:sz w:val="18"/>
                <w:rPrChange w:id="1471" w:author="readm" w:date="2011-11-08T14:40:00Z">
                  <w:rPr>
                    <w:rFonts w:ascii="Times New Roman" w:hAnsi="Times New Roman" w:cs="Times New Roman"/>
                  </w:rPr>
                </w:rPrChange>
              </w:rPr>
              <w:t>0.92%</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72" w:author="readm" w:date="2011-11-08T14:40:00Z">
                  <w:rPr>
                    <w:rFonts w:ascii="Times New Roman" w:hAnsi="Times New Roman" w:cs="Times New Roman"/>
                  </w:rPr>
                </w:rPrChange>
              </w:rPr>
              <w:pPrChange w:id="1473" w:author="readm" w:date="2011-11-08T14:18:00Z">
                <w:pPr>
                  <w:spacing w:line="360" w:lineRule="auto"/>
                  <w:jc w:val="right"/>
                </w:pPr>
              </w:pPrChange>
            </w:pPr>
            <w:r w:rsidRPr="002B4552">
              <w:rPr>
                <w:rFonts w:ascii="Times New Roman" w:hAnsi="Times New Roman" w:cs="Times New Roman"/>
                <w:sz w:val="18"/>
                <w:rPrChange w:id="1474" w:author="readm" w:date="2011-11-08T14:40:00Z">
                  <w:rPr>
                    <w:rFonts w:ascii="Times New Roman" w:hAnsi="Times New Roman" w:cs="Times New Roman"/>
                  </w:rPr>
                </w:rPrChange>
              </w:rPr>
              <w:t>1.25%</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75" w:author="readm" w:date="2011-11-08T14:40:00Z">
                  <w:rPr>
                    <w:rFonts w:ascii="Times New Roman" w:hAnsi="Times New Roman" w:cs="Times New Roman"/>
                  </w:rPr>
                </w:rPrChange>
              </w:rPr>
              <w:pPrChange w:id="1476" w:author="readm" w:date="2011-11-08T14:18:00Z">
                <w:pPr>
                  <w:spacing w:line="360" w:lineRule="auto"/>
                  <w:jc w:val="right"/>
                </w:pPr>
              </w:pPrChange>
            </w:pPr>
            <w:r w:rsidRPr="002B4552">
              <w:rPr>
                <w:rFonts w:ascii="Times New Roman" w:hAnsi="Times New Roman" w:cs="Times New Roman"/>
                <w:sz w:val="18"/>
                <w:rPrChange w:id="1477" w:author="readm" w:date="2011-11-08T14:40:00Z">
                  <w:rPr>
                    <w:rFonts w:ascii="Times New Roman" w:hAnsi="Times New Roman" w:cs="Times New Roman"/>
                  </w:rPr>
                </w:rPrChange>
              </w:rPr>
              <w:t>0.63%</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78" w:author="readm" w:date="2011-11-08T14:40:00Z">
                  <w:rPr>
                    <w:rFonts w:ascii="Times New Roman" w:hAnsi="Times New Roman" w:cs="Times New Roman"/>
                  </w:rPr>
                </w:rPrChange>
              </w:rPr>
              <w:pPrChange w:id="1479" w:author="readm" w:date="2011-11-08T14:18:00Z">
                <w:pPr>
                  <w:spacing w:line="360" w:lineRule="auto"/>
                  <w:jc w:val="right"/>
                </w:pPr>
              </w:pPrChange>
            </w:pPr>
            <w:r w:rsidRPr="002B4552">
              <w:rPr>
                <w:rFonts w:ascii="Times New Roman" w:hAnsi="Times New Roman" w:cs="Times New Roman"/>
                <w:sz w:val="18"/>
                <w:rPrChange w:id="1480" w:author="readm" w:date="2011-11-08T14:40:00Z">
                  <w:rPr>
                    <w:rFonts w:ascii="Times New Roman" w:hAnsi="Times New Roman" w:cs="Times New Roman"/>
                  </w:rPr>
                </w:rPrChange>
              </w:rPr>
              <w:t>1.36%</w:t>
            </w:r>
          </w:p>
        </w:tc>
      </w:tr>
      <w:tr w:rsidR="00680475" w:rsidRPr="002B4552" w:rsidTr="007E0C6E">
        <w:trPr>
          <w:trHeight w:val="295"/>
        </w:trPr>
        <w:tc>
          <w:tcPr>
            <w:tcW w:w="1280" w:type="dxa"/>
            <w:vMerge/>
            <w:shd w:val="clear" w:color="auto" w:fill="CCFFCC"/>
            <w:vAlign w:val="center"/>
          </w:tcPr>
          <w:p w:rsidR="00680475" w:rsidRPr="002B4552" w:rsidRDefault="00680475" w:rsidP="00875D28">
            <w:pPr>
              <w:spacing w:line="480" w:lineRule="auto"/>
              <w:rPr>
                <w:rFonts w:ascii="Times New Roman" w:hAnsi="Times New Roman" w:cs="Times New Roman"/>
                <w:sz w:val="18"/>
                <w:rPrChange w:id="1481" w:author="readm" w:date="2011-11-08T14:40:00Z">
                  <w:rPr>
                    <w:rFonts w:ascii="Times New Roman" w:hAnsi="Times New Roman" w:cs="Times New Roman"/>
                  </w:rPr>
                </w:rPrChange>
              </w:rPr>
              <w:pPrChange w:id="1482" w:author="readm" w:date="2011-11-08T14:18:00Z">
                <w:pPr>
                  <w:spacing w:line="360" w:lineRule="auto"/>
                </w:pPr>
              </w:pPrChange>
            </w:pP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83" w:author="readm" w:date="2011-11-08T14:40:00Z">
                  <w:rPr>
                    <w:rFonts w:ascii="Times New Roman" w:hAnsi="Times New Roman" w:cs="Times New Roman"/>
                  </w:rPr>
                </w:rPrChange>
              </w:rPr>
              <w:pPrChange w:id="1484" w:author="readm" w:date="2011-11-08T14:18:00Z">
                <w:pPr>
                  <w:spacing w:line="360" w:lineRule="auto"/>
                  <w:jc w:val="right"/>
                </w:pPr>
              </w:pPrChange>
            </w:pPr>
            <w:r w:rsidRPr="002B4552">
              <w:rPr>
                <w:rFonts w:ascii="Times New Roman" w:hAnsi="Times New Roman" w:cs="Times New Roman"/>
                <w:sz w:val="18"/>
                <w:rPrChange w:id="1485" w:author="readm" w:date="2011-11-08T14:40:00Z">
                  <w:rPr>
                    <w:rFonts w:ascii="Times New Roman" w:hAnsi="Times New Roman" w:cs="Times New Roman"/>
                  </w:rPr>
                </w:rPrChange>
              </w:rPr>
              <w:t>200</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86" w:author="readm" w:date="2011-11-08T14:40:00Z">
                  <w:rPr>
                    <w:rFonts w:ascii="Times New Roman" w:hAnsi="Times New Roman" w:cs="Times New Roman"/>
                  </w:rPr>
                </w:rPrChange>
              </w:rPr>
              <w:pPrChange w:id="1487" w:author="readm" w:date="2011-11-08T14:18:00Z">
                <w:pPr>
                  <w:spacing w:line="360" w:lineRule="auto"/>
                  <w:jc w:val="right"/>
                </w:pPr>
              </w:pPrChange>
            </w:pPr>
            <w:r w:rsidRPr="002B4552">
              <w:rPr>
                <w:rFonts w:ascii="Times New Roman" w:hAnsi="Times New Roman" w:cs="Times New Roman"/>
                <w:sz w:val="18"/>
                <w:rPrChange w:id="1488" w:author="readm" w:date="2011-11-08T14:40:00Z">
                  <w:rPr>
                    <w:rFonts w:ascii="Times New Roman" w:hAnsi="Times New Roman" w:cs="Times New Roman"/>
                  </w:rPr>
                </w:rPrChange>
              </w:rPr>
              <w:t>1024</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89" w:author="readm" w:date="2011-11-08T14:40:00Z">
                  <w:rPr>
                    <w:rFonts w:ascii="Times New Roman" w:hAnsi="Times New Roman" w:cs="Times New Roman"/>
                  </w:rPr>
                </w:rPrChange>
              </w:rPr>
              <w:pPrChange w:id="1490" w:author="readm" w:date="2011-11-08T14:18:00Z">
                <w:pPr>
                  <w:spacing w:line="360" w:lineRule="auto"/>
                  <w:jc w:val="right"/>
                </w:pPr>
              </w:pPrChange>
            </w:pPr>
            <w:r w:rsidRPr="002B4552">
              <w:rPr>
                <w:rFonts w:ascii="Times New Roman" w:hAnsi="Times New Roman" w:cs="Times New Roman"/>
                <w:sz w:val="18"/>
                <w:rPrChange w:id="1491" w:author="readm" w:date="2011-11-08T14:40:00Z">
                  <w:rPr>
                    <w:rFonts w:ascii="Times New Roman" w:hAnsi="Times New Roman" w:cs="Times New Roman"/>
                  </w:rPr>
                </w:rPrChange>
              </w:rPr>
              <w:t>0.25%</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92" w:author="readm" w:date="2011-11-08T14:40:00Z">
                  <w:rPr>
                    <w:rFonts w:ascii="Times New Roman" w:hAnsi="Times New Roman" w:cs="Times New Roman"/>
                  </w:rPr>
                </w:rPrChange>
              </w:rPr>
              <w:pPrChange w:id="1493" w:author="readm" w:date="2011-11-08T14:18:00Z">
                <w:pPr>
                  <w:spacing w:line="360" w:lineRule="auto"/>
                  <w:jc w:val="right"/>
                </w:pPr>
              </w:pPrChange>
            </w:pPr>
            <w:r w:rsidRPr="002B4552">
              <w:rPr>
                <w:rFonts w:ascii="Times New Roman" w:hAnsi="Times New Roman" w:cs="Times New Roman"/>
                <w:sz w:val="18"/>
                <w:rPrChange w:id="1494" w:author="readm" w:date="2011-11-08T14:40:00Z">
                  <w:rPr>
                    <w:rFonts w:ascii="Times New Roman" w:hAnsi="Times New Roman" w:cs="Times New Roman"/>
                  </w:rPr>
                </w:rPrChange>
              </w:rPr>
              <w:t>0.89%</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95" w:author="readm" w:date="2011-11-08T14:40:00Z">
                  <w:rPr>
                    <w:rFonts w:ascii="Times New Roman" w:hAnsi="Times New Roman" w:cs="Times New Roman"/>
                  </w:rPr>
                </w:rPrChange>
              </w:rPr>
              <w:pPrChange w:id="1496" w:author="readm" w:date="2011-11-08T14:18:00Z">
                <w:pPr>
                  <w:spacing w:line="360" w:lineRule="auto"/>
                  <w:jc w:val="right"/>
                </w:pPr>
              </w:pPrChange>
            </w:pPr>
            <w:r w:rsidRPr="002B4552">
              <w:rPr>
                <w:rFonts w:ascii="Times New Roman" w:hAnsi="Times New Roman" w:cs="Times New Roman"/>
                <w:sz w:val="18"/>
                <w:rPrChange w:id="1497" w:author="readm" w:date="2011-11-08T14:40:00Z">
                  <w:rPr>
                    <w:rFonts w:ascii="Times New Roman" w:hAnsi="Times New Roman" w:cs="Times New Roman"/>
                  </w:rPr>
                </w:rPrChange>
              </w:rPr>
              <w:t>1.21%</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498" w:author="readm" w:date="2011-11-08T14:40:00Z">
                  <w:rPr>
                    <w:rFonts w:ascii="Times New Roman" w:hAnsi="Times New Roman" w:cs="Times New Roman"/>
                  </w:rPr>
                </w:rPrChange>
              </w:rPr>
              <w:pPrChange w:id="1499" w:author="readm" w:date="2011-11-08T14:18:00Z">
                <w:pPr>
                  <w:spacing w:line="360" w:lineRule="auto"/>
                  <w:jc w:val="right"/>
                </w:pPr>
              </w:pPrChange>
            </w:pPr>
            <w:r w:rsidRPr="002B4552">
              <w:rPr>
                <w:rFonts w:ascii="Times New Roman" w:hAnsi="Times New Roman" w:cs="Times New Roman"/>
                <w:sz w:val="18"/>
                <w:rPrChange w:id="1500" w:author="readm" w:date="2011-11-08T14:40:00Z">
                  <w:rPr>
                    <w:rFonts w:ascii="Times New Roman" w:hAnsi="Times New Roman" w:cs="Times New Roman"/>
                  </w:rPr>
                </w:rPrChange>
              </w:rPr>
              <w:t>0.61%</w:t>
            </w:r>
          </w:p>
        </w:tc>
        <w:tc>
          <w:tcPr>
            <w:tcW w:w="1039" w:type="dxa"/>
            <w:shd w:val="clear" w:color="auto" w:fill="CCFFCC"/>
            <w:noWrap/>
            <w:vAlign w:val="center"/>
          </w:tcPr>
          <w:p w:rsidR="00680475" w:rsidRPr="002B4552" w:rsidRDefault="00680475" w:rsidP="00875D28">
            <w:pPr>
              <w:spacing w:line="480" w:lineRule="auto"/>
              <w:jc w:val="right"/>
              <w:rPr>
                <w:rFonts w:ascii="Times New Roman" w:hAnsi="Times New Roman" w:cs="Times New Roman"/>
                <w:sz w:val="18"/>
                <w:rPrChange w:id="1501" w:author="readm" w:date="2011-11-08T14:40:00Z">
                  <w:rPr>
                    <w:rFonts w:ascii="Times New Roman" w:hAnsi="Times New Roman" w:cs="Times New Roman"/>
                  </w:rPr>
                </w:rPrChange>
              </w:rPr>
              <w:pPrChange w:id="1502" w:author="readm" w:date="2011-11-08T14:18:00Z">
                <w:pPr>
                  <w:spacing w:line="360" w:lineRule="auto"/>
                  <w:jc w:val="right"/>
                </w:pPr>
              </w:pPrChange>
            </w:pPr>
            <w:r w:rsidRPr="002B4552">
              <w:rPr>
                <w:rFonts w:ascii="Times New Roman" w:hAnsi="Times New Roman" w:cs="Times New Roman"/>
                <w:sz w:val="18"/>
                <w:rPrChange w:id="1503" w:author="readm" w:date="2011-11-08T14:40:00Z">
                  <w:rPr>
                    <w:rFonts w:ascii="Times New Roman" w:hAnsi="Times New Roman" w:cs="Times New Roman"/>
                  </w:rPr>
                </w:rPrChange>
              </w:rPr>
              <w:t>1.30%</w:t>
            </w:r>
          </w:p>
        </w:tc>
      </w:tr>
      <w:tr w:rsidR="00680475" w:rsidRPr="002B4552" w:rsidTr="007E0C6E">
        <w:trPr>
          <w:trHeight w:val="295"/>
        </w:trPr>
        <w:tc>
          <w:tcPr>
            <w:tcW w:w="1280" w:type="dxa"/>
            <w:vMerge w:val="restart"/>
            <w:shd w:val="clear" w:color="auto" w:fill="FFFF00"/>
            <w:noWrap/>
            <w:vAlign w:val="center"/>
          </w:tcPr>
          <w:p w:rsidR="00680475" w:rsidRPr="002B4552" w:rsidRDefault="00680475" w:rsidP="00875D28">
            <w:pPr>
              <w:spacing w:line="480" w:lineRule="auto"/>
              <w:jc w:val="center"/>
              <w:rPr>
                <w:rFonts w:ascii="Times New Roman" w:hAnsi="Times New Roman" w:cs="Times New Roman"/>
                <w:sz w:val="18"/>
                <w:rPrChange w:id="1504" w:author="readm" w:date="2011-11-08T14:40:00Z">
                  <w:rPr>
                    <w:rFonts w:ascii="Times New Roman" w:hAnsi="Times New Roman" w:cs="Times New Roman"/>
                  </w:rPr>
                </w:rPrChange>
              </w:rPr>
              <w:pPrChange w:id="1505" w:author="readm" w:date="2011-11-08T14:18:00Z">
                <w:pPr>
                  <w:spacing w:line="360" w:lineRule="auto"/>
                  <w:jc w:val="center"/>
                </w:pPr>
              </w:pPrChange>
            </w:pPr>
            <w:r w:rsidRPr="002B4552">
              <w:rPr>
                <w:rFonts w:ascii="Times New Roman" w:hAnsi="Times New Roman" w:cs="Times New Roman"/>
                <w:sz w:val="18"/>
                <w:rPrChange w:id="1506" w:author="readm" w:date="2011-11-08T14:40:00Z">
                  <w:rPr>
                    <w:rFonts w:ascii="Times New Roman" w:hAnsi="Times New Roman" w:cs="Times New Roman"/>
                  </w:rPr>
                </w:rPrChange>
              </w:rPr>
              <w:t>OMNI</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07" w:author="readm" w:date="2011-11-08T14:40:00Z">
                  <w:rPr>
                    <w:rFonts w:ascii="Times New Roman" w:hAnsi="Times New Roman" w:cs="Times New Roman"/>
                  </w:rPr>
                </w:rPrChange>
              </w:rPr>
              <w:pPrChange w:id="1508" w:author="readm" w:date="2011-11-08T14:18:00Z">
                <w:pPr>
                  <w:spacing w:line="360" w:lineRule="auto"/>
                  <w:jc w:val="right"/>
                </w:pPr>
              </w:pPrChange>
            </w:pPr>
            <w:r w:rsidRPr="002B4552">
              <w:rPr>
                <w:rFonts w:ascii="Times New Roman" w:hAnsi="Times New Roman" w:cs="Times New Roman"/>
                <w:sz w:val="18"/>
                <w:rPrChange w:id="1509" w:author="readm" w:date="2011-11-08T14:40:00Z">
                  <w:rPr>
                    <w:rFonts w:ascii="Times New Roman" w:hAnsi="Times New Roman" w:cs="Times New Roman"/>
                  </w:rPr>
                </w:rPrChange>
              </w:rPr>
              <w:t>30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10" w:author="readm" w:date="2011-11-08T14:40:00Z">
                  <w:rPr>
                    <w:rFonts w:ascii="Times New Roman" w:hAnsi="Times New Roman" w:cs="Times New Roman"/>
                  </w:rPr>
                </w:rPrChange>
              </w:rPr>
              <w:pPrChange w:id="1511" w:author="readm" w:date="2011-11-08T14:18:00Z">
                <w:pPr>
                  <w:spacing w:line="360" w:lineRule="auto"/>
                  <w:jc w:val="right"/>
                </w:pPr>
              </w:pPrChange>
            </w:pPr>
            <w:r w:rsidRPr="002B4552">
              <w:rPr>
                <w:rFonts w:ascii="Times New Roman" w:hAnsi="Times New Roman" w:cs="Times New Roman"/>
                <w:sz w:val="18"/>
                <w:rPrChange w:id="1512" w:author="readm" w:date="2011-11-08T14:40:00Z">
                  <w:rPr>
                    <w:rFonts w:ascii="Times New Roman" w:hAnsi="Times New Roman" w:cs="Times New Roman"/>
                  </w:rPr>
                </w:rPrChange>
              </w:rPr>
              <w:t>1024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13" w:author="readm" w:date="2011-11-08T14:40:00Z">
                  <w:rPr>
                    <w:rFonts w:ascii="Times New Roman" w:hAnsi="Times New Roman" w:cs="Times New Roman"/>
                  </w:rPr>
                </w:rPrChange>
              </w:rPr>
              <w:pPrChange w:id="1514" w:author="readm" w:date="2011-11-08T14:18:00Z">
                <w:pPr>
                  <w:spacing w:line="360" w:lineRule="auto"/>
                  <w:jc w:val="right"/>
                </w:pPr>
              </w:pPrChange>
            </w:pPr>
            <w:r w:rsidRPr="002B4552">
              <w:rPr>
                <w:rFonts w:ascii="Times New Roman" w:hAnsi="Times New Roman" w:cs="Times New Roman"/>
                <w:sz w:val="18"/>
                <w:rPrChange w:id="1515" w:author="readm" w:date="2011-11-08T14:40:00Z">
                  <w:rPr>
                    <w:rFonts w:ascii="Times New Roman" w:hAnsi="Times New Roman" w:cs="Times New Roman"/>
                  </w:rPr>
                </w:rPrChange>
              </w:rPr>
              <w:t>0.43%</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16" w:author="readm" w:date="2011-11-08T14:40:00Z">
                  <w:rPr>
                    <w:rFonts w:ascii="Times New Roman" w:hAnsi="Times New Roman" w:cs="Times New Roman"/>
                  </w:rPr>
                </w:rPrChange>
              </w:rPr>
              <w:pPrChange w:id="1517" w:author="readm" w:date="2011-11-08T14:18:00Z">
                <w:pPr>
                  <w:spacing w:line="360" w:lineRule="auto"/>
                  <w:jc w:val="right"/>
                </w:pPr>
              </w:pPrChange>
            </w:pPr>
            <w:r w:rsidRPr="002B4552">
              <w:rPr>
                <w:rFonts w:ascii="Times New Roman" w:hAnsi="Times New Roman" w:cs="Times New Roman"/>
                <w:sz w:val="18"/>
                <w:rPrChange w:id="1518" w:author="readm" w:date="2011-11-08T14:40:00Z">
                  <w:rPr>
                    <w:rFonts w:ascii="Times New Roman" w:hAnsi="Times New Roman" w:cs="Times New Roman"/>
                  </w:rPr>
                </w:rPrChange>
              </w:rPr>
              <w:t>1.67%</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19" w:author="readm" w:date="2011-11-08T14:40:00Z">
                  <w:rPr>
                    <w:rFonts w:ascii="Times New Roman" w:hAnsi="Times New Roman" w:cs="Times New Roman"/>
                  </w:rPr>
                </w:rPrChange>
              </w:rPr>
              <w:pPrChange w:id="1520" w:author="readm" w:date="2011-11-08T14:18:00Z">
                <w:pPr>
                  <w:spacing w:line="360" w:lineRule="auto"/>
                  <w:jc w:val="right"/>
                </w:pPr>
              </w:pPrChange>
            </w:pPr>
            <w:r w:rsidRPr="002B4552">
              <w:rPr>
                <w:rFonts w:ascii="Times New Roman" w:hAnsi="Times New Roman" w:cs="Times New Roman"/>
                <w:sz w:val="18"/>
                <w:rPrChange w:id="1521" w:author="readm" w:date="2011-11-08T14:40:00Z">
                  <w:rPr>
                    <w:rFonts w:ascii="Times New Roman" w:hAnsi="Times New Roman" w:cs="Times New Roman"/>
                  </w:rPr>
                </w:rPrChange>
              </w:rPr>
              <w:t>1.59%</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22" w:author="readm" w:date="2011-11-08T14:40:00Z">
                  <w:rPr>
                    <w:rFonts w:ascii="Times New Roman" w:hAnsi="Times New Roman" w:cs="Times New Roman"/>
                  </w:rPr>
                </w:rPrChange>
              </w:rPr>
              <w:pPrChange w:id="1523" w:author="readm" w:date="2011-11-08T14:18:00Z">
                <w:pPr>
                  <w:spacing w:line="360" w:lineRule="auto"/>
                  <w:jc w:val="right"/>
                </w:pPr>
              </w:pPrChange>
            </w:pPr>
            <w:r w:rsidRPr="002B4552">
              <w:rPr>
                <w:rFonts w:ascii="Times New Roman" w:hAnsi="Times New Roman" w:cs="Times New Roman"/>
                <w:sz w:val="18"/>
                <w:rPrChange w:id="1524" w:author="readm" w:date="2011-11-08T14:40:00Z">
                  <w:rPr>
                    <w:rFonts w:ascii="Times New Roman" w:hAnsi="Times New Roman" w:cs="Times New Roman"/>
                  </w:rPr>
                </w:rPrChange>
              </w:rPr>
              <w:t>0.82%</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25" w:author="readm" w:date="2011-11-08T14:40:00Z">
                  <w:rPr>
                    <w:rFonts w:ascii="Times New Roman" w:hAnsi="Times New Roman" w:cs="Times New Roman"/>
                  </w:rPr>
                </w:rPrChange>
              </w:rPr>
              <w:pPrChange w:id="1526" w:author="readm" w:date="2011-11-08T14:18:00Z">
                <w:pPr>
                  <w:spacing w:line="360" w:lineRule="auto"/>
                  <w:jc w:val="right"/>
                </w:pPr>
              </w:pPrChange>
            </w:pPr>
            <w:r w:rsidRPr="002B4552">
              <w:rPr>
                <w:rFonts w:ascii="Times New Roman" w:hAnsi="Times New Roman" w:cs="Times New Roman"/>
                <w:sz w:val="18"/>
                <w:rPrChange w:id="1527" w:author="readm" w:date="2011-11-08T14:40:00Z">
                  <w:rPr>
                    <w:rFonts w:ascii="Times New Roman" w:hAnsi="Times New Roman" w:cs="Times New Roman"/>
                  </w:rPr>
                </w:rPrChange>
              </w:rPr>
              <w:t>2.53%</w:t>
            </w:r>
          </w:p>
        </w:tc>
      </w:tr>
      <w:tr w:rsidR="00680475" w:rsidRPr="002B4552" w:rsidTr="007E0C6E">
        <w:trPr>
          <w:trHeight w:val="295"/>
        </w:trPr>
        <w:tc>
          <w:tcPr>
            <w:tcW w:w="1280" w:type="dxa"/>
            <w:vMerge/>
            <w:shd w:val="clear" w:color="auto" w:fill="FFFF00"/>
            <w:vAlign w:val="center"/>
          </w:tcPr>
          <w:p w:rsidR="00680475" w:rsidRPr="002B4552" w:rsidRDefault="00680475" w:rsidP="00875D28">
            <w:pPr>
              <w:spacing w:line="480" w:lineRule="auto"/>
              <w:rPr>
                <w:rFonts w:ascii="Times New Roman" w:hAnsi="Times New Roman" w:cs="Times New Roman"/>
                <w:sz w:val="18"/>
                <w:rPrChange w:id="1528" w:author="readm" w:date="2011-11-08T14:40:00Z">
                  <w:rPr>
                    <w:rFonts w:ascii="Times New Roman" w:hAnsi="Times New Roman" w:cs="Times New Roman"/>
                  </w:rPr>
                </w:rPrChange>
              </w:rPr>
              <w:pPrChange w:id="1529" w:author="readm" w:date="2011-11-08T14:18:00Z">
                <w:pPr>
                  <w:spacing w:line="360" w:lineRule="auto"/>
                </w:pPr>
              </w:pPrChange>
            </w:pP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30" w:author="readm" w:date="2011-11-08T14:40:00Z">
                  <w:rPr>
                    <w:rFonts w:ascii="Times New Roman" w:hAnsi="Times New Roman" w:cs="Times New Roman"/>
                  </w:rPr>
                </w:rPrChange>
              </w:rPr>
              <w:pPrChange w:id="1531" w:author="readm" w:date="2011-11-08T14:18:00Z">
                <w:pPr>
                  <w:spacing w:line="360" w:lineRule="auto"/>
                  <w:jc w:val="right"/>
                </w:pPr>
              </w:pPrChange>
            </w:pPr>
            <w:r w:rsidRPr="002B4552">
              <w:rPr>
                <w:rFonts w:ascii="Times New Roman" w:hAnsi="Times New Roman" w:cs="Times New Roman"/>
                <w:sz w:val="18"/>
                <w:rPrChange w:id="1532" w:author="readm" w:date="2011-11-08T14:40:00Z">
                  <w:rPr>
                    <w:rFonts w:ascii="Times New Roman" w:hAnsi="Times New Roman" w:cs="Times New Roman"/>
                  </w:rPr>
                </w:rPrChange>
              </w:rPr>
              <w:t>50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33" w:author="readm" w:date="2011-11-08T14:40:00Z">
                  <w:rPr>
                    <w:rFonts w:ascii="Times New Roman" w:hAnsi="Times New Roman" w:cs="Times New Roman"/>
                  </w:rPr>
                </w:rPrChange>
              </w:rPr>
              <w:pPrChange w:id="1534" w:author="readm" w:date="2011-11-08T14:18:00Z">
                <w:pPr>
                  <w:spacing w:line="360" w:lineRule="auto"/>
                  <w:jc w:val="right"/>
                </w:pPr>
              </w:pPrChange>
            </w:pPr>
            <w:r w:rsidRPr="002B4552">
              <w:rPr>
                <w:rFonts w:ascii="Times New Roman" w:hAnsi="Times New Roman" w:cs="Times New Roman"/>
                <w:sz w:val="18"/>
                <w:rPrChange w:id="1535" w:author="readm" w:date="2011-11-08T14:40:00Z">
                  <w:rPr>
                    <w:rFonts w:ascii="Times New Roman" w:hAnsi="Times New Roman" w:cs="Times New Roman"/>
                  </w:rPr>
                </w:rPrChange>
              </w:rPr>
              <w:t>1024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36" w:author="readm" w:date="2011-11-08T14:40:00Z">
                  <w:rPr>
                    <w:rFonts w:ascii="Times New Roman" w:hAnsi="Times New Roman" w:cs="Times New Roman"/>
                  </w:rPr>
                </w:rPrChange>
              </w:rPr>
              <w:pPrChange w:id="1537" w:author="readm" w:date="2011-11-08T14:18:00Z">
                <w:pPr>
                  <w:spacing w:line="360" w:lineRule="auto"/>
                  <w:jc w:val="right"/>
                </w:pPr>
              </w:pPrChange>
            </w:pPr>
            <w:r w:rsidRPr="002B4552">
              <w:rPr>
                <w:rFonts w:ascii="Times New Roman" w:hAnsi="Times New Roman" w:cs="Times New Roman"/>
                <w:sz w:val="18"/>
                <w:rPrChange w:id="1538" w:author="readm" w:date="2011-11-08T14:40:00Z">
                  <w:rPr>
                    <w:rFonts w:ascii="Times New Roman" w:hAnsi="Times New Roman" w:cs="Times New Roman"/>
                  </w:rPr>
                </w:rPrChange>
              </w:rPr>
              <w:t>0.40%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39" w:author="readm" w:date="2011-11-08T14:40:00Z">
                  <w:rPr>
                    <w:rFonts w:ascii="Times New Roman" w:hAnsi="Times New Roman" w:cs="Times New Roman"/>
                  </w:rPr>
                </w:rPrChange>
              </w:rPr>
              <w:pPrChange w:id="1540" w:author="readm" w:date="2011-11-08T14:18:00Z">
                <w:pPr>
                  <w:spacing w:line="360" w:lineRule="auto"/>
                  <w:jc w:val="right"/>
                </w:pPr>
              </w:pPrChange>
            </w:pPr>
            <w:r w:rsidRPr="002B4552">
              <w:rPr>
                <w:rFonts w:ascii="Times New Roman" w:hAnsi="Times New Roman" w:cs="Times New Roman"/>
                <w:sz w:val="18"/>
                <w:rPrChange w:id="1541" w:author="readm" w:date="2011-11-08T14:40:00Z">
                  <w:rPr>
                    <w:rFonts w:ascii="Times New Roman" w:hAnsi="Times New Roman" w:cs="Times New Roman"/>
                  </w:rPr>
                </w:rPrChange>
              </w:rPr>
              <w:t>1.52%</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42" w:author="readm" w:date="2011-11-08T14:40:00Z">
                  <w:rPr>
                    <w:rFonts w:ascii="Times New Roman" w:hAnsi="Times New Roman" w:cs="Times New Roman"/>
                  </w:rPr>
                </w:rPrChange>
              </w:rPr>
              <w:pPrChange w:id="1543" w:author="readm" w:date="2011-11-08T14:18:00Z">
                <w:pPr>
                  <w:spacing w:line="360" w:lineRule="auto"/>
                  <w:jc w:val="right"/>
                </w:pPr>
              </w:pPrChange>
            </w:pPr>
            <w:r w:rsidRPr="002B4552">
              <w:rPr>
                <w:rFonts w:ascii="Times New Roman" w:hAnsi="Times New Roman" w:cs="Times New Roman"/>
                <w:sz w:val="18"/>
                <w:rPrChange w:id="1544" w:author="readm" w:date="2011-11-08T14:40:00Z">
                  <w:rPr>
                    <w:rFonts w:ascii="Times New Roman" w:hAnsi="Times New Roman" w:cs="Times New Roman"/>
                  </w:rPr>
                </w:rPrChange>
              </w:rPr>
              <w:t>1.53%</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45" w:author="readm" w:date="2011-11-08T14:40:00Z">
                  <w:rPr>
                    <w:rFonts w:ascii="Times New Roman" w:hAnsi="Times New Roman" w:cs="Times New Roman"/>
                  </w:rPr>
                </w:rPrChange>
              </w:rPr>
              <w:pPrChange w:id="1546" w:author="readm" w:date="2011-11-08T14:18:00Z">
                <w:pPr>
                  <w:spacing w:line="360" w:lineRule="auto"/>
                  <w:jc w:val="right"/>
                </w:pPr>
              </w:pPrChange>
            </w:pPr>
            <w:r w:rsidRPr="002B4552">
              <w:rPr>
                <w:rFonts w:ascii="Times New Roman" w:hAnsi="Times New Roman" w:cs="Times New Roman"/>
                <w:sz w:val="18"/>
                <w:rPrChange w:id="1547" w:author="readm" w:date="2011-11-08T14:40:00Z">
                  <w:rPr>
                    <w:rFonts w:ascii="Times New Roman" w:hAnsi="Times New Roman" w:cs="Times New Roman"/>
                  </w:rPr>
                </w:rPrChange>
              </w:rPr>
              <w:t>0.76%</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48" w:author="readm" w:date="2011-11-08T14:40:00Z">
                  <w:rPr>
                    <w:rFonts w:ascii="Times New Roman" w:hAnsi="Times New Roman" w:cs="Times New Roman"/>
                  </w:rPr>
                </w:rPrChange>
              </w:rPr>
              <w:pPrChange w:id="1549" w:author="readm" w:date="2011-11-08T14:18:00Z">
                <w:pPr>
                  <w:spacing w:line="360" w:lineRule="auto"/>
                  <w:jc w:val="right"/>
                </w:pPr>
              </w:pPrChange>
            </w:pPr>
            <w:r w:rsidRPr="002B4552">
              <w:rPr>
                <w:rFonts w:ascii="Times New Roman" w:hAnsi="Times New Roman" w:cs="Times New Roman"/>
                <w:sz w:val="18"/>
                <w:rPrChange w:id="1550" w:author="readm" w:date="2011-11-08T14:40:00Z">
                  <w:rPr>
                    <w:rFonts w:ascii="Times New Roman" w:hAnsi="Times New Roman" w:cs="Times New Roman"/>
                  </w:rPr>
                </w:rPrChange>
              </w:rPr>
              <w:t>2.34%</w:t>
            </w:r>
          </w:p>
        </w:tc>
      </w:tr>
      <w:tr w:rsidR="00680475" w:rsidRPr="002B4552" w:rsidTr="007E0C6E">
        <w:trPr>
          <w:trHeight w:val="295"/>
        </w:trPr>
        <w:tc>
          <w:tcPr>
            <w:tcW w:w="1280" w:type="dxa"/>
            <w:vMerge/>
            <w:shd w:val="clear" w:color="auto" w:fill="FFFF00"/>
            <w:vAlign w:val="center"/>
          </w:tcPr>
          <w:p w:rsidR="00680475" w:rsidRPr="002B4552" w:rsidRDefault="00680475" w:rsidP="00875D28">
            <w:pPr>
              <w:spacing w:line="480" w:lineRule="auto"/>
              <w:rPr>
                <w:rFonts w:ascii="Times New Roman" w:hAnsi="Times New Roman" w:cs="Times New Roman"/>
                <w:sz w:val="18"/>
                <w:rPrChange w:id="1551" w:author="readm" w:date="2011-11-08T14:40:00Z">
                  <w:rPr>
                    <w:rFonts w:ascii="Times New Roman" w:hAnsi="Times New Roman" w:cs="Times New Roman"/>
                  </w:rPr>
                </w:rPrChange>
              </w:rPr>
              <w:pPrChange w:id="1552" w:author="readm" w:date="2011-11-08T14:18:00Z">
                <w:pPr>
                  <w:spacing w:line="360" w:lineRule="auto"/>
                </w:pPr>
              </w:pPrChange>
            </w:pP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53" w:author="readm" w:date="2011-11-08T14:40:00Z">
                  <w:rPr>
                    <w:rFonts w:ascii="Times New Roman" w:hAnsi="Times New Roman" w:cs="Times New Roman"/>
                  </w:rPr>
                </w:rPrChange>
              </w:rPr>
              <w:pPrChange w:id="1554" w:author="readm" w:date="2011-11-08T14:18:00Z">
                <w:pPr>
                  <w:spacing w:line="360" w:lineRule="auto"/>
                  <w:jc w:val="right"/>
                </w:pPr>
              </w:pPrChange>
            </w:pPr>
            <w:r w:rsidRPr="002B4552">
              <w:rPr>
                <w:rFonts w:ascii="Times New Roman" w:hAnsi="Times New Roman" w:cs="Times New Roman"/>
                <w:sz w:val="18"/>
                <w:rPrChange w:id="1555" w:author="readm" w:date="2011-11-08T14:40:00Z">
                  <w:rPr>
                    <w:rFonts w:ascii="Times New Roman" w:hAnsi="Times New Roman" w:cs="Times New Roman"/>
                  </w:rPr>
                </w:rPrChange>
              </w:rPr>
              <w:t>65</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56" w:author="readm" w:date="2011-11-08T14:40:00Z">
                  <w:rPr>
                    <w:rFonts w:ascii="Times New Roman" w:hAnsi="Times New Roman" w:cs="Times New Roman"/>
                  </w:rPr>
                </w:rPrChange>
              </w:rPr>
              <w:pPrChange w:id="1557" w:author="readm" w:date="2011-11-08T14:18:00Z">
                <w:pPr>
                  <w:spacing w:line="360" w:lineRule="auto"/>
                  <w:jc w:val="right"/>
                </w:pPr>
              </w:pPrChange>
            </w:pPr>
            <w:r w:rsidRPr="002B4552">
              <w:rPr>
                <w:rFonts w:ascii="Times New Roman" w:hAnsi="Times New Roman" w:cs="Times New Roman"/>
                <w:sz w:val="18"/>
                <w:rPrChange w:id="1558" w:author="readm" w:date="2011-11-08T14:40:00Z">
                  <w:rPr>
                    <w:rFonts w:ascii="Times New Roman" w:hAnsi="Times New Roman" w:cs="Times New Roman"/>
                  </w:rPr>
                </w:rPrChange>
              </w:rPr>
              <w:t>1024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59" w:author="readm" w:date="2011-11-08T14:40:00Z">
                  <w:rPr>
                    <w:rFonts w:ascii="Times New Roman" w:hAnsi="Times New Roman" w:cs="Times New Roman"/>
                  </w:rPr>
                </w:rPrChange>
              </w:rPr>
              <w:pPrChange w:id="1560" w:author="readm" w:date="2011-11-08T14:18:00Z">
                <w:pPr>
                  <w:spacing w:line="360" w:lineRule="auto"/>
                  <w:jc w:val="right"/>
                </w:pPr>
              </w:pPrChange>
            </w:pPr>
            <w:r w:rsidRPr="002B4552">
              <w:rPr>
                <w:rFonts w:ascii="Times New Roman" w:hAnsi="Times New Roman" w:cs="Times New Roman"/>
                <w:sz w:val="18"/>
                <w:rPrChange w:id="1561" w:author="readm" w:date="2011-11-08T14:40:00Z">
                  <w:rPr>
                    <w:rFonts w:ascii="Times New Roman" w:hAnsi="Times New Roman" w:cs="Times New Roman"/>
                  </w:rPr>
                </w:rPrChange>
              </w:rPr>
              <w:t>0.39%</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62" w:author="readm" w:date="2011-11-08T14:40:00Z">
                  <w:rPr>
                    <w:rFonts w:ascii="Times New Roman" w:hAnsi="Times New Roman" w:cs="Times New Roman"/>
                  </w:rPr>
                </w:rPrChange>
              </w:rPr>
              <w:pPrChange w:id="1563" w:author="readm" w:date="2011-11-08T14:18:00Z">
                <w:pPr>
                  <w:spacing w:line="360" w:lineRule="auto"/>
                  <w:jc w:val="right"/>
                </w:pPr>
              </w:pPrChange>
            </w:pPr>
            <w:r w:rsidRPr="002B4552">
              <w:rPr>
                <w:rFonts w:ascii="Times New Roman" w:hAnsi="Times New Roman" w:cs="Times New Roman"/>
                <w:sz w:val="18"/>
                <w:rPrChange w:id="1564" w:author="readm" w:date="2011-11-08T14:40:00Z">
                  <w:rPr>
                    <w:rFonts w:ascii="Times New Roman" w:hAnsi="Times New Roman" w:cs="Times New Roman"/>
                  </w:rPr>
                </w:rPrChange>
              </w:rPr>
              <w:t>1.44%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65" w:author="readm" w:date="2011-11-08T14:40:00Z">
                  <w:rPr>
                    <w:rFonts w:ascii="Times New Roman" w:hAnsi="Times New Roman" w:cs="Times New Roman"/>
                  </w:rPr>
                </w:rPrChange>
              </w:rPr>
              <w:pPrChange w:id="1566" w:author="readm" w:date="2011-11-08T14:18:00Z">
                <w:pPr>
                  <w:spacing w:line="360" w:lineRule="auto"/>
                  <w:jc w:val="right"/>
                </w:pPr>
              </w:pPrChange>
            </w:pPr>
            <w:r w:rsidRPr="002B4552">
              <w:rPr>
                <w:rFonts w:ascii="Times New Roman" w:hAnsi="Times New Roman" w:cs="Times New Roman"/>
                <w:sz w:val="18"/>
                <w:rPrChange w:id="1567" w:author="readm" w:date="2011-11-08T14:40:00Z">
                  <w:rPr>
                    <w:rFonts w:ascii="Times New Roman" w:hAnsi="Times New Roman" w:cs="Times New Roman"/>
                  </w:rPr>
                </w:rPrChange>
              </w:rPr>
              <w:t>1.46%</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68" w:author="readm" w:date="2011-11-08T14:40:00Z">
                  <w:rPr>
                    <w:rFonts w:ascii="Times New Roman" w:hAnsi="Times New Roman" w:cs="Times New Roman"/>
                  </w:rPr>
                </w:rPrChange>
              </w:rPr>
              <w:pPrChange w:id="1569" w:author="readm" w:date="2011-11-08T14:18:00Z">
                <w:pPr>
                  <w:spacing w:line="360" w:lineRule="auto"/>
                  <w:jc w:val="right"/>
                </w:pPr>
              </w:pPrChange>
            </w:pPr>
            <w:r w:rsidRPr="002B4552">
              <w:rPr>
                <w:rFonts w:ascii="Times New Roman" w:hAnsi="Times New Roman" w:cs="Times New Roman"/>
                <w:sz w:val="18"/>
                <w:rPrChange w:id="1570" w:author="readm" w:date="2011-11-08T14:40:00Z">
                  <w:rPr>
                    <w:rFonts w:ascii="Times New Roman" w:hAnsi="Times New Roman" w:cs="Times New Roman"/>
                  </w:rPr>
                </w:rPrChange>
              </w:rPr>
              <w:t>0.73%</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71" w:author="readm" w:date="2011-11-08T14:40:00Z">
                  <w:rPr>
                    <w:rFonts w:ascii="Times New Roman" w:hAnsi="Times New Roman" w:cs="Times New Roman"/>
                  </w:rPr>
                </w:rPrChange>
              </w:rPr>
              <w:pPrChange w:id="1572" w:author="readm" w:date="2011-11-08T14:18:00Z">
                <w:pPr>
                  <w:spacing w:line="360" w:lineRule="auto"/>
                  <w:jc w:val="right"/>
                </w:pPr>
              </w:pPrChange>
            </w:pPr>
            <w:r w:rsidRPr="002B4552">
              <w:rPr>
                <w:rFonts w:ascii="Times New Roman" w:hAnsi="Times New Roman" w:cs="Times New Roman"/>
                <w:sz w:val="18"/>
                <w:rPrChange w:id="1573" w:author="readm" w:date="2011-11-08T14:40:00Z">
                  <w:rPr>
                    <w:rFonts w:ascii="Times New Roman" w:hAnsi="Times New Roman" w:cs="Times New Roman"/>
                  </w:rPr>
                </w:rPrChange>
              </w:rPr>
              <w:t>2.24%</w:t>
            </w:r>
          </w:p>
        </w:tc>
      </w:tr>
      <w:tr w:rsidR="00680475" w:rsidRPr="002B4552" w:rsidTr="007E0C6E">
        <w:trPr>
          <w:trHeight w:val="295"/>
        </w:trPr>
        <w:tc>
          <w:tcPr>
            <w:tcW w:w="1280" w:type="dxa"/>
            <w:vMerge/>
            <w:shd w:val="clear" w:color="auto" w:fill="FFFF00"/>
            <w:vAlign w:val="center"/>
          </w:tcPr>
          <w:p w:rsidR="00680475" w:rsidRPr="002B4552" w:rsidRDefault="00680475" w:rsidP="00875D28">
            <w:pPr>
              <w:spacing w:line="480" w:lineRule="auto"/>
              <w:rPr>
                <w:rFonts w:ascii="Times New Roman" w:hAnsi="Times New Roman" w:cs="Times New Roman"/>
                <w:sz w:val="18"/>
                <w:rPrChange w:id="1574" w:author="readm" w:date="2011-11-08T14:40:00Z">
                  <w:rPr>
                    <w:rFonts w:ascii="Times New Roman" w:hAnsi="Times New Roman" w:cs="Times New Roman"/>
                  </w:rPr>
                </w:rPrChange>
              </w:rPr>
              <w:pPrChange w:id="1575" w:author="readm" w:date="2011-11-08T14:18:00Z">
                <w:pPr>
                  <w:spacing w:line="360" w:lineRule="auto"/>
                </w:pPr>
              </w:pPrChange>
            </w:pP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76" w:author="readm" w:date="2011-11-08T14:40:00Z">
                  <w:rPr>
                    <w:rFonts w:ascii="Times New Roman" w:hAnsi="Times New Roman" w:cs="Times New Roman"/>
                  </w:rPr>
                </w:rPrChange>
              </w:rPr>
              <w:pPrChange w:id="1577" w:author="readm" w:date="2011-11-08T14:18:00Z">
                <w:pPr>
                  <w:spacing w:line="360" w:lineRule="auto"/>
                  <w:jc w:val="right"/>
                </w:pPr>
              </w:pPrChange>
            </w:pPr>
            <w:r w:rsidRPr="002B4552">
              <w:rPr>
                <w:rFonts w:ascii="Times New Roman" w:hAnsi="Times New Roman" w:cs="Times New Roman"/>
                <w:sz w:val="18"/>
                <w:rPrChange w:id="1578" w:author="readm" w:date="2011-11-08T14:40:00Z">
                  <w:rPr>
                    <w:rFonts w:ascii="Times New Roman" w:hAnsi="Times New Roman" w:cs="Times New Roman"/>
                  </w:rPr>
                </w:rPrChange>
              </w:rPr>
              <w:t>100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79" w:author="readm" w:date="2011-11-08T14:40:00Z">
                  <w:rPr>
                    <w:rFonts w:ascii="Times New Roman" w:hAnsi="Times New Roman" w:cs="Times New Roman"/>
                  </w:rPr>
                </w:rPrChange>
              </w:rPr>
              <w:pPrChange w:id="1580" w:author="readm" w:date="2011-11-08T14:18:00Z">
                <w:pPr>
                  <w:spacing w:line="360" w:lineRule="auto"/>
                  <w:jc w:val="right"/>
                </w:pPr>
              </w:pPrChange>
            </w:pPr>
            <w:r w:rsidRPr="002B4552">
              <w:rPr>
                <w:rFonts w:ascii="Times New Roman" w:hAnsi="Times New Roman" w:cs="Times New Roman"/>
                <w:sz w:val="18"/>
                <w:rPrChange w:id="1581" w:author="readm" w:date="2011-11-08T14:40:00Z">
                  <w:rPr>
                    <w:rFonts w:ascii="Times New Roman" w:hAnsi="Times New Roman" w:cs="Times New Roman"/>
                  </w:rPr>
                </w:rPrChange>
              </w:rPr>
              <w:t>1024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82" w:author="readm" w:date="2011-11-08T14:40:00Z">
                  <w:rPr>
                    <w:rFonts w:ascii="Times New Roman" w:hAnsi="Times New Roman" w:cs="Times New Roman"/>
                  </w:rPr>
                </w:rPrChange>
              </w:rPr>
              <w:pPrChange w:id="1583" w:author="readm" w:date="2011-11-08T14:18:00Z">
                <w:pPr>
                  <w:spacing w:line="360" w:lineRule="auto"/>
                  <w:jc w:val="right"/>
                </w:pPr>
              </w:pPrChange>
            </w:pPr>
            <w:r w:rsidRPr="002B4552">
              <w:rPr>
                <w:rFonts w:ascii="Times New Roman" w:hAnsi="Times New Roman" w:cs="Times New Roman"/>
                <w:sz w:val="18"/>
                <w:rPrChange w:id="1584" w:author="readm" w:date="2011-11-08T14:40:00Z">
                  <w:rPr>
                    <w:rFonts w:ascii="Times New Roman" w:hAnsi="Times New Roman" w:cs="Times New Roman"/>
                  </w:rPr>
                </w:rPrChange>
              </w:rPr>
              <w:t>0.37%</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85" w:author="readm" w:date="2011-11-08T14:40:00Z">
                  <w:rPr>
                    <w:rFonts w:ascii="Times New Roman" w:hAnsi="Times New Roman" w:cs="Times New Roman"/>
                  </w:rPr>
                </w:rPrChange>
              </w:rPr>
              <w:pPrChange w:id="1586" w:author="readm" w:date="2011-11-08T14:18:00Z">
                <w:pPr>
                  <w:spacing w:line="360" w:lineRule="auto"/>
                  <w:jc w:val="right"/>
                </w:pPr>
              </w:pPrChange>
            </w:pPr>
            <w:r w:rsidRPr="002B4552">
              <w:rPr>
                <w:rFonts w:ascii="Times New Roman" w:hAnsi="Times New Roman" w:cs="Times New Roman"/>
                <w:sz w:val="18"/>
                <w:rPrChange w:id="1587" w:author="readm" w:date="2011-11-08T14:40:00Z">
                  <w:rPr>
                    <w:rFonts w:ascii="Times New Roman" w:hAnsi="Times New Roman" w:cs="Times New Roman"/>
                  </w:rPr>
                </w:rPrChange>
              </w:rPr>
              <w:t>1.45%</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88" w:author="readm" w:date="2011-11-08T14:40:00Z">
                  <w:rPr>
                    <w:rFonts w:ascii="Times New Roman" w:hAnsi="Times New Roman" w:cs="Times New Roman"/>
                  </w:rPr>
                </w:rPrChange>
              </w:rPr>
              <w:pPrChange w:id="1589" w:author="readm" w:date="2011-11-08T14:18:00Z">
                <w:pPr>
                  <w:spacing w:line="360" w:lineRule="auto"/>
                  <w:jc w:val="right"/>
                </w:pPr>
              </w:pPrChange>
            </w:pPr>
            <w:r w:rsidRPr="002B4552">
              <w:rPr>
                <w:rFonts w:ascii="Times New Roman" w:hAnsi="Times New Roman" w:cs="Times New Roman"/>
                <w:sz w:val="18"/>
                <w:rPrChange w:id="1590" w:author="readm" w:date="2011-11-08T14:40:00Z">
                  <w:rPr>
                    <w:rFonts w:ascii="Times New Roman" w:hAnsi="Times New Roman" w:cs="Times New Roman"/>
                  </w:rPr>
                </w:rPrChange>
              </w:rPr>
              <w:t>1.43%</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91" w:author="readm" w:date="2011-11-08T14:40:00Z">
                  <w:rPr>
                    <w:rFonts w:ascii="Times New Roman" w:hAnsi="Times New Roman" w:cs="Times New Roman"/>
                  </w:rPr>
                </w:rPrChange>
              </w:rPr>
              <w:pPrChange w:id="1592" w:author="readm" w:date="2011-11-08T14:18:00Z">
                <w:pPr>
                  <w:spacing w:line="360" w:lineRule="auto"/>
                  <w:jc w:val="right"/>
                </w:pPr>
              </w:pPrChange>
            </w:pPr>
            <w:r w:rsidRPr="002B4552">
              <w:rPr>
                <w:rFonts w:ascii="Times New Roman" w:hAnsi="Times New Roman" w:cs="Times New Roman"/>
                <w:sz w:val="18"/>
                <w:rPrChange w:id="1593" w:author="readm" w:date="2011-11-08T14:40:00Z">
                  <w:rPr>
                    <w:rFonts w:ascii="Times New Roman" w:hAnsi="Times New Roman" w:cs="Times New Roman"/>
                  </w:rPr>
                </w:rPrChange>
              </w:rPr>
              <w:t>0.72%</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94" w:author="readm" w:date="2011-11-08T14:40:00Z">
                  <w:rPr>
                    <w:rFonts w:ascii="Times New Roman" w:hAnsi="Times New Roman" w:cs="Times New Roman"/>
                  </w:rPr>
                </w:rPrChange>
              </w:rPr>
              <w:pPrChange w:id="1595" w:author="readm" w:date="2011-11-08T14:18:00Z">
                <w:pPr>
                  <w:spacing w:line="360" w:lineRule="auto"/>
                  <w:jc w:val="right"/>
                </w:pPr>
              </w:pPrChange>
            </w:pPr>
            <w:r w:rsidRPr="002B4552">
              <w:rPr>
                <w:rFonts w:ascii="Times New Roman" w:hAnsi="Times New Roman" w:cs="Times New Roman"/>
                <w:sz w:val="18"/>
                <w:rPrChange w:id="1596" w:author="readm" w:date="2011-11-08T14:40:00Z">
                  <w:rPr>
                    <w:rFonts w:ascii="Times New Roman" w:hAnsi="Times New Roman" w:cs="Times New Roman"/>
                  </w:rPr>
                </w:rPrChange>
              </w:rPr>
              <w:t>2.21%</w:t>
            </w:r>
          </w:p>
        </w:tc>
      </w:tr>
      <w:tr w:rsidR="00680475" w:rsidRPr="002B4552" w:rsidTr="007E0C6E">
        <w:trPr>
          <w:trHeight w:val="295"/>
        </w:trPr>
        <w:tc>
          <w:tcPr>
            <w:tcW w:w="1280" w:type="dxa"/>
            <w:vMerge/>
            <w:shd w:val="clear" w:color="auto" w:fill="FFFF00"/>
            <w:vAlign w:val="center"/>
          </w:tcPr>
          <w:p w:rsidR="00680475" w:rsidRPr="002B4552" w:rsidRDefault="00680475" w:rsidP="00875D28">
            <w:pPr>
              <w:spacing w:line="480" w:lineRule="auto"/>
              <w:rPr>
                <w:rFonts w:ascii="Times New Roman" w:hAnsi="Times New Roman" w:cs="Times New Roman"/>
                <w:sz w:val="18"/>
                <w:rPrChange w:id="1597" w:author="readm" w:date="2011-11-08T14:40:00Z">
                  <w:rPr>
                    <w:rFonts w:ascii="Times New Roman" w:hAnsi="Times New Roman" w:cs="Times New Roman"/>
                  </w:rPr>
                </w:rPrChange>
              </w:rPr>
              <w:pPrChange w:id="1598" w:author="readm" w:date="2011-11-08T14:18:00Z">
                <w:pPr>
                  <w:spacing w:line="360" w:lineRule="auto"/>
                </w:pPr>
              </w:pPrChange>
            </w:pP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599" w:author="readm" w:date="2011-11-08T14:40:00Z">
                  <w:rPr>
                    <w:rFonts w:ascii="Times New Roman" w:hAnsi="Times New Roman" w:cs="Times New Roman"/>
                  </w:rPr>
                </w:rPrChange>
              </w:rPr>
              <w:pPrChange w:id="1600" w:author="readm" w:date="2011-11-08T14:18:00Z">
                <w:pPr>
                  <w:spacing w:line="360" w:lineRule="auto"/>
                  <w:jc w:val="right"/>
                </w:pPr>
              </w:pPrChange>
            </w:pPr>
            <w:r w:rsidRPr="002B4552">
              <w:rPr>
                <w:rFonts w:ascii="Times New Roman" w:hAnsi="Times New Roman" w:cs="Times New Roman"/>
                <w:sz w:val="18"/>
                <w:rPrChange w:id="1601" w:author="readm" w:date="2011-11-08T14:40:00Z">
                  <w:rPr>
                    <w:rFonts w:ascii="Times New Roman" w:hAnsi="Times New Roman" w:cs="Times New Roman"/>
                  </w:rPr>
                </w:rPrChange>
              </w:rPr>
              <w:t>100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02" w:author="readm" w:date="2011-11-08T14:40:00Z">
                  <w:rPr>
                    <w:rFonts w:ascii="Times New Roman" w:hAnsi="Times New Roman" w:cs="Times New Roman"/>
                  </w:rPr>
                </w:rPrChange>
              </w:rPr>
              <w:pPrChange w:id="1603" w:author="readm" w:date="2011-11-08T14:18:00Z">
                <w:pPr>
                  <w:spacing w:line="360" w:lineRule="auto"/>
                  <w:jc w:val="right"/>
                </w:pPr>
              </w:pPrChange>
            </w:pPr>
            <w:r w:rsidRPr="002B4552">
              <w:rPr>
                <w:rFonts w:ascii="Times New Roman" w:hAnsi="Times New Roman" w:cs="Times New Roman"/>
                <w:sz w:val="18"/>
                <w:rPrChange w:id="1604" w:author="readm" w:date="2011-11-08T14:40:00Z">
                  <w:rPr>
                    <w:rFonts w:ascii="Times New Roman" w:hAnsi="Times New Roman" w:cs="Times New Roman"/>
                  </w:rPr>
                </w:rPrChange>
              </w:rPr>
              <w:t>512</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05" w:author="readm" w:date="2011-11-08T14:40:00Z">
                  <w:rPr>
                    <w:rFonts w:ascii="Times New Roman" w:hAnsi="Times New Roman" w:cs="Times New Roman"/>
                  </w:rPr>
                </w:rPrChange>
              </w:rPr>
              <w:pPrChange w:id="1606" w:author="readm" w:date="2011-11-08T14:18:00Z">
                <w:pPr>
                  <w:spacing w:line="360" w:lineRule="auto"/>
                  <w:jc w:val="right"/>
                </w:pPr>
              </w:pPrChange>
            </w:pPr>
            <w:r w:rsidRPr="002B4552">
              <w:rPr>
                <w:rFonts w:ascii="Times New Roman" w:hAnsi="Times New Roman" w:cs="Times New Roman"/>
                <w:sz w:val="18"/>
                <w:rPrChange w:id="1607" w:author="readm" w:date="2011-11-08T14:40:00Z">
                  <w:rPr>
                    <w:rFonts w:ascii="Times New Roman" w:hAnsi="Times New Roman" w:cs="Times New Roman"/>
                  </w:rPr>
                </w:rPrChange>
              </w:rPr>
              <w:t>0.37%</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08" w:author="readm" w:date="2011-11-08T14:40:00Z">
                  <w:rPr>
                    <w:rFonts w:ascii="Times New Roman" w:hAnsi="Times New Roman" w:cs="Times New Roman"/>
                  </w:rPr>
                </w:rPrChange>
              </w:rPr>
              <w:pPrChange w:id="1609" w:author="readm" w:date="2011-11-08T14:18:00Z">
                <w:pPr>
                  <w:spacing w:line="360" w:lineRule="auto"/>
                  <w:jc w:val="right"/>
                </w:pPr>
              </w:pPrChange>
            </w:pPr>
            <w:r w:rsidRPr="002B4552">
              <w:rPr>
                <w:rFonts w:ascii="Times New Roman" w:hAnsi="Times New Roman" w:cs="Times New Roman"/>
                <w:sz w:val="18"/>
                <w:rPrChange w:id="1610" w:author="readm" w:date="2011-11-08T14:40:00Z">
                  <w:rPr>
                    <w:rFonts w:ascii="Times New Roman" w:hAnsi="Times New Roman" w:cs="Times New Roman"/>
                  </w:rPr>
                </w:rPrChange>
              </w:rPr>
              <w:t>1.35%</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11" w:author="readm" w:date="2011-11-08T14:40:00Z">
                  <w:rPr>
                    <w:rFonts w:ascii="Times New Roman" w:hAnsi="Times New Roman" w:cs="Times New Roman"/>
                  </w:rPr>
                </w:rPrChange>
              </w:rPr>
              <w:pPrChange w:id="1612" w:author="readm" w:date="2011-11-08T14:18:00Z">
                <w:pPr>
                  <w:spacing w:line="360" w:lineRule="auto"/>
                  <w:jc w:val="right"/>
                </w:pPr>
              </w:pPrChange>
            </w:pPr>
            <w:r w:rsidRPr="002B4552">
              <w:rPr>
                <w:rFonts w:ascii="Times New Roman" w:hAnsi="Times New Roman" w:cs="Times New Roman"/>
                <w:sz w:val="18"/>
                <w:rPrChange w:id="1613" w:author="readm" w:date="2011-11-08T14:40:00Z">
                  <w:rPr>
                    <w:rFonts w:ascii="Times New Roman" w:hAnsi="Times New Roman" w:cs="Times New Roman"/>
                  </w:rPr>
                </w:rPrChange>
              </w:rPr>
              <w:t>1.40%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14" w:author="readm" w:date="2011-11-08T14:40:00Z">
                  <w:rPr>
                    <w:rFonts w:ascii="Times New Roman" w:hAnsi="Times New Roman" w:cs="Times New Roman"/>
                  </w:rPr>
                </w:rPrChange>
              </w:rPr>
              <w:pPrChange w:id="1615" w:author="readm" w:date="2011-11-08T14:18:00Z">
                <w:pPr>
                  <w:spacing w:line="360" w:lineRule="auto"/>
                  <w:jc w:val="right"/>
                </w:pPr>
              </w:pPrChange>
            </w:pPr>
            <w:r w:rsidRPr="002B4552">
              <w:rPr>
                <w:rFonts w:ascii="Times New Roman" w:hAnsi="Times New Roman" w:cs="Times New Roman"/>
                <w:sz w:val="18"/>
                <w:rPrChange w:id="1616" w:author="readm" w:date="2011-11-08T14:40:00Z">
                  <w:rPr>
                    <w:rFonts w:ascii="Times New Roman" w:hAnsi="Times New Roman" w:cs="Times New Roman"/>
                  </w:rPr>
                </w:rPrChange>
              </w:rPr>
              <w:t>0.69%</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17" w:author="readm" w:date="2011-11-08T14:40:00Z">
                  <w:rPr>
                    <w:rFonts w:ascii="Times New Roman" w:hAnsi="Times New Roman" w:cs="Times New Roman"/>
                  </w:rPr>
                </w:rPrChange>
              </w:rPr>
              <w:pPrChange w:id="1618" w:author="readm" w:date="2011-11-08T14:18:00Z">
                <w:pPr>
                  <w:spacing w:line="360" w:lineRule="auto"/>
                  <w:jc w:val="right"/>
                </w:pPr>
              </w:pPrChange>
            </w:pPr>
            <w:r w:rsidRPr="002B4552">
              <w:rPr>
                <w:rFonts w:ascii="Times New Roman" w:hAnsi="Times New Roman" w:cs="Times New Roman"/>
                <w:sz w:val="18"/>
                <w:rPrChange w:id="1619" w:author="readm" w:date="2011-11-08T14:40:00Z">
                  <w:rPr>
                    <w:rFonts w:ascii="Times New Roman" w:hAnsi="Times New Roman" w:cs="Times New Roman"/>
                  </w:rPr>
                </w:rPrChange>
              </w:rPr>
              <w:t>2.14%</w:t>
            </w:r>
          </w:p>
        </w:tc>
      </w:tr>
      <w:tr w:rsidR="00680475" w:rsidRPr="002B4552" w:rsidTr="007E0C6E">
        <w:trPr>
          <w:trHeight w:val="295"/>
        </w:trPr>
        <w:tc>
          <w:tcPr>
            <w:tcW w:w="1280" w:type="dxa"/>
            <w:vMerge/>
            <w:shd w:val="clear" w:color="auto" w:fill="FFFF00"/>
            <w:vAlign w:val="center"/>
          </w:tcPr>
          <w:p w:rsidR="00680475" w:rsidRPr="002B4552" w:rsidRDefault="00680475" w:rsidP="00875D28">
            <w:pPr>
              <w:spacing w:line="480" w:lineRule="auto"/>
              <w:rPr>
                <w:rFonts w:ascii="Times New Roman" w:hAnsi="Times New Roman" w:cs="Times New Roman"/>
                <w:sz w:val="18"/>
                <w:rPrChange w:id="1620" w:author="readm" w:date="2011-11-08T14:40:00Z">
                  <w:rPr>
                    <w:rFonts w:ascii="Times New Roman" w:hAnsi="Times New Roman" w:cs="Times New Roman"/>
                  </w:rPr>
                </w:rPrChange>
              </w:rPr>
              <w:pPrChange w:id="1621" w:author="readm" w:date="2011-11-08T14:18:00Z">
                <w:pPr>
                  <w:spacing w:line="360" w:lineRule="auto"/>
                </w:pPr>
              </w:pPrChange>
            </w:pP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22" w:author="readm" w:date="2011-11-08T14:40:00Z">
                  <w:rPr>
                    <w:rFonts w:ascii="Times New Roman" w:hAnsi="Times New Roman" w:cs="Times New Roman"/>
                  </w:rPr>
                </w:rPrChange>
              </w:rPr>
              <w:pPrChange w:id="1623" w:author="readm" w:date="2011-11-08T14:18:00Z">
                <w:pPr>
                  <w:spacing w:line="360" w:lineRule="auto"/>
                  <w:jc w:val="right"/>
                </w:pPr>
              </w:pPrChange>
            </w:pPr>
            <w:r w:rsidRPr="002B4552">
              <w:rPr>
                <w:rFonts w:ascii="Times New Roman" w:hAnsi="Times New Roman" w:cs="Times New Roman"/>
                <w:sz w:val="18"/>
                <w:rPrChange w:id="1624" w:author="readm" w:date="2011-11-08T14:40:00Z">
                  <w:rPr>
                    <w:rFonts w:ascii="Times New Roman" w:hAnsi="Times New Roman" w:cs="Times New Roman"/>
                  </w:rPr>
                </w:rPrChange>
              </w:rPr>
              <w:t>200</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25" w:author="readm" w:date="2011-11-08T14:40:00Z">
                  <w:rPr>
                    <w:rFonts w:ascii="Times New Roman" w:hAnsi="Times New Roman" w:cs="Times New Roman"/>
                  </w:rPr>
                </w:rPrChange>
              </w:rPr>
              <w:pPrChange w:id="1626" w:author="readm" w:date="2011-11-08T14:18:00Z">
                <w:pPr>
                  <w:spacing w:line="360" w:lineRule="auto"/>
                  <w:jc w:val="right"/>
                </w:pPr>
              </w:pPrChange>
            </w:pPr>
            <w:r w:rsidRPr="002B4552">
              <w:rPr>
                <w:rFonts w:ascii="Times New Roman" w:hAnsi="Times New Roman" w:cs="Times New Roman"/>
                <w:sz w:val="18"/>
                <w:rPrChange w:id="1627" w:author="readm" w:date="2011-11-08T14:40:00Z">
                  <w:rPr>
                    <w:rFonts w:ascii="Times New Roman" w:hAnsi="Times New Roman" w:cs="Times New Roman"/>
                  </w:rPr>
                </w:rPrChange>
              </w:rPr>
              <w:t>1024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28" w:author="readm" w:date="2011-11-08T14:40:00Z">
                  <w:rPr>
                    <w:rFonts w:ascii="Times New Roman" w:hAnsi="Times New Roman" w:cs="Times New Roman"/>
                  </w:rPr>
                </w:rPrChange>
              </w:rPr>
              <w:pPrChange w:id="1629" w:author="readm" w:date="2011-11-08T14:18:00Z">
                <w:pPr>
                  <w:spacing w:line="360" w:lineRule="auto"/>
                  <w:jc w:val="right"/>
                </w:pPr>
              </w:pPrChange>
            </w:pPr>
            <w:r w:rsidRPr="002B4552">
              <w:rPr>
                <w:rFonts w:ascii="Times New Roman" w:hAnsi="Times New Roman" w:cs="Times New Roman"/>
                <w:sz w:val="18"/>
                <w:rPrChange w:id="1630" w:author="readm" w:date="2011-11-08T14:40:00Z">
                  <w:rPr>
                    <w:rFonts w:ascii="Times New Roman" w:hAnsi="Times New Roman" w:cs="Times New Roman"/>
                  </w:rPr>
                </w:rPrChange>
              </w:rPr>
              <w:t>0.35%</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31" w:author="readm" w:date="2011-11-08T14:40:00Z">
                  <w:rPr>
                    <w:rFonts w:ascii="Times New Roman" w:hAnsi="Times New Roman" w:cs="Times New Roman"/>
                  </w:rPr>
                </w:rPrChange>
              </w:rPr>
              <w:pPrChange w:id="1632" w:author="readm" w:date="2011-11-08T14:18:00Z">
                <w:pPr>
                  <w:spacing w:line="360" w:lineRule="auto"/>
                  <w:jc w:val="right"/>
                </w:pPr>
              </w:pPrChange>
            </w:pPr>
            <w:r w:rsidRPr="002B4552">
              <w:rPr>
                <w:rFonts w:ascii="Times New Roman" w:hAnsi="Times New Roman" w:cs="Times New Roman"/>
                <w:sz w:val="18"/>
                <w:rPrChange w:id="1633" w:author="readm" w:date="2011-11-08T14:40:00Z">
                  <w:rPr>
                    <w:rFonts w:ascii="Times New Roman" w:hAnsi="Times New Roman" w:cs="Times New Roman"/>
                  </w:rPr>
                </w:rPrChange>
              </w:rPr>
              <w:t>1.34%</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34" w:author="readm" w:date="2011-11-08T14:40:00Z">
                  <w:rPr>
                    <w:rFonts w:ascii="Times New Roman" w:hAnsi="Times New Roman" w:cs="Times New Roman"/>
                  </w:rPr>
                </w:rPrChange>
              </w:rPr>
              <w:pPrChange w:id="1635" w:author="readm" w:date="2011-11-08T14:18:00Z">
                <w:pPr>
                  <w:spacing w:line="360" w:lineRule="auto"/>
                  <w:jc w:val="right"/>
                </w:pPr>
              </w:pPrChange>
            </w:pPr>
            <w:r w:rsidRPr="002B4552">
              <w:rPr>
                <w:rFonts w:ascii="Times New Roman" w:hAnsi="Times New Roman" w:cs="Times New Roman"/>
                <w:sz w:val="18"/>
                <w:rPrChange w:id="1636" w:author="readm" w:date="2011-11-08T14:40:00Z">
                  <w:rPr>
                    <w:rFonts w:ascii="Times New Roman" w:hAnsi="Times New Roman" w:cs="Times New Roman"/>
                  </w:rPr>
                </w:rPrChange>
              </w:rPr>
              <w:t>1.35%</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37" w:author="readm" w:date="2011-11-08T14:40:00Z">
                  <w:rPr>
                    <w:rFonts w:ascii="Times New Roman" w:hAnsi="Times New Roman" w:cs="Times New Roman"/>
                  </w:rPr>
                </w:rPrChange>
              </w:rPr>
              <w:pPrChange w:id="1638" w:author="readm" w:date="2011-11-08T14:18:00Z">
                <w:pPr>
                  <w:spacing w:line="360" w:lineRule="auto"/>
                  <w:jc w:val="right"/>
                </w:pPr>
              </w:pPrChange>
            </w:pPr>
            <w:r w:rsidRPr="002B4552">
              <w:rPr>
                <w:rFonts w:ascii="Times New Roman" w:hAnsi="Times New Roman" w:cs="Times New Roman"/>
                <w:sz w:val="18"/>
                <w:rPrChange w:id="1639" w:author="readm" w:date="2011-11-08T14:40:00Z">
                  <w:rPr>
                    <w:rFonts w:ascii="Times New Roman" w:hAnsi="Times New Roman" w:cs="Times New Roman"/>
                  </w:rPr>
                </w:rPrChange>
              </w:rPr>
              <w:t>0.67%</w:t>
            </w:r>
          </w:p>
        </w:tc>
        <w:tc>
          <w:tcPr>
            <w:tcW w:w="1039" w:type="dxa"/>
            <w:shd w:val="clear" w:color="auto" w:fill="FFFF00"/>
            <w:noWrap/>
            <w:vAlign w:val="center"/>
          </w:tcPr>
          <w:p w:rsidR="00680475" w:rsidRPr="002B4552" w:rsidRDefault="00680475" w:rsidP="00875D28">
            <w:pPr>
              <w:spacing w:line="480" w:lineRule="auto"/>
              <w:jc w:val="right"/>
              <w:rPr>
                <w:rFonts w:ascii="Times New Roman" w:hAnsi="Times New Roman" w:cs="Times New Roman"/>
                <w:sz w:val="18"/>
                <w:rPrChange w:id="1640" w:author="readm" w:date="2011-11-08T14:40:00Z">
                  <w:rPr>
                    <w:rFonts w:ascii="Times New Roman" w:hAnsi="Times New Roman" w:cs="Times New Roman"/>
                  </w:rPr>
                </w:rPrChange>
              </w:rPr>
              <w:pPrChange w:id="1641" w:author="readm" w:date="2011-11-08T14:18:00Z">
                <w:pPr>
                  <w:spacing w:line="360" w:lineRule="auto"/>
                  <w:jc w:val="right"/>
                </w:pPr>
              </w:pPrChange>
            </w:pPr>
            <w:r w:rsidRPr="002B4552">
              <w:rPr>
                <w:rFonts w:ascii="Times New Roman" w:hAnsi="Times New Roman" w:cs="Times New Roman"/>
                <w:sz w:val="18"/>
                <w:rPrChange w:id="1642" w:author="readm" w:date="2011-11-08T14:40:00Z">
                  <w:rPr>
                    <w:rFonts w:ascii="Times New Roman" w:hAnsi="Times New Roman" w:cs="Times New Roman"/>
                  </w:rPr>
                </w:rPrChange>
              </w:rPr>
              <w:t>2.07%</w:t>
            </w:r>
          </w:p>
        </w:tc>
      </w:tr>
      <w:tr w:rsidR="00680475" w:rsidRPr="002B4552" w:rsidTr="007E0C6E">
        <w:trPr>
          <w:trHeight w:val="295"/>
        </w:trPr>
        <w:tc>
          <w:tcPr>
            <w:tcW w:w="1280" w:type="dxa"/>
            <w:vMerge w:val="restart"/>
            <w:shd w:val="clear" w:color="auto" w:fill="92CDDC"/>
            <w:noWrap/>
            <w:vAlign w:val="center"/>
          </w:tcPr>
          <w:p w:rsidR="00680475" w:rsidRPr="002B4552" w:rsidRDefault="00680475" w:rsidP="00875D28">
            <w:pPr>
              <w:spacing w:line="480" w:lineRule="auto"/>
              <w:jc w:val="center"/>
              <w:rPr>
                <w:rFonts w:ascii="Times New Roman" w:hAnsi="Times New Roman" w:cs="Times New Roman"/>
                <w:sz w:val="18"/>
                <w:rPrChange w:id="1643" w:author="readm" w:date="2011-11-08T14:40:00Z">
                  <w:rPr>
                    <w:rFonts w:ascii="Times New Roman" w:hAnsi="Times New Roman" w:cs="Times New Roman"/>
                  </w:rPr>
                </w:rPrChange>
              </w:rPr>
              <w:pPrChange w:id="1644" w:author="readm" w:date="2011-11-08T14:18:00Z">
                <w:pPr>
                  <w:spacing w:line="360" w:lineRule="auto"/>
                  <w:jc w:val="center"/>
                </w:pPr>
              </w:pPrChange>
            </w:pPr>
            <w:r w:rsidRPr="002B4552">
              <w:rPr>
                <w:rFonts w:ascii="Times New Roman" w:hAnsi="Times New Roman" w:cs="Times New Roman"/>
                <w:sz w:val="18"/>
                <w:rPrChange w:id="1645" w:author="readm" w:date="2011-11-08T14:40:00Z">
                  <w:rPr>
                    <w:rFonts w:ascii="Times New Roman" w:hAnsi="Times New Roman" w:cs="Times New Roman"/>
                  </w:rPr>
                </w:rPrChange>
              </w:rPr>
              <w:t>Axiom</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46" w:author="readm" w:date="2011-11-08T14:40:00Z">
                  <w:rPr>
                    <w:rFonts w:ascii="Times New Roman" w:hAnsi="Times New Roman" w:cs="Times New Roman"/>
                  </w:rPr>
                </w:rPrChange>
              </w:rPr>
              <w:pPrChange w:id="1647" w:author="readm" w:date="2011-11-08T14:18:00Z">
                <w:pPr>
                  <w:spacing w:line="360" w:lineRule="auto"/>
                  <w:jc w:val="right"/>
                </w:pPr>
              </w:pPrChange>
            </w:pPr>
            <w:r w:rsidRPr="002B4552">
              <w:rPr>
                <w:rFonts w:ascii="Times New Roman" w:hAnsi="Times New Roman" w:cs="Times New Roman"/>
                <w:sz w:val="18"/>
                <w:rPrChange w:id="1648" w:author="readm" w:date="2011-11-08T14:40:00Z">
                  <w:rPr>
                    <w:rFonts w:ascii="Times New Roman" w:hAnsi="Times New Roman" w:cs="Times New Roman"/>
                  </w:rPr>
                </w:rPrChange>
              </w:rPr>
              <w:t>30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49" w:author="readm" w:date="2011-11-08T14:40:00Z">
                  <w:rPr>
                    <w:rFonts w:ascii="Times New Roman" w:hAnsi="Times New Roman" w:cs="Times New Roman"/>
                  </w:rPr>
                </w:rPrChange>
              </w:rPr>
              <w:pPrChange w:id="1650" w:author="readm" w:date="2011-11-08T14:18:00Z">
                <w:pPr>
                  <w:spacing w:line="360" w:lineRule="auto"/>
                  <w:jc w:val="right"/>
                </w:pPr>
              </w:pPrChange>
            </w:pPr>
            <w:r w:rsidRPr="002B4552">
              <w:rPr>
                <w:rFonts w:ascii="Times New Roman" w:hAnsi="Times New Roman" w:cs="Times New Roman"/>
                <w:sz w:val="18"/>
                <w:rPrChange w:id="1651" w:author="readm" w:date="2011-11-08T14:40:00Z">
                  <w:rPr>
                    <w:rFonts w:ascii="Times New Roman" w:hAnsi="Times New Roman" w:cs="Times New Roman"/>
                  </w:rPr>
                </w:rPrChange>
              </w:rPr>
              <w:t>1024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52" w:author="readm" w:date="2011-11-08T14:40:00Z">
                  <w:rPr>
                    <w:rFonts w:ascii="Times New Roman" w:hAnsi="Times New Roman" w:cs="Times New Roman"/>
                  </w:rPr>
                </w:rPrChange>
              </w:rPr>
              <w:pPrChange w:id="1653" w:author="readm" w:date="2011-11-08T14:18:00Z">
                <w:pPr>
                  <w:spacing w:line="360" w:lineRule="auto"/>
                  <w:jc w:val="right"/>
                </w:pPr>
              </w:pPrChange>
            </w:pPr>
            <w:r w:rsidRPr="002B4552">
              <w:rPr>
                <w:rFonts w:ascii="Times New Roman" w:hAnsi="Times New Roman" w:cs="Times New Roman"/>
                <w:sz w:val="18"/>
                <w:rPrChange w:id="1654" w:author="readm" w:date="2011-11-08T14:40:00Z">
                  <w:rPr>
                    <w:rFonts w:ascii="Times New Roman" w:hAnsi="Times New Roman" w:cs="Times New Roman"/>
                  </w:rPr>
                </w:rPrChange>
              </w:rPr>
              <w:t>0.27%</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55" w:author="readm" w:date="2011-11-08T14:40:00Z">
                  <w:rPr>
                    <w:rFonts w:ascii="Times New Roman" w:hAnsi="Times New Roman" w:cs="Times New Roman"/>
                  </w:rPr>
                </w:rPrChange>
              </w:rPr>
              <w:pPrChange w:id="1656" w:author="readm" w:date="2011-11-08T14:18:00Z">
                <w:pPr>
                  <w:spacing w:line="360" w:lineRule="auto"/>
                  <w:jc w:val="right"/>
                </w:pPr>
              </w:pPrChange>
            </w:pPr>
            <w:r w:rsidRPr="002B4552">
              <w:rPr>
                <w:rFonts w:ascii="Times New Roman" w:hAnsi="Times New Roman" w:cs="Times New Roman"/>
                <w:sz w:val="18"/>
                <w:rPrChange w:id="1657" w:author="readm" w:date="2011-11-08T14:40:00Z">
                  <w:rPr>
                    <w:rFonts w:ascii="Times New Roman" w:hAnsi="Times New Roman" w:cs="Times New Roman"/>
                  </w:rPr>
                </w:rPrChange>
              </w:rPr>
              <w:t>1.82%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58" w:author="readm" w:date="2011-11-08T14:40:00Z">
                  <w:rPr>
                    <w:rFonts w:ascii="Times New Roman" w:hAnsi="Times New Roman" w:cs="Times New Roman"/>
                  </w:rPr>
                </w:rPrChange>
              </w:rPr>
              <w:pPrChange w:id="1659" w:author="readm" w:date="2011-11-08T14:18:00Z">
                <w:pPr>
                  <w:spacing w:line="360" w:lineRule="auto"/>
                  <w:jc w:val="right"/>
                </w:pPr>
              </w:pPrChange>
            </w:pPr>
            <w:r w:rsidRPr="002B4552">
              <w:rPr>
                <w:rFonts w:ascii="Times New Roman" w:hAnsi="Times New Roman" w:cs="Times New Roman"/>
                <w:sz w:val="18"/>
                <w:rPrChange w:id="1660" w:author="readm" w:date="2011-11-08T14:40:00Z">
                  <w:rPr>
                    <w:rFonts w:ascii="Times New Roman" w:hAnsi="Times New Roman" w:cs="Times New Roman"/>
                  </w:rPr>
                </w:rPrChange>
              </w:rPr>
              <w:t>1.55%</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61" w:author="readm" w:date="2011-11-08T14:40:00Z">
                  <w:rPr>
                    <w:rFonts w:ascii="Times New Roman" w:hAnsi="Times New Roman" w:cs="Times New Roman"/>
                  </w:rPr>
                </w:rPrChange>
              </w:rPr>
              <w:pPrChange w:id="1662" w:author="readm" w:date="2011-11-08T14:18:00Z">
                <w:pPr>
                  <w:spacing w:line="360" w:lineRule="auto"/>
                  <w:jc w:val="right"/>
                </w:pPr>
              </w:pPrChange>
            </w:pPr>
            <w:r w:rsidRPr="002B4552">
              <w:rPr>
                <w:rFonts w:ascii="Times New Roman" w:hAnsi="Times New Roman" w:cs="Times New Roman"/>
                <w:sz w:val="18"/>
                <w:rPrChange w:id="1663" w:author="readm" w:date="2011-11-08T14:40:00Z">
                  <w:rPr>
                    <w:rFonts w:ascii="Times New Roman" w:hAnsi="Times New Roman" w:cs="Times New Roman"/>
                  </w:rPr>
                </w:rPrChange>
              </w:rPr>
              <w:t>0.75%</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64" w:author="readm" w:date="2011-11-08T14:40:00Z">
                  <w:rPr>
                    <w:rFonts w:ascii="Times New Roman" w:hAnsi="Times New Roman" w:cs="Times New Roman"/>
                  </w:rPr>
                </w:rPrChange>
              </w:rPr>
              <w:pPrChange w:id="1665" w:author="readm" w:date="2011-11-08T14:18:00Z">
                <w:pPr>
                  <w:spacing w:line="360" w:lineRule="auto"/>
                  <w:jc w:val="right"/>
                </w:pPr>
              </w:pPrChange>
            </w:pPr>
            <w:r w:rsidRPr="002B4552">
              <w:rPr>
                <w:rFonts w:ascii="Times New Roman" w:hAnsi="Times New Roman" w:cs="Times New Roman"/>
                <w:sz w:val="18"/>
                <w:rPrChange w:id="1666" w:author="readm" w:date="2011-11-08T14:40:00Z">
                  <w:rPr>
                    <w:rFonts w:ascii="Times New Roman" w:hAnsi="Times New Roman" w:cs="Times New Roman"/>
                  </w:rPr>
                </w:rPrChange>
              </w:rPr>
              <w:t>2.25%</w:t>
            </w:r>
          </w:p>
        </w:tc>
      </w:tr>
      <w:tr w:rsidR="00680475" w:rsidRPr="002B4552" w:rsidTr="007E0C6E">
        <w:trPr>
          <w:trHeight w:val="295"/>
        </w:trPr>
        <w:tc>
          <w:tcPr>
            <w:tcW w:w="1280" w:type="dxa"/>
            <w:vMerge/>
            <w:shd w:val="clear" w:color="auto" w:fill="92CDDC"/>
            <w:vAlign w:val="center"/>
          </w:tcPr>
          <w:p w:rsidR="00680475" w:rsidRPr="002B4552" w:rsidRDefault="00680475" w:rsidP="00875D28">
            <w:pPr>
              <w:spacing w:line="480" w:lineRule="auto"/>
              <w:rPr>
                <w:rFonts w:ascii="Times New Roman" w:hAnsi="Times New Roman" w:cs="Times New Roman"/>
                <w:sz w:val="18"/>
                <w:rPrChange w:id="1667" w:author="readm" w:date="2011-11-08T14:40:00Z">
                  <w:rPr>
                    <w:rFonts w:ascii="Times New Roman" w:hAnsi="Times New Roman" w:cs="Times New Roman"/>
                  </w:rPr>
                </w:rPrChange>
              </w:rPr>
              <w:pPrChange w:id="1668" w:author="readm" w:date="2011-11-08T14:18:00Z">
                <w:pPr>
                  <w:spacing w:line="360" w:lineRule="auto"/>
                </w:pPr>
              </w:pPrChange>
            </w:pP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69" w:author="readm" w:date="2011-11-08T14:40:00Z">
                  <w:rPr>
                    <w:rFonts w:ascii="Times New Roman" w:hAnsi="Times New Roman" w:cs="Times New Roman"/>
                  </w:rPr>
                </w:rPrChange>
              </w:rPr>
              <w:pPrChange w:id="1670" w:author="readm" w:date="2011-11-08T14:18:00Z">
                <w:pPr>
                  <w:spacing w:line="360" w:lineRule="auto"/>
                  <w:jc w:val="right"/>
                </w:pPr>
              </w:pPrChange>
            </w:pPr>
            <w:r w:rsidRPr="002B4552">
              <w:rPr>
                <w:rFonts w:ascii="Times New Roman" w:hAnsi="Times New Roman" w:cs="Times New Roman"/>
                <w:sz w:val="18"/>
                <w:rPrChange w:id="1671" w:author="readm" w:date="2011-11-08T14:40:00Z">
                  <w:rPr>
                    <w:rFonts w:ascii="Times New Roman" w:hAnsi="Times New Roman" w:cs="Times New Roman"/>
                  </w:rPr>
                </w:rPrChange>
              </w:rPr>
              <w:t>50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72" w:author="readm" w:date="2011-11-08T14:40:00Z">
                  <w:rPr>
                    <w:rFonts w:ascii="Times New Roman" w:hAnsi="Times New Roman" w:cs="Times New Roman"/>
                  </w:rPr>
                </w:rPrChange>
              </w:rPr>
              <w:pPrChange w:id="1673" w:author="readm" w:date="2011-11-08T14:18:00Z">
                <w:pPr>
                  <w:spacing w:line="360" w:lineRule="auto"/>
                  <w:jc w:val="right"/>
                </w:pPr>
              </w:pPrChange>
            </w:pPr>
            <w:r w:rsidRPr="002B4552">
              <w:rPr>
                <w:rFonts w:ascii="Times New Roman" w:hAnsi="Times New Roman" w:cs="Times New Roman"/>
                <w:sz w:val="18"/>
                <w:rPrChange w:id="1674" w:author="readm" w:date="2011-11-08T14:40:00Z">
                  <w:rPr>
                    <w:rFonts w:ascii="Times New Roman" w:hAnsi="Times New Roman" w:cs="Times New Roman"/>
                  </w:rPr>
                </w:rPrChange>
              </w:rPr>
              <w:t>1024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75" w:author="readm" w:date="2011-11-08T14:40:00Z">
                  <w:rPr>
                    <w:rFonts w:ascii="Times New Roman" w:hAnsi="Times New Roman" w:cs="Times New Roman"/>
                  </w:rPr>
                </w:rPrChange>
              </w:rPr>
              <w:pPrChange w:id="1676" w:author="readm" w:date="2011-11-08T14:18:00Z">
                <w:pPr>
                  <w:spacing w:line="360" w:lineRule="auto"/>
                  <w:jc w:val="right"/>
                </w:pPr>
              </w:pPrChange>
            </w:pPr>
            <w:r w:rsidRPr="002B4552">
              <w:rPr>
                <w:rFonts w:ascii="Times New Roman" w:hAnsi="Times New Roman" w:cs="Times New Roman"/>
                <w:sz w:val="18"/>
                <w:rPrChange w:id="1677" w:author="readm" w:date="2011-11-08T14:40:00Z">
                  <w:rPr>
                    <w:rFonts w:ascii="Times New Roman" w:hAnsi="Times New Roman" w:cs="Times New Roman"/>
                  </w:rPr>
                </w:rPrChange>
              </w:rPr>
              <w:t>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78" w:author="readm" w:date="2011-11-08T14:40:00Z">
                  <w:rPr>
                    <w:rFonts w:ascii="Times New Roman" w:hAnsi="Times New Roman" w:cs="Times New Roman"/>
                  </w:rPr>
                </w:rPrChange>
              </w:rPr>
              <w:pPrChange w:id="1679" w:author="readm" w:date="2011-11-08T14:18:00Z">
                <w:pPr>
                  <w:spacing w:line="360" w:lineRule="auto"/>
                  <w:jc w:val="right"/>
                </w:pPr>
              </w:pPrChange>
            </w:pPr>
            <w:r w:rsidRPr="002B4552">
              <w:rPr>
                <w:rFonts w:ascii="Times New Roman" w:hAnsi="Times New Roman" w:cs="Times New Roman"/>
                <w:sz w:val="18"/>
                <w:rPrChange w:id="1680" w:author="readm" w:date="2011-11-08T14:40:00Z">
                  <w:rPr>
                    <w:rFonts w:ascii="Times New Roman" w:hAnsi="Times New Roman" w:cs="Times New Roman"/>
                  </w:rPr>
                </w:rPrChange>
              </w:rPr>
              <w:t>1.69%</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81" w:author="readm" w:date="2011-11-08T14:40:00Z">
                  <w:rPr>
                    <w:rFonts w:ascii="Times New Roman" w:hAnsi="Times New Roman" w:cs="Times New Roman"/>
                  </w:rPr>
                </w:rPrChange>
              </w:rPr>
              <w:pPrChange w:id="1682" w:author="readm" w:date="2011-11-08T14:18:00Z">
                <w:pPr>
                  <w:spacing w:line="360" w:lineRule="auto"/>
                  <w:jc w:val="right"/>
                </w:pPr>
              </w:pPrChange>
            </w:pPr>
            <w:r w:rsidRPr="002B4552">
              <w:rPr>
                <w:rFonts w:ascii="Times New Roman" w:hAnsi="Times New Roman" w:cs="Times New Roman"/>
                <w:sz w:val="18"/>
                <w:rPrChange w:id="1683" w:author="readm" w:date="2011-11-08T14:40:00Z">
                  <w:rPr>
                    <w:rFonts w:ascii="Times New Roman" w:hAnsi="Times New Roman" w:cs="Times New Roman"/>
                  </w:rPr>
                </w:rPrChange>
              </w:rPr>
              <w:t>1.50%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84" w:author="readm" w:date="2011-11-08T14:40:00Z">
                  <w:rPr>
                    <w:rFonts w:ascii="Times New Roman" w:hAnsi="Times New Roman" w:cs="Times New Roman"/>
                  </w:rPr>
                </w:rPrChange>
              </w:rPr>
              <w:pPrChange w:id="1685" w:author="readm" w:date="2011-11-08T14:18:00Z">
                <w:pPr>
                  <w:spacing w:line="360" w:lineRule="auto"/>
                  <w:jc w:val="right"/>
                </w:pPr>
              </w:pPrChange>
            </w:pPr>
            <w:r w:rsidRPr="002B4552">
              <w:rPr>
                <w:rFonts w:ascii="Times New Roman" w:hAnsi="Times New Roman" w:cs="Times New Roman"/>
                <w:sz w:val="18"/>
                <w:rPrChange w:id="1686" w:author="readm" w:date="2011-11-08T14:40:00Z">
                  <w:rPr>
                    <w:rFonts w:ascii="Times New Roman" w:hAnsi="Times New Roman" w:cs="Times New Roman"/>
                  </w:rPr>
                </w:rPrChange>
              </w:rPr>
              <w:t>0.70%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87" w:author="readm" w:date="2011-11-08T14:40:00Z">
                  <w:rPr>
                    <w:rFonts w:ascii="Times New Roman" w:hAnsi="Times New Roman" w:cs="Times New Roman"/>
                  </w:rPr>
                </w:rPrChange>
              </w:rPr>
              <w:pPrChange w:id="1688" w:author="readm" w:date="2011-11-08T14:18:00Z">
                <w:pPr>
                  <w:spacing w:line="360" w:lineRule="auto"/>
                  <w:jc w:val="right"/>
                </w:pPr>
              </w:pPrChange>
            </w:pPr>
            <w:r w:rsidRPr="002B4552">
              <w:rPr>
                <w:rFonts w:ascii="Times New Roman" w:hAnsi="Times New Roman" w:cs="Times New Roman"/>
                <w:sz w:val="18"/>
                <w:rPrChange w:id="1689" w:author="readm" w:date="2011-11-08T14:40:00Z">
                  <w:rPr>
                    <w:rFonts w:ascii="Times New Roman" w:hAnsi="Times New Roman" w:cs="Times New Roman"/>
                  </w:rPr>
                </w:rPrChange>
              </w:rPr>
              <w:t>2.10%</w:t>
            </w:r>
          </w:p>
        </w:tc>
      </w:tr>
      <w:tr w:rsidR="00680475" w:rsidRPr="002B4552" w:rsidTr="007E0C6E">
        <w:trPr>
          <w:trHeight w:val="295"/>
        </w:trPr>
        <w:tc>
          <w:tcPr>
            <w:tcW w:w="1280" w:type="dxa"/>
            <w:vMerge/>
            <w:shd w:val="clear" w:color="auto" w:fill="92CDDC"/>
            <w:vAlign w:val="center"/>
          </w:tcPr>
          <w:p w:rsidR="00680475" w:rsidRPr="002B4552" w:rsidRDefault="00680475" w:rsidP="00875D28">
            <w:pPr>
              <w:spacing w:line="480" w:lineRule="auto"/>
              <w:rPr>
                <w:rFonts w:ascii="Times New Roman" w:hAnsi="Times New Roman" w:cs="Times New Roman"/>
                <w:sz w:val="18"/>
                <w:rPrChange w:id="1690" w:author="readm" w:date="2011-11-08T14:40:00Z">
                  <w:rPr>
                    <w:rFonts w:ascii="Times New Roman" w:hAnsi="Times New Roman" w:cs="Times New Roman"/>
                  </w:rPr>
                </w:rPrChange>
              </w:rPr>
              <w:pPrChange w:id="1691" w:author="readm" w:date="2011-11-08T14:18:00Z">
                <w:pPr>
                  <w:spacing w:line="360" w:lineRule="auto"/>
                </w:pPr>
              </w:pPrChange>
            </w:pP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92" w:author="readm" w:date="2011-11-08T14:40:00Z">
                  <w:rPr>
                    <w:rFonts w:ascii="Times New Roman" w:hAnsi="Times New Roman" w:cs="Times New Roman"/>
                  </w:rPr>
                </w:rPrChange>
              </w:rPr>
              <w:pPrChange w:id="1693" w:author="readm" w:date="2011-11-08T14:18:00Z">
                <w:pPr>
                  <w:spacing w:line="360" w:lineRule="auto"/>
                  <w:jc w:val="right"/>
                </w:pPr>
              </w:pPrChange>
            </w:pPr>
            <w:r w:rsidRPr="002B4552">
              <w:rPr>
                <w:rFonts w:ascii="Times New Roman" w:hAnsi="Times New Roman" w:cs="Times New Roman"/>
                <w:sz w:val="18"/>
                <w:rPrChange w:id="1694" w:author="readm" w:date="2011-11-08T14:40:00Z">
                  <w:rPr>
                    <w:rFonts w:ascii="Times New Roman" w:hAnsi="Times New Roman" w:cs="Times New Roman"/>
                  </w:rPr>
                </w:rPrChange>
              </w:rPr>
              <w:t>65</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95" w:author="readm" w:date="2011-11-08T14:40:00Z">
                  <w:rPr>
                    <w:rFonts w:ascii="Times New Roman" w:hAnsi="Times New Roman" w:cs="Times New Roman"/>
                  </w:rPr>
                </w:rPrChange>
              </w:rPr>
              <w:pPrChange w:id="1696" w:author="readm" w:date="2011-11-08T14:18:00Z">
                <w:pPr>
                  <w:spacing w:line="360" w:lineRule="auto"/>
                  <w:jc w:val="right"/>
                </w:pPr>
              </w:pPrChange>
            </w:pPr>
            <w:r w:rsidRPr="002B4552">
              <w:rPr>
                <w:rFonts w:ascii="Times New Roman" w:hAnsi="Times New Roman" w:cs="Times New Roman"/>
                <w:sz w:val="18"/>
                <w:rPrChange w:id="1697" w:author="readm" w:date="2011-11-08T14:40:00Z">
                  <w:rPr>
                    <w:rFonts w:ascii="Times New Roman" w:hAnsi="Times New Roman" w:cs="Times New Roman"/>
                  </w:rPr>
                </w:rPrChange>
              </w:rPr>
              <w:t>1024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698" w:author="readm" w:date="2011-11-08T14:40:00Z">
                  <w:rPr>
                    <w:rFonts w:ascii="Times New Roman" w:hAnsi="Times New Roman" w:cs="Times New Roman"/>
                  </w:rPr>
                </w:rPrChange>
              </w:rPr>
              <w:pPrChange w:id="1699" w:author="readm" w:date="2011-11-08T14:18:00Z">
                <w:pPr>
                  <w:spacing w:line="360" w:lineRule="auto"/>
                  <w:jc w:val="right"/>
                </w:pPr>
              </w:pPrChange>
            </w:pPr>
            <w:r w:rsidRPr="002B4552">
              <w:rPr>
                <w:rFonts w:ascii="Times New Roman" w:hAnsi="Times New Roman" w:cs="Times New Roman"/>
                <w:sz w:val="18"/>
                <w:rPrChange w:id="1700" w:author="readm" w:date="2011-11-08T14:40:00Z">
                  <w:rPr>
                    <w:rFonts w:ascii="Times New Roman" w:hAnsi="Times New Roman" w:cs="Times New Roman"/>
                  </w:rPr>
                </w:rPrChange>
              </w:rPr>
              <w:t>0.23%</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01" w:author="readm" w:date="2011-11-08T14:40:00Z">
                  <w:rPr>
                    <w:rFonts w:ascii="Times New Roman" w:hAnsi="Times New Roman" w:cs="Times New Roman"/>
                  </w:rPr>
                </w:rPrChange>
              </w:rPr>
              <w:pPrChange w:id="1702" w:author="readm" w:date="2011-11-08T14:18:00Z">
                <w:pPr>
                  <w:spacing w:line="360" w:lineRule="auto"/>
                  <w:jc w:val="right"/>
                </w:pPr>
              </w:pPrChange>
            </w:pPr>
            <w:r w:rsidRPr="002B4552">
              <w:rPr>
                <w:rFonts w:ascii="Times New Roman" w:hAnsi="Times New Roman" w:cs="Times New Roman"/>
                <w:sz w:val="18"/>
                <w:rPrChange w:id="1703" w:author="readm" w:date="2011-11-08T14:40:00Z">
                  <w:rPr>
                    <w:rFonts w:ascii="Times New Roman" w:hAnsi="Times New Roman" w:cs="Times New Roman"/>
                  </w:rPr>
                </w:rPrChange>
              </w:rPr>
              <w:t>1.62%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04" w:author="readm" w:date="2011-11-08T14:40:00Z">
                  <w:rPr>
                    <w:rFonts w:ascii="Times New Roman" w:hAnsi="Times New Roman" w:cs="Times New Roman"/>
                  </w:rPr>
                </w:rPrChange>
              </w:rPr>
              <w:pPrChange w:id="1705" w:author="readm" w:date="2011-11-08T14:18:00Z">
                <w:pPr>
                  <w:spacing w:line="360" w:lineRule="auto"/>
                  <w:jc w:val="right"/>
                </w:pPr>
              </w:pPrChange>
            </w:pPr>
            <w:r w:rsidRPr="002B4552">
              <w:rPr>
                <w:rFonts w:ascii="Times New Roman" w:hAnsi="Times New Roman" w:cs="Times New Roman"/>
                <w:sz w:val="18"/>
                <w:rPrChange w:id="1706" w:author="readm" w:date="2011-11-08T14:40:00Z">
                  <w:rPr>
                    <w:rFonts w:ascii="Times New Roman" w:hAnsi="Times New Roman" w:cs="Times New Roman"/>
                  </w:rPr>
                </w:rPrChange>
              </w:rPr>
              <w:t>1.45%</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07" w:author="readm" w:date="2011-11-08T14:40:00Z">
                  <w:rPr>
                    <w:rFonts w:ascii="Times New Roman" w:hAnsi="Times New Roman" w:cs="Times New Roman"/>
                  </w:rPr>
                </w:rPrChange>
              </w:rPr>
              <w:pPrChange w:id="1708" w:author="readm" w:date="2011-11-08T14:18:00Z">
                <w:pPr>
                  <w:spacing w:line="360" w:lineRule="auto"/>
                  <w:jc w:val="right"/>
                </w:pPr>
              </w:pPrChange>
            </w:pPr>
            <w:r w:rsidRPr="002B4552">
              <w:rPr>
                <w:rFonts w:ascii="Times New Roman" w:hAnsi="Times New Roman" w:cs="Times New Roman"/>
                <w:sz w:val="18"/>
                <w:rPrChange w:id="1709" w:author="readm" w:date="2011-11-08T14:40:00Z">
                  <w:rPr>
                    <w:rFonts w:ascii="Times New Roman" w:hAnsi="Times New Roman" w:cs="Times New Roman"/>
                  </w:rPr>
                </w:rPrChange>
              </w:rPr>
              <w:t>0.67%</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10" w:author="readm" w:date="2011-11-08T14:40:00Z">
                  <w:rPr>
                    <w:rFonts w:ascii="Times New Roman" w:hAnsi="Times New Roman" w:cs="Times New Roman"/>
                  </w:rPr>
                </w:rPrChange>
              </w:rPr>
              <w:pPrChange w:id="1711" w:author="readm" w:date="2011-11-08T14:18:00Z">
                <w:pPr>
                  <w:spacing w:line="360" w:lineRule="auto"/>
                  <w:jc w:val="right"/>
                </w:pPr>
              </w:pPrChange>
            </w:pPr>
            <w:r w:rsidRPr="002B4552">
              <w:rPr>
                <w:rFonts w:ascii="Times New Roman" w:hAnsi="Times New Roman" w:cs="Times New Roman"/>
                <w:sz w:val="18"/>
                <w:rPrChange w:id="1712" w:author="readm" w:date="2011-11-08T14:40:00Z">
                  <w:rPr>
                    <w:rFonts w:ascii="Times New Roman" w:hAnsi="Times New Roman" w:cs="Times New Roman"/>
                  </w:rPr>
                </w:rPrChange>
              </w:rPr>
              <w:t>2.01%</w:t>
            </w:r>
          </w:p>
        </w:tc>
      </w:tr>
      <w:tr w:rsidR="00680475" w:rsidRPr="002B4552" w:rsidTr="007E0C6E">
        <w:trPr>
          <w:trHeight w:val="295"/>
        </w:trPr>
        <w:tc>
          <w:tcPr>
            <w:tcW w:w="1280" w:type="dxa"/>
            <w:vMerge/>
            <w:shd w:val="clear" w:color="auto" w:fill="92CDDC"/>
            <w:vAlign w:val="center"/>
          </w:tcPr>
          <w:p w:rsidR="00680475" w:rsidRPr="002B4552" w:rsidRDefault="00680475" w:rsidP="00875D28">
            <w:pPr>
              <w:spacing w:line="480" w:lineRule="auto"/>
              <w:rPr>
                <w:rFonts w:ascii="Times New Roman" w:hAnsi="Times New Roman" w:cs="Times New Roman"/>
                <w:sz w:val="18"/>
                <w:rPrChange w:id="1713" w:author="readm" w:date="2011-11-08T14:40:00Z">
                  <w:rPr>
                    <w:rFonts w:ascii="Times New Roman" w:hAnsi="Times New Roman" w:cs="Times New Roman"/>
                  </w:rPr>
                </w:rPrChange>
              </w:rPr>
              <w:pPrChange w:id="1714" w:author="readm" w:date="2011-11-08T14:18:00Z">
                <w:pPr>
                  <w:spacing w:line="360" w:lineRule="auto"/>
                </w:pPr>
              </w:pPrChange>
            </w:pP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15" w:author="readm" w:date="2011-11-08T14:40:00Z">
                  <w:rPr>
                    <w:rFonts w:ascii="Times New Roman" w:hAnsi="Times New Roman" w:cs="Times New Roman"/>
                  </w:rPr>
                </w:rPrChange>
              </w:rPr>
              <w:pPrChange w:id="1716" w:author="readm" w:date="2011-11-08T14:18:00Z">
                <w:pPr>
                  <w:spacing w:line="360" w:lineRule="auto"/>
                  <w:jc w:val="right"/>
                </w:pPr>
              </w:pPrChange>
            </w:pPr>
            <w:r w:rsidRPr="002B4552">
              <w:rPr>
                <w:rFonts w:ascii="Times New Roman" w:hAnsi="Times New Roman" w:cs="Times New Roman"/>
                <w:sz w:val="18"/>
                <w:rPrChange w:id="1717" w:author="readm" w:date="2011-11-08T14:40:00Z">
                  <w:rPr>
                    <w:rFonts w:ascii="Times New Roman" w:hAnsi="Times New Roman" w:cs="Times New Roman"/>
                  </w:rPr>
                </w:rPrChange>
              </w:rPr>
              <w:t>100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18" w:author="readm" w:date="2011-11-08T14:40:00Z">
                  <w:rPr>
                    <w:rFonts w:ascii="Times New Roman" w:hAnsi="Times New Roman" w:cs="Times New Roman"/>
                  </w:rPr>
                </w:rPrChange>
              </w:rPr>
              <w:pPrChange w:id="1719" w:author="readm" w:date="2011-11-08T14:18:00Z">
                <w:pPr>
                  <w:spacing w:line="360" w:lineRule="auto"/>
                  <w:jc w:val="right"/>
                </w:pPr>
              </w:pPrChange>
            </w:pPr>
            <w:r w:rsidRPr="002B4552">
              <w:rPr>
                <w:rFonts w:ascii="Times New Roman" w:hAnsi="Times New Roman" w:cs="Times New Roman"/>
                <w:sz w:val="18"/>
                <w:rPrChange w:id="1720" w:author="readm" w:date="2011-11-08T14:40:00Z">
                  <w:rPr>
                    <w:rFonts w:ascii="Times New Roman" w:hAnsi="Times New Roman" w:cs="Times New Roman"/>
                  </w:rPr>
                </w:rPrChange>
              </w:rPr>
              <w:t>1024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21" w:author="readm" w:date="2011-11-08T14:40:00Z">
                  <w:rPr>
                    <w:rFonts w:ascii="Times New Roman" w:hAnsi="Times New Roman" w:cs="Times New Roman"/>
                  </w:rPr>
                </w:rPrChange>
              </w:rPr>
              <w:pPrChange w:id="1722" w:author="readm" w:date="2011-11-08T14:18:00Z">
                <w:pPr>
                  <w:spacing w:line="360" w:lineRule="auto"/>
                  <w:jc w:val="right"/>
                </w:pPr>
              </w:pPrChange>
            </w:pPr>
            <w:r w:rsidRPr="002B4552">
              <w:rPr>
                <w:rFonts w:ascii="Times New Roman" w:hAnsi="Times New Roman" w:cs="Times New Roman"/>
                <w:sz w:val="18"/>
                <w:rPrChange w:id="1723" w:author="readm" w:date="2011-11-08T14:40:00Z">
                  <w:rPr>
                    <w:rFonts w:ascii="Times New Roman" w:hAnsi="Times New Roman" w:cs="Times New Roman"/>
                  </w:rPr>
                </w:rPrChange>
              </w:rPr>
              <w:t>0.21%</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24" w:author="readm" w:date="2011-11-08T14:40:00Z">
                  <w:rPr>
                    <w:rFonts w:ascii="Times New Roman" w:hAnsi="Times New Roman" w:cs="Times New Roman"/>
                  </w:rPr>
                </w:rPrChange>
              </w:rPr>
              <w:pPrChange w:id="1725" w:author="readm" w:date="2011-11-08T14:18:00Z">
                <w:pPr>
                  <w:spacing w:line="360" w:lineRule="auto"/>
                  <w:jc w:val="right"/>
                </w:pPr>
              </w:pPrChange>
            </w:pPr>
            <w:r w:rsidRPr="002B4552">
              <w:rPr>
                <w:rFonts w:ascii="Times New Roman" w:hAnsi="Times New Roman" w:cs="Times New Roman"/>
                <w:sz w:val="18"/>
                <w:rPrChange w:id="1726" w:author="readm" w:date="2011-11-08T14:40:00Z">
                  <w:rPr>
                    <w:rFonts w:ascii="Times New Roman" w:hAnsi="Times New Roman" w:cs="Times New Roman"/>
                  </w:rPr>
                </w:rPrChange>
              </w:rPr>
              <w:t>1.58%</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27" w:author="readm" w:date="2011-11-08T14:40:00Z">
                  <w:rPr>
                    <w:rFonts w:ascii="Times New Roman" w:hAnsi="Times New Roman" w:cs="Times New Roman"/>
                  </w:rPr>
                </w:rPrChange>
              </w:rPr>
              <w:pPrChange w:id="1728" w:author="readm" w:date="2011-11-08T14:18:00Z">
                <w:pPr>
                  <w:spacing w:line="360" w:lineRule="auto"/>
                  <w:jc w:val="right"/>
                </w:pPr>
              </w:pPrChange>
            </w:pPr>
            <w:r w:rsidRPr="002B4552">
              <w:rPr>
                <w:rFonts w:ascii="Times New Roman" w:hAnsi="Times New Roman" w:cs="Times New Roman"/>
                <w:sz w:val="18"/>
                <w:rPrChange w:id="1729" w:author="readm" w:date="2011-11-08T14:40:00Z">
                  <w:rPr>
                    <w:rFonts w:ascii="Times New Roman" w:hAnsi="Times New Roman" w:cs="Times New Roman"/>
                  </w:rPr>
                </w:rPrChange>
              </w:rPr>
              <w:t>1.41%</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30" w:author="readm" w:date="2011-11-08T14:40:00Z">
                  <w:rPr>
                    <w:rFonts w:ascii="Times New Roman" w:hAnsi="Times New Roman" w:cs="Times New Roman"/>
                  </w:rPr>
                </w:rPrChange>
              </w:rPr>
              <w:pPrChange w:id="1731" w:author="readm" w:date="2011-11-08T14:18:00Z">
                <w:pPr>
                  <w:spacing w:line="360" w:lineRule="auto"/>
                  <w:jc w:val="right"/>
                </w:pPr>
              </w:pPrChange>
            </w:pPr>
            <w:r w:rsidRPr="002B4552">
              <w:rPr>
                <w:rFonts w:ascii="Times New Roman" w:hAnsi="Times New Roman" w:cs="Times New Roman"/>
                <w:sz w:val="18"/>
                <w:rPrChange w:id="1732" w:author="readm" w:date="2011-11-08T14:40:00Z">
                  <w:rPr>
                    <w:rFonts w:ascii="Times New Roman" w:hAnsi="Times New Roman" w:cs="Times New Roman"/>
                  </w:rPr>
                </w:rPrChange>
              </w:rPr>
              <w:t>0.65%</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33" w:author="readm" w:date="2011-11-08T14:40:00Z">
                  <w:rPr>
                    <w:rFonts w:ascii="Times New Roman" w:hAnsi="Times New Roman" w:cs="Times New Roman"/>
                  </w:rPr>
                </w:rPrChange>
              </w:rPr>
              <w:pPrChange w:id="1734" w:author="readm" w:date="2011-11-08T14:18:00Z">
                <w:pPr>
                  <w:spacing w:line="360" w:lineRule="auto"/>
                  <w:jc w:val="right"/>
                </w:pPr>
              </w:pPrChange>
            </w:pPr>
            <w:r w:rsidRPr="002B4552">
              <w:rPr>
                <w:rFonts w:ascii="Times New Roman" w:hAnsi="Times New Roman" w:cs="Times New Roman"/>
                <w:sz w:val="18"/>
                <w:rPrChange w:id="1735" w:author="readm" w:date="2011-11-08T14:40:00Z">
                  <w:rPr>
                    <w:rFonts w:ascii="Times New Roman" w:hAnsi="Times New Roman" w:cs="Times New Roman"/>
                  </w:rPr>
                </w:rPrChange>
              </w:rPr>
              <w:t>1.93%</w:t>
            </w:r>
          </w:p>
        </w:tc>
      </w:tr>
      <w:tr w:rsidR="00680475" w:rsidRPr="002B4552" w:rsidTr="007E0C6E">
        <w:trPr>
          <w:trHeight w:val="295"/>
        </w:trPr>
        <w:tc>
          <w:tcPr>
            <w:tcW w:w="1280" w:type="dxa"/>
            <w:vMerge/>
            <w:shd w:val="clear" w:color="auto" w:fill="92CDDC"/>
            <w:vAlign w:val="center"/>
          </w:tcPr>
          <w:p w:rsidR="00680475" w:rsidRPr="002B4552" w:rsidRDefault="00680475" w:rsidP="00875D28">
            <w:pPr>
              <w:spacing w:line="480" w:lineRule="auto"/>
              <w:rPr>
                <w:rFonts w:ascii="Times New Roman" w:hAnsi="Times New Roman" w:cs="Times New Roman"/>
                <w:sz w:val="18"/>
                <w:rPrChange w:id="1736" w:author="readm" w:date="2011-11-08T14:40:00Z">
                  <w:rPr>
                    <w:rFonts w:ascii="Times New Roman" w:hAnsi="Times New Roman" w:cs="Times New Roman"/>
                  </w:rPr>
                </w:rPrChange>
              </w:rPr>
              <w:pPrChange w:id="1737" w:author="readm" w:date="2011-11-08T14:18:00Z">
                <w:pPr>
                  <w:spacing w:line="360" w:lineRule="auto"/>
                </w:pPr>
              </w:pPrChange>
            </w:pP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38" w:author="readm" w:date="2011-11-08T14:40:00Z">
                  <w:rPr>
                    <w:rFonts w:ascii="Times New Roman" w:hAnsi="Times New Roman" w:cs="Times New Roman"/>
                  </w:rPr>
                </w:rPrChange>
              </w:rPr>
              <w:pPrChange w:id="1739" w:author="readm" w:date="2011-11-08T14:18:00Z">
                <w:pPr>
                  <w:spacing w:line="360" w:lineRule="auto"/>
                  <w:jc w:val="right"/>
                </w:pPr>
              </w:pPrChange>
            </w:pPr>
            <w:r w:rsidRPr="002B4552">
              <w:rPr>
                <w:rFonts w:ascii="Times New Roman" w:hAnsi="Times New Roman" w:cs="Times New Roman"/>
                <w:sz w:val="18"/>
                <w:rPrChange w:id="1740" w:author="readm" w:date="2011-11-08T14:40:00Z">
                  <w:rPr>
                    <w:rFonts w:ascii="Times New Roman" w:hAnsi="Times New Roman" w:cs="Times New Roman"/>
                  </w:rPr>
                </w:rPrChange>
              </w:rPr>
              <w:t>100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41" w:author="readm" w:date="2011-11-08T14:40:00Z">
                  <w:rPr>
                    <w:rFonts w:ascii="Times New Roman" w:hAnsi="Times New Roman" w:cs="Times New Roman"/>
                  </w:rPr>
                </w:rPrChange>
              </w:rPr>
              <w:pPrChange w:id="1742" w:author="readm" w:date="2011-11-08T14:18:00Z">
                <w:pPr>
                  <w:spacing w:line="360" w:lineRule="auto"/>
                  <w:jc w:val="right"/>
                </w:pPr>
              </w:pPrChange>
            </w:pPr>
            <w:r w:rsidRPr="002B4552">
              <w:rPr>
                <w:rFonts w:ascii="Times New Roman" w:hAnsi="Times New Roman" w:cs="Times New Roman"/>
                <w:sz w:val="18"/>
                <w:rPrChange w:id="1743" w:author="readm" w:date="2011-11-08T14:40:00Z">
                  <w:rPr>
                    <w:rFonts w:ascii="Times New Roman" w:hAnsi="Times New Roman" w:cs="Times New Roman"/>
                  </w:rPr>
                </w:rPrChange>
              </w:rPr>
              <w:t>512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44" w:author="readm" w:date="2011-11-08T14:40:00Z">
                  <w:rPr>
                    <w:rFonts w:ascii="Times New Roman" w:hAnsi="Times New Roman" w:cs="Times New Roman"/>
                  </w:rPr>
                </w:rPrChange>
              </w:rPr>
              <w:pPrChange w:id="1745" w:author="readm" w:date="2011-11-08T14:18:00Z">
                <w:pPr>
                  <w:spacing w:line="360" w:lineRule="auto"/>
                  <w:jc w:val="right"/>
                </w:pPr>
              </w:pPrChange>
            </w:pPr>
            <w:r w:rsidRPr="002B4552">
              <w:rPr>
                <w:rFonts w:ascii="Times New Roman" w:hAnsi="Times New Roman" w:cs="Times New Roman"/>
                <w:sz w:val="18"/>
                <w:rPrChange w:id="1746" w:author="readm" w:date="2011-11-08T14:40:00Z">
                  <w:rPr>
                    <w:rFonts w:ascii="Times New Roman" w:hAnsi="Times New Roman" w:cs="Times New Roman"/>
                  </w:rPr>
                </w:rPrChange>
              </w:rPr>
              <w:t>0.22%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47" w:author="readm" w:date="2011-11-08T14:40:00Z">
                  <w:rPr>
                    <w:rFonts w:ascii="Times New Roman" w:hAnsi="Times New Roman" w:cs="Times New Roman"/>
                  </w:rPr>
                </w:rPrChange>
              </w:rPr>
              <w:pPrChange w:id="1748" w:author="readm" w:date="2011-11-08T14:18:00Z">
                <w:pPr>
                  <w:spacing w:line="360" w:lineRule="auto"/>
                  <w:jc w:val="right"/>
                </w:pPr>
              </w:pPrChange>
            </w:pPr>
            <w:r w:rsidRPr="002B4552">
              <w:rPr>
                <w:rFonts w:ascii="Times New Roman" w:hAnsi="Times New Roman" w:cs="Times New Roman"/>
                <w:sz w:val="18"/>
                <w:rPrChange w:id="1749" w:author="readm" w:date="2011-11-08T14:40:00Z">
                  <w:rPr>
                    <w:rFonts w:ascii="Times New Roman" w:hAnsi="Times New Roman" w:cs="Times New Roman"/>
                  </w:rPr>
                </w:rPrChange>
              </w:rPr>
              <w:t>1.53%</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50" w:author="readm" w:date="2011-11-08T14:40:00Z">
                  <w:rPr>
                    <w:rFonts w:ascii="Times New Roman" w:hAnsi="Times New Roman" w:cs="Times New Roman"/>
                  </w:rPr>
                </w:rPrChange>
              </w:rPr>
              <w:pPrChange w:id="1751" w:author="readm" w:date="2011-11-08T14:18:00Z">
                <w:pPr>
                  <w:spacing w:line="360" w:lineRule="auto"/>
                  <w:jc w:val="right"/>
                </w:pPr>
              </w:pPrChange>
            </w:pPr>
            <w:r w:rsidRPr="002B4552">
              <w:rPr>
                <w:rFonts w:ascii="Times New Roman" w:hAnsi="Times New Roman" w:cs="Times New Roman"/>
                <w:sz w:val="18"/>
                <w:rPrChange w:id="1752" w:author="readm" w:date="2011-11-08T14:40:00Z">
                  <w:rPr>
                    <w:rFonts w:ascii="Times New Roman" w:hAnsi="Times New Roman" w:cs="Times New Roman"/>
                  </w:rPr>
                </w:rPrChange>
              </w:rPr>
              <w:t>1.40%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53" w:author="readm" w:date="2011-11-08T14:40:00Z">
                  <w:rPr>
                    <w:rFonts w:ascii="Times New Roman" w:hAnsi="Times New Roman" w:cs="Times New Roman"/>
                  </w:rPr>
                </w:rPrChange>
              </w:rPr>
              <w:pPrChange w:id="1754" w:author="readm" w:date="2011-11-08T14:18:00Z">
                <w:pPr>
                  <w:spacing w:line="360" w:lineRule="auto"/>
                  <w:jc w:val="right"/>
                </w:pPr>
              </w:pPrChange>
            </w:pPr>
            <w:r w:rsidRPr="002B4552">
              <w:rPr>
                <w:rFonts w:ascii="Times New Roman" w:hAnsi="Times New Roman" w:cs="Times New Roman"/>
                <w:sz w:val="18"/>
                <w:rPrChange w:id="1755" w:author="readm" w:date="2011-11-08T14:40:00Z">
                  <w:rPr>
                    <w:rFonts w:ascii="Times New Roman" w:hAnsi="Times New Roman" w:cs="Times New Roman"/>
                  </w:rPr>
                </w:rPrChange>
              </w:rPr>
              <w:t>0.64%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56" w:author="readm" w:date="2011-11-08T14:40:00Z">
                  <w:rPr>
                    <w:rFonts w:ascii="Times New Roman" w:hAnsi="Times New Roman" w:cs="Times New Roman"/>
                  </w:rPr>
                </w:rPrChange>
              </w:rPr>
              <w:pPrChange w:id="1757" w:author="readm" w:date="2011-11-08T14:18:00Z">
                <w:pPr>
                  <w:spacing w:line="360" w:lineRule="auto"/>
                  <w:jc w:val="right"/>
                </w:pPr>
              </w:pPrChange>
            </w:pPr>
            <w:r w:rsidRPr="002B4552">
              <w:rPr>
                <w:rFonts w:ascii="Times New Roman" w:hAnsi="Times New Roman" w:cs="Times New Roman"/>
                <w:sz w:val="18"/>
                <w:rPrChange w:id="1758" w:author="readm" w:date="2011-11-08T14:40:00Z">
                  <w:rPr>
                    <w:rFonts w:ascii="Times New Roman" w:hAnsi="Times New Roman" w:cs="Times New Roman"/>
                  </w:rPr>
                </w:rPrChange>
              </w:rPr>
              <w:t>1.91%</w:t>
            </w:r>
          </w:p>
        </w:tc>
      </w:tr>
      <w:tr w:rsidR="00680475" w:rsidRPr="002B4552" w:rsidTr="007E0C6E">
        <w:trPr>
          <w:trHeight w:val="295"/>
        </w:trPr>
        <w:tc>
          <w:tcPr>
            <w:tcW w:w="1280" w:type="dxa"/>
            <w:vMerge/>
            <w:shd w:val="clear" w:color="auto" w:fill="92CDDC"/>
            <w:vAlign w:val="center"/>
          </w:tcPr>
          <w:p w:rsidR="00680475" w:rsidRPr="002B4552" w:rsidRDefault="00680475" w:rsidP="00875D28">
            <w:pPr>
              <w:spacing w:line="480" w:lineRule="auto"/>
              <w:rPr>
                <w:rFonts w:ascii="Times New Roman" w:hAnsi="Times New Roman" w:cs="Times New Roman"/>
                <w:sz w:val="18"/>
                <w:rPrChange w:id="1759" w:author="readm" w:date="2011-11-08T14:40:00Z">
                  <w:rPr>
                    <w:rFonts w:ascii="Times New Roman" w:hAnsi="Times New Roman" w:cs="Times New Roman"/>
                  </w:rPr>
                </w:rPrChange>
              </w:rPr>
              <w:pPrChange w:id="1760" w:author="readm" w:date="2011-11-08T14:18:00Z">
                <w:pPr>
                  <w:spacing w:line="360" w:lineRule="auto"/>
                </w:pPr>
              </w:pPrChange>
            </w:pP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61" w:author="readm" w:date="2011-11-08T14:40:00Z">
                  <w:rPr>
                    <w:rFonts w:ascii="Times New Roman" w:hAnsi="Times New Roman" w:cs="Times New Roman"/>
                  </w:rPr>
                </w:rPrChange>
              </w:rPr>
              <w:pPrChange w:id="1762" w:author="readm" w:date="2011-11-08T14:18:00Z">
                <w:pPr>
                  <w:spacing w:line="360" w:lineRule="auto"/>
                  <w:jc w:val="right"/>
                </w:pPr>
              </w:pPrChange>
            </w:pPr>
            <w:r w:rsidRPr="002B4552">
              <w:rPr>
                <w:rFonts w:ascii="Times New Roman" w:hAnsi="Times New Roman" w:cs="Times New Roman"/>
                <w:sz w:val="18"/>
                <w:rPrChange w:id="1763" w:author="readm" w:date="2011-11-08T14:40:00Z">
                  <w:rPr>
                    <w:rFonts w:ascii="Times New Roman" w:hAnsi="Times New Roman" w:cs="Times New Roman"/>
                  </w:rPr>
                </w:rPrChange>
              </w:rPr>
              <w:t>200</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64" w:author="readm" w:date="2011-11-08T14:40:00Z">
                  <w:rPr>
                    <w:rFonts w:ascii="Times New Roman" w:hAnsi="Times New Roman" w:cs="Times New Roman"/>
                  </w:rPr>
                </w:rPrChange>
              </w:rPr>
              <w:pPrChange w:id="1765" w:author="readm" w:date="2011-11-08T14:18:00Z">
                <w:pPr>
                  <w:spacing w:line="360" w:lineRule="auto"/>
                  <w:jc w:val="right"/>
                </w:pPr>
              </w:pPrChange>
            </w:pPr>
            <w:r w:rsidRPr="002B4552">
              <w:rPr>
                <w:rFonts w:ascii="Times New Roman" w:hAnsi="Times New Roman" w:cs="Times New Roman"/>
                <w:sz w:val="18"/>
                <w:rPrChange w:id="1766" w:author="readm" w:date="2011-11-08T14:40:00Z">
                  <w:rPr>
                    <w:rFonts w:ascii="Times New Roman" w:hAnsi="Times New Roman" w:cs="Times New Roman"/>
                  </w:rPr>
                </w:rPrChange>
              </w:rPr>
              <w:t>1024</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67" w:author="readm" w:date="2011-11-08T14:40:00Z">
                  <w:rPr>
                    <w:rFonts w:ascii="Times New Roman" w:hAnsi="Times New Roman" w:cs="Times New Roman"/>
                  </w:rPr>
                </w:rPrChange>
              </w:rPr>
              <w:pPrChange w:id="1768" w:author="readm" w:date="2011-11-08T14:18:00Z">
                <w:pPr>
                  <w:spacing w:line="360" w:lineRule="auto"/>
                  <w:jc w:val="right"/>
                </w:pPr>
              </w:pPrChange>
            </w:pPr>
            <w:r w:rsidRPr="002B4552">
              <w:rPr>
                <w:rFonts w:ascii="Times New Roman" w:hAnsi="Times New Roman" w:cs="Times New Roman"/>
                <w:sz w:val="18"/>
                <w:rPrChange w:id="1769" w:author="readm" w:date="2011-11-08T14:40:00Z">
                  <w:rPr>
                    <w:rFonts w:ascii="Times New Roman" w:hAnsi="Times New Roman" w:cs="Times New Roman"/>
                  </w:rPr>
                </w:rPrChange>
              </w:rPr>
              <w:t>0.21%</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70" w:author="readm" w:date="2011-11-08T14:40:00Z">
                  <w:rPr>
                    <w:rFonts w:ascii="Times New Roman" w:hAnsi="Times New Roman" w:cs="Times New Roman"/>
                  </w:rPr>
                </w:rPrChange>
              </w:rPr>
              <w:pPrChange w:id="1771" w:author="readm" w:date="2011-11-08T14:18:00Z">
                <w:pPr>
                  <w:spacing w:line="360" w:lineRule="auto"/>
                  <w:jc w:val="right"/>
                </w:pPr>
              </w:pPrChange>
            </w:pPr>
            <w:r w:rsidRPr="002B4552">
              <w:rPr>
                <w:rFonts w:ascii="Times New Roman" w:hAnsi="Times New Roman" w:cs="Times New Roman"/>
                <w:sz w:val="18"/>
                <w:rPrChange w:id="1772" w:author="readm" w:date="2011-11-08T14:40:00Z">
                  <w:rPr>
                    <w:rFonts w:ascii="Times New Roman" w:hAnsi="Times New Roman" w:cs="Times New Roman"/>
                  </w:rPr>
                </w:rPrChange>
              </w:rPr>
              <w:t>1.52%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73" w:author="readm" w:date="2011-11-08T14:40:00Z">
                  <w:rPr>
                    <w:rFonts w:ascii="Times New Roman" w:hAnsi="Times New Roman" w:cs="Times New Roman"/>
                  </w:rPr>
                </w:rPrChange>
              </w:rPr>
              <w:pPrChange w:id="1774" w:author="readm" w:date="2011-11-08T14:18:00Z">
                <w:pPr>
                  <w:spacing w:line="360" w:lineRule="auto"/>
                  <w:jc w:val="right"/>
                </w:pPr>
              </w:pPrChange>
            </w:pPr>
            <w:r w:rsidRPr="002B4552">
              <w:rPr>
                <w:rFonts w:ascii="Times New Roman" w:hAnsi="Times New Roman" w:cs="Times New Roman"/>
                <w:sz w:val="18"/>
                <w:rPrChange w:id="1775" w:author="readm" w:date="2011-11-08T14:40:00Z">
                  <w:rPr>
                    <w:rFonts w:ascii="Times New Roman" w:hAnsi="Times New Roman" w:cs="Times New Roman"/>
                  </w:rPr>
                </w:rPrChange>
              </w:rPr>
              <w:t>1.37%</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76" w:author="readm" w:date="2011-11-08T14:40:00Z">
                  <w:rPr>
                    <w:rFonts w:ascii="Times New Roman" w:hAnsi="Times New Roman" w:cs="Times New Roman"/>
                  </w:rPr>
                </w:rPrChange>
              </w:rPr>
              <w:pPrChange w:id="1777" w:author="readm" w:date="2011-11-08T14:18:00Z">
                <w:pPr>
                  <w:spacing w:line="360" w:lineRule="auto"/>
                  <w:jc w:val="right"/>
                </w:pPr>
              </w:pPrChange>
            </w:pPr>
            <w:r w:rsidRPr="002B4552">
              <w:rPr>
                <w:rFonts w:ascii="Times New Roman" w:hAnsi="Times New Roman" w:cs="Times New Roman"/>
                <w:sz w:val="18"/>
                <w:rPrChange w:id="1778" w:author="readm" w:date="2011-11-08T14:40:00Z">
                  <w:rPr>
                    <w:rFonts w:ascii="Times New Roman" w:hAnsi="Times New Roman" w:cs="Times New Roman"/>
                  </w:rPr>
                </w:rPrChange>
              </w:rPr>
              <w:t>0.62%</w:t>
            </w:r>
          </w:p>
        </w:tc>
        <w:tc>
          <w:tcPr>
            <w:tcW w:w="1039" w:type="dxa"/>
            <w:shd w:val="clear" w:color="auto" w:fill="92CDDC"/>
            <w:noWrap/>
            <w:vAlign w:val="center"/>
          </w:tcPr>
          <w:p w:rsidR="00680475" w:rsidRPr="002B4552" w:rsidRDefault="00680475" w:rsidP="00875D28">
            <w:pPr>
              <w:spacing w:line="480" w:lineRule="auto"/>
              <w:jc w:val="right"/>
              <w:rPr>
                <w:rFonts w:ascii="Times New Roman" w:hAnsi="Times New Roman" w:cs="Times New Roman"/>
                <w:sz w:val="18"/>
                <w:rPrChange w:id="1779" w:author="readm" w:date="2011-11-08T14:40:00Z">
                  <w:rPr>
                    <w:rFonts w:ascii="Times New Roman" w:hAnsi="Times New Roman" w:cs="Times New Roman"/>
                  </w:rPr>
                </w:rPrChange>
              </w:rPr>
              <w:pPrChange w:id="1780" w:author="readm" w:date="2011-11-08T14:18:00Z">
                <w:pPr>
                  <w:spacing w:line="360" w:lineRule="auto"/>
                  <w:jc w:val="right"/>
                </w:pPr>
              </w:pPrChange>
            </w:pPr>
            <w:r w:rsidRPr="002B4552">
              <w:rPr>
                <w:rFonts w:ascii="Times New Roman" w:hAnsi="Times New Roman" w:cs="Times New Roman"/>
                <w:sz w:val="18"/>
                <w:rPrChange w:id="1781" w:author="readm" w:date="2011-11-08T14:40:00Z">
                  <w:rPr>
                    <w:rFonts w:ascii="Times New Roman" w:hAnsi="Times New Roman" w:cs="Times New Roman"/>
                  </w:rPr>
                </w:rPrChange>
              </w:rPr>
              <w:t>1.86%</w:t>
            </w:r>
          </w:p>
        </w:tc>
      </w:tr>
    </w:tbl>
    <w:p w:rsidR="00680475" w:rsidRPr="00F17F49" w:rsidRDefault="00680475" w:rsidP="00875D28">
      <w:pPr>
        <w:spacing w:line="480" w:lineRule="auto"/>
        <w:rPr>
          <w:rFonts w:ascii="Times New Roman" w:hAnsi="Times New Roman" w:cs="Times New Roman"/>
        </w:rPr>
        <w:pPrChange w:id="1782" w:author="readm" w:date="2011-11-08T14:18:00Z">
          <w:pPr>
            <w:spacing w:line="360" w:lineRule="auto"/>
          </w:pPr>
        </w:pPrChange>
      </w:pPr>
    </w:p>
    <w:p w:rsidR="00680475" w:rsidRPr="00F17F49" w:rsidRDefault="00433C80" w:rsidP="00875D28">
      <w:pPr>
        <w:spacing w:line="480" w:lineRule="auto"/>
        <w:rPr>
          <w:rFonts w:ascii="Times New Roman" w:hAnsi="Times New Roman" w:cs="Times New Roman"/>
        </w:rPr>
        <w:pPrChange w:id="1783" w:author="readm" w:date="2011-11-08T14:18:00Z">
          <w:pPr>
            <w:spacing w:line="360" w:lineRule="auto"/>
          </w:pPr>
        </w:pPrChange>
      </w:pPr>
      <w:r>
        <w:rPr>
          <w:rFonts w:ascii="Times New Roman" w:hAnsi="Times New Roman" w:cs="Times New Roman"/>
          <w:noProof/>
          <w:lang w:val="en-GB" w:eastAsia="en-GB"/>
        </w:rPr>
        <w:drawing>
          <wp:inline distT="0" distB="0" distL="0" distR="0">
            <wp:extent cx="5210175" cy="3912870"/>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cstate="print"/>
                    <a:srcRect/>
                    <a:stretch>
                      <a:fillRect/>
                    </a:stretch>
                  </pic:blipFill>
                  <pic:spPr bwMode="auto">
                    <a:xfrm>
                      <a:off x="0" y="0"/>
                      <a:ext cx="5210175" cy="3912870"/>
                    </a:xfrm>
                    <a:prstGeom prst="rect">
                      <a:avLst/>
                    </a:prstGeom>
                    <a:noFill/>
                    <a:ln w="9525">
                      <a:noFill/>
                      <a:miter lim="800000"/>
                      <a:headEnd/>
                      <a:tailEnd/>
                    </a:ln>
                  </pic:spPr>
                </pic:pic>
              </a:graphicData>
            </a:graphic>
          </wp:inline>
        </w:drawing>
      </w:r>
    </w:p>
    <w:p w:rsidR="00680475" w:rsidRPr="00F17F49" w:rsidRDefault="00680475" w:rsidP="00875D28">
      <w:pPr>
        <w:spacing w:line="480" w:lineRule="auto"/>
        <w:rPr>
          <w:rFonts w:ascii="Times New Roman" w:hAnsi="Times New Roman" w:cs="Times New Roman"/>
        </w:rPr>
        <w:pPrChange w:id="1784" w:author="readm" w:date="2011-11-08T14:18:00Z">
          <w:pPr>
            <w:spacing w:line="360" w:lineRule="auto"/>
          </w:pPr>
        </w:pPrChange>
      </w:pPr>
    </w:p>
    <w:p w:rsidR="00680475" w:rsidRPr="00F17F49" w:rsidRDefault="00433C80" w:rsidP="00875D28">
      <w:pPr>
        <w:spacing w:line="480" w:lineRule="auto"/>
        <w:rPr>
          <w:rFonts w:ascii="Times New Roman" w:hAnsi="Times New Roman" w:cs="Times New Roman"/>
        </w:rPr>
        <w:pPrChange w:id="1785" w:author="readm" w:date="2011-11-08T14:18:00Z">
          <w:pPr>
            <w:spacing w:line="360" w:lineRule="auto"/>
          </w:pPr>
        </w:pPrChange>
      </w:pPr>
      <w:r>
        <w:rPr>
          <w:rFonts w:ascii="Times New Roman" w:hAnsi="Times New Roman" w:cs="Times New Roman"/>
          <w:noProof/>
          <w:lang w:val="en-GB" w:eastAsia="en-GB"/>
        </w:rPr>
        <w:lastRenderedPageBreak/>
        <w:drawing>
          <wp:inline distT="0" distB="0" distL="0" distR="0">
            <wp:extent cx="5029200" cy="3774440"/>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srcRect/>
                    <a:stretch>
                      <a:fillRect/>
                    </a:stretch>
                  </pic:blipFill>
                  <pic:spPr bwMode="auto">
                    <a:xfrm>
                      <a:off x="0" y="0"/>
                      <a:ext cx="5029200" cy="3774440"/>
                    </a:xfrm>
                    <a:prstGeom prst="rect">
                      <a:avLst/>
                    </a:prstGeom>
                    <a:noFill/>
                    <a:ln w="9525">
                      <a:noFill/>
                      <a:miter lim="800000"/>
                      <a:headEnd/>
                      <a:tailEnd/>
                    </a:ln>
                  </pic:spPr>
                </pic:pic>
              </a:graphicData>
            </a:graphic>
          </wp:inline>
        </w:drawing>
      </w:r>
    </w:p>
    <w:p w:rsidR="00680475" w:rsidRPr="00F17F49" w:rsidRDefault="00680475" w:rsidP="00875D28">
      <w:pPr>
        <w:spacing w:line="480" w:lineRule="auto"/>
        <w:rPr>
          <w:rFonts w:ascii="Times New Roman" w:hAnsi="Times New Roman" w:cs="Times New Roman"/>
          <w:bCs/>
        </w:rPr>
        <w:pPrChange w:id="1786" w:author="readm" w:date="2011-11-08T14:18:00Z">
          <w:pPr>
            <w:spacing w:line="360" w:lineRule="auto"/>
          </w:pPr>
        </w:pPrChange>
      </w:pPr>
      <w:r w:rsidRPr="00F17F49">
        <w:rPr>
          <w:rFonts w:ascii="Times New Roman" w:hAnsi="Times New Roman" w:cs="Times New Roman"/>
          <w:b/>
          <w:bCs/>
        </w:rPr>
        <w:t xml:space="preserve">Figure 6: Integration of SNP array genotypes:  </w:t>
      </w:r>
      <w:r w:rsidRPr="00F17F49">
        <w:rPr>
          <w:rFonts w:ascii="Times New Roman" w:hAnsi="Times New Roman" w:cs="Times New Roman"/>
          <w:bCs/>
        </w:rPr>
        <w:t>(a) Array genotypes are integrated into genotype likelihoods as a high confidence prior for one of the genotypes.  This improves both on -</w:t>
      </w:r>
      <w:proofErr w:type="spellStart"/>
      <w:r w:rsidRPr="00F17F49">
        <w:rPr>
          <w:rFonts w:ascii="Times New Roman" w:hAnsi="Times New Roman" w:cs="Times New Roman"/>
          <w:bCs/>
        </w:rPr>
        <w:t>aray</w:t>
      </w:r>
      <w:proofErr w:type="spellEnd"/>
      <w:r w:rsidRPr="00F17F49">
        <w:rPr>
          <w:rFonts w:ascii="Times New Roman" w:hAnsi="Times New Roman" w:cs="Times New Roman"/>
          <w:bCs/>
        </w:rPr>
        <w:t xml:space="preserve"> and off-array genotype accuracy.  (b)  We imputed genotypes for chromosome 20 by integrating HapMap3, OMNI and Axiom genotypes </w:t>
      </w:r>
      <w:proofErr w:type="gramStart"/>
      <w:r w:rsidRPr="00F17F49">
        <w:rPr>
          <w:rFonts w:ascii="Times New Roman" w:hAnsi="Times New Roman" w:cs="Times New Roman"/>
          <w:bCs/>
        </w:rPr>
        <w:t>independently ,</w:t>
      </w:r>
      <w:proofErr w:type="gramEnd"/>
      <w:r w:rsidRPr="00F17F49">
        <w:rPr>
          <w:rFonts w:ascii="Times New Roman" w:hAnsi="Times New Roman" w:cs="Times New Roman"/>
          <w:bCs/>
        </w:rPr>
        <w:t xml:space="preserve"> and then evaluated discordance against the other two arrays.  We found that integration non-trivially improves genotype quality.  </w:t>
      </w:r>
    </w:p>
    <w:p w:rsidR="00680475" w:rsidRPr="00F17F49" w:rsidRDefault="00433C80" w:rsidP="00875D28">
      <w:pPr>
        <w:spacing w:line="480" w:lineRule="auto"/>
        <w:rPr>
          <w:rFonts w:ascii="Times New Roman" w:hAnsi="Times New Roman" w:cs="Times New Roman"/>
        </w:rPr>
        <w:pPrChange w:id="1787" w:author="readm" w:date="2011-11-08T14:18:00Z">
          <w:pPr>
            <w:spacing w:line="360" w:lineRule="auto"/>
          </w:pPr>
        </w:pPrChange>
      </w:pPr>
      <w:r>
        <w:rPr>
          <w:rFonts w:ascii="Times New Roman" w:hAnsi="Times New Roman" w:cs="Times New Roman"/>
          <w:noProof/>
          <w:lang w:val="en-GB" w:eastAsia="en-GB"/>
        </w:rPr>
        <w:lastRenderedPageBreak/>
        <w:drawing>
          <wp:inline distT="0" distB="0" distL="0" distR="0">
            <wp:extent cx="5125085" cy="3838575"/>
            <wp:effectExtent l="1905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srcRect/>
                    <a:stretch>
                      <a:fillRect/>
                    </a:stretch>
                  </pic:blipFill>
                  <pic:spPr bwMode="auto">
                    <a:xfrm>
                      <a:off x="0" y="0"/>
                      <a:ext cx="5125085" cy="3838575"/>
                    </a:xfrm>
                    <a:prstGeom prst="rect">
                      <a:avLst/>
                    </a:prstGeom>
                    <a:noFill/>
                    <a:ln w="9525">
                      <a:noFill/>
                      <a:miter lim="800000"/>
                      <a:headEnd/>
                      <a:tailEnd/>
                    </a:ln>
                  </pic:spPr>
                </pic:pic>
              </a:graphicData>
            </a:graphic>
          </wp:inline>
        </w:drawing>
      </w:r>
      <w:r w:rsidR="00680475" w:rsidRPr="00F17F49">
        <w:rPr>
          <w:rFonts w:ascii="Times New Roman" w:hAnsi="Times New Roman" w:cs="Times New Roman"/>
        </w:rPr>
        <w:tab/>
      </w:r>
    </w:p>
    <w:p w:rsidR="00680475" w:rsidRPr="00F17F49" w:rsidRDefault="00433C80" w:rsidP="00875D28">
      <w:pPr>
        <w:spacing w:line="480" w:lineRule="auto"/>
        <w:rPr>
          <w:rFonts w:ascii="Times New Roman" w:hAnsi="Times New Roman" w:cs="Times New Roman"/>
        </w:rPr>
        <w:pPrChange w:id="1788" w:author="readm" w:date="2011-11-08T14:18:00Z">
          <w:pPr>
            <w:spacing w:line="360" w:lineRule="auto"/>
          </w:pPr>
        </w:pPrChange>
      </w:pPr>
      <w:r>
        <w:rPr>
          <w:rFonts w:ascii="Times New Roman" w:hAnsi="Times New Roman" w:cs="Times New Roman"/>
          <w:noProof/>
          <w:lang w:val="en-GB" w:eastAsia="en-GB"/>
        </w:rPr>
        <w:drawing>
          <wp:inline distT="0" distB="0" distL="0" distR="0">
            <wp:extent cx="5125085" cy="3838575"/>
            <wp:effectExtent l="19050" t="0" r="0"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srcRect/>
                    <a:stretch>
                      <a:fillRect/>
                    </a:stretch>
                  </pic:blipFill>
                  <pic:spPr bwMode="auto">
                    <a:xfrm>
                      <a:off x="0" y="0"/>
                      <a:ext cx="5125085" cy="3838575"/>
                    </a:xfrm>
                    <a:prstGeom prst="rect">
                      <a:avLst/>
                    </a:prstGeom>
                    <a:noFill/>
                    <a:ln w="9525">
                      <a:noFill/>
                      <a:miter lim="800000"/>
                      <a:headEnd/>
                      <a:tailEnd/>
                    </a:ln>
                  </pic:spPr>
                </pic:pic>
              </a:graphicData>
            </a:graphic>
          </wp:inline>
        </w:drawing>
      </w:r>
    </w:p>
    <w:p w:rsidR="00680475" w:rsidRPr="00F17F49" w:rsidRDefault="00680475" w:rsidP="00875D28">
      <w:pPr>
        <w:spacing w:line="480" w:lineRule="auto"/>
        <w:rPr>
          <w:rFonts w:ascii="Times New Roman" w:hAnsi="Times New Roman" w:cs="Times New Roman"/>
        </w:rPr>
        <w:pPrChange w:id="1789" w:author="readm" w:date="2011-11-08T14:18:00Z">
          <w:pPr>
            <w:spacing w:line="360" w:lineRule="auto"/>
          </w:pPr>
        </w:pPrChange>
      </w:pPr>
    </w:p>
    <w:p w:rsidR="00680475" w:rsidRPr="00F17F49" w:rsidRDefault="00680475" w:rsidP="00875D28">
      <w:pPr>
        <w:spacing w:line="480" w:lineRule="auto"/>
        <w:rPr>
          <w:rFonts w:ascii="Times New Roman" w:hAnsi="Times New Roman" w:cs="Times New Roman"/>
        </w:rPr>
        <w:pPrChange w:id="1790" w:author="readm" w:date="2011-11-08T14:18:00Z">
          <w:pPr>
            <w:spacing w:line="360" w:lineRule="auto"/>
          </w:pPr>
        </w:pPrChange>
      </w:pPr>
    </w:p>
    <w:p w:rsidR="00680475" w:rsidRPr="00F17F49" w:rsidRDefault="00680475" w:rsidP="00875D28">
      <w:pPr>
        <w:tabs>
          <w:tab w:val="left" w:pos="1841"/>
        </w:tabs>
        <w:spacing w:line="480" w:lineRule="auto"/>
        <w:rPr>
          <w:rFonts w:ascii="Times New Roman" w:hAnsi="Times New Roman" w:cs="Times New Roman"/>
        </w:rPr>
        <w:pPrChange w:id="1791" w:author="readm" w:date="2011-11-08T14:18:00Z">
          <w:pPr>
            <w:tabs>
              <w:tab w:val="left" w:pos="1841"/>
            </w:tabs>
            <w:spacing w:line="360" w:lineRule="auto"/>
          </w:pPr>
        </w:pPrChange>
      </w:pPr>
    </w:p>
    <w:p w:rsidR="00D100CB" w:rsidRPr="00F17F49" w:rsidRDefault="00D100CB" w:rsidP="00875D28">
      <w:pPr>
        <w:spacing w:line="480" w:lineRule="auto"/>
        <w:rPr>
          <w:rFonts w:ascii="Times New Roman" w:eastAsia="Times New Roman" w:hAnsi="Times New Roman" w:cs="Times New Roman"/>
        </w:rPr>
        <w:pPrChange w:id="1792" w:author="readm" w:date="2011-11-08T14:18:00Z">
          <w:pPr>
            <w:spacing w:line="360" w:lineRule="auto"/>
          </w:pPr>
        </w:pPrChange>
      </w:pPr>
    </w:p>
    <w:sectPr w:rsidR="00D100CB" w:rsidRPr="00F17F49" w:rsidSect="00A31846">
      <w:footerReference w:type="even" r:id="rId66"/>
      <w:footerReference w:type="default" r:id="rId67"/>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62" w:author="readm" w:date="2011-11-08T15:55:00Z" w:initials="prm">
    <w:p w:rsidR="00CD6F05" w:rsidRDefault="00CD6F05">
      <w:pPr>
        <w:pStyle w:val="CommentText"/>
      </w:pPr>
      <w:r>
        <w:rPr>
          <w:rStyle w:val="CommentReference"/>
        </w:rPr>
        <w:annotationRef/>
      </w:r>
      <w:proofErr w:type="gramStart"/>
      <w:r>
        <w:rPr>
          <w:rFonts w:ascii="Times New Roman" w:eastAsia="Times New Roman" w:hAnsi="Times New Roman" w:cs="Times New Roman"/>
          <w:bCs/>
          <w:iCs/>
        </w:rPr>
        <w:t>into</w:t>
      </w:r>
      <w:proofErr w:type="gramEnd"/>
      <w:r>
        <w:rPr>
          <w:rFonts w:ascii="Times New Roman" w:eastAsia="Times New Roman" w:hAnsi="Times New Roman" w:cs="Times New Roman"/>
          <w:bCs/>
          <w:iCs/>
        </w:rPr>
        <w:t xml:space="preserve"> a succinct format (Figure S1 – Need a schematics for the file format of EBD: “A C G T insertion deletion”).</w:t>
      </w:r>
    </w:p>
  </w:comment>
  <w:comment w:id="972" w:author="James Lu" w:date="2011-11-08T16:23:00Z" w:initials="JL">
    <w:p w:rsidR="00CD6F05" w:rsidRDefault="00CD6F05" w:rsidP="00CD6F05">
      <w:pPr>
        <w:pStyle w:val="CommentText"/>
      </w:pPr>
      <w:r>
        <w:rPr>
          <w:rStyle w:val="CommentReference"/>
        </w:rPr>
        <w:annotationRef/>
      </w:r>
      <w:proofErr w:type="gramStart"/>
      <w:r>
        <w:t>isn't</w:t>
      </w:r>
      <w:proofErr w:type="gramEnd"/>
      <w:r>
        <w:t xml:space="preserve"> this the parameter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FF4" w:rsidRDefault="00137FF4" w:rsidP="006D3577">
      <w:pPr>
        <w:spacing w:line="240" w:lineRule="auto"/>
      </w:pPr>
      <w:r>
        <w:separator/>
      </w:r>
    </w:p>
  </w:endnote>
  <w:endnote w:type="continuationSeparator" w:id="0">
    <w:p w:rsidR="00137FF4" w:rsidRDefault="00137FF4" w:rsidP="006D35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F05" w:rsidRDefault="00CD6F05" w:rsidP="00CA67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6F05" w:rsidRDefault="00CD6F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F05" w:rsidRDefault="00CD6F05" w:rsidP="00CA67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21D3">
      <w:rPr>
        <w:rStyle w:val="PageNumber"/>
        <w:noProof/>
      </w:rPr>
      <w:t>8</w:t>
    </w:r>
    <w:r>
      <w:rPr>
        <w:rStyle w:val="PageNumber"/>
      </w:rPr>
      <w:fldChar w:fldCharType="end"/>
    </w:r>
  </w:p>
  <w:p w:rsidR="00CD6F05" w:rsidRDefault="00CD6F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FF4" w:rsidRDefault="00137FF4" w:rsidP="006D3577">
      <w:pPr>
        <w:spacing w:line="240" w:lineRule="auto"/>
      </w:pPr>
      <w:r>
        <w:separator/>
      </w:r>
    </w:p>
  </w:footnote>
  <w:footnote w:type="continuationSeparator" w:id="0">
    <w:p w:rsidR="00137FF4" w:rsidRDefault="00137FF4" w:rsidP="006D357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F06C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B965F1E">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52C8408">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A066D122">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5C25ACE">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0CCE9592">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858A944">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41ACD0CE">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3E437E8">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3F7017DC">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2"/>
    <w:multiLevelType w:val="hybridMultilevel"/>
    <w:tmpl w:val="00000002"/>
    <w:lvl w:ilvl="0" w:tplc="38A0A314">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6087DA4">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786C3DE6">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32BCB5EA">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92C7FF8">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D0FE2E30">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E3A9886">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D51C098C">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2FA2F7C">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3"/>
    <w:multiLevelType w:val="hybridMultilevel"/>
    <w:tmpl w:val="00000003"/>
    <w:lvl w:ilvl="0" w:tplc="388EFFE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CEBE7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2D2737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7BC2692">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DCA3E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86049B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92833B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1F4D67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C4CF9C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1CD9697A"/>
    <w:multiLevelType w:val="hybridMultilevel"/>
    <w:tmpl w:val="642C6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F5E9D"/>
    <w:multiLevelType w:val="hybridMultilevel"/>
    <w:tmpl w:val="FC2C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CC7E5F"/>
    <w:multiLevelType w:val="hybridMultilevel"/>
    <w:tmpl w:val="C84E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E32D1D"/>
    <w:multiLevelType w:val="hybridMultilevel"/>
    <w:tmpl w:val="175EB4F4"/>
    <w:lvl w:ilvl="0" w:tplc="0809000F">
      <w:start w:val="1"/>
      <w:numFmt w:val="decimal"/>
      <w:lvlText w:val="%1."/>
      <w:lvlJc w:val="left"/>
      <w:pPr>
        <w:ind w:left="720" w:hanging="360"/>
      </w:pPr>
    </w:lvl>
    <w:lvl w:ilvl="1" w:tplc="08090019">
      <w:start w:val="1"/>
      <w:numFmt w:val="lowerLetter"/>
      <w:lvlText w:val="%2."/>
      <w:lvlJc w:val="left"/>
      <w:pPr>
        <w:ind w:left="36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1C67DD"/>
    <w:multiLevelType w:val="hybridMultilevel"/>
    <w:tmpl w:val="B7941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E463A"/>
    <w:multiLevelType w:val="hybridMultilevel"/>
    <w:tmpl w:val="C84E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62406"/>
    <w:multiLevelType w:val="hybridMultilevel"/>
    <w:tmpl w:val="462C88E6"/>
    <w:lvl w:ilvl="0" w:tplc="3F2C0676">
      <w:start w:val="1"/>
      <w:numFmt w:val="bullet"/>
      <w:lvlText w:val="–"/>
      <w:lvlJc w:val="left"/>
      <w:pPr>
        <w:tabs>
          <w:tab w:val="num" w:pos="720"/>
        </w:tabs>
        <w:ind w:left="720" w:hanging="360"/>
      </w:pPr>
      <w:rPr>
        <w:rFonts w:ascii="Arial" w:hAnsi="Arial" w:hint="default"/>
      </w:rPr>
    </w:lvl>
    <w:lvl w:ilvl="1" w:tplc="3E604BD2">
      <w:start w:val="1"/>
      <w:numFmt w:val="bullet"/>
      <w:lvlText w:val="–"/>
      <w:lvlJc w:val="left"/>
      <w:pPr>
        <w:tabs>
          <w:tab w:val="num" w:pos="1440"/>
        </w:tabs>
        <w:ind w:left="1440" w:hanging="360"/>
      </w:pPr>
      <w:rPr>
        <w:rFonts w:ascii="Arial" w:hAnsi="Arial" w:hint="default"/>
      </w:rPr>
    </w:lvl>
    <w:lvl w:ilvl="2" w:tplc="24F07078" w:tentative="1">
      <w:start w:val="1"/>
      <w:numFmt w:val="bullet"/>
      <w:lvlText w:val="–"/>
      <w:lvlJc w:val="left"/>
      <w:pPr>
        <w:tabs>
          <w:tab w:val="num" w:pos="2160"/>
        </w:tabs>
        <w:ind w:left="2160" w:hanging="360"/>
      </w:pPr>
      <w:rPr>
        <w:rFonts w:ascii="Arial" w:hAnsi="Arial" w:hint="default"/>
      </w:rPr>
    </w:lvl>
    <w:lvl w:ilvl="3" w:tplc="22E2C368" w:tentative="1">
      <w:start w:val="1"/>
      <w:numFmt w:val="bullet"/>
      <w:lvlText w:val="–"/>
      <w:lvlJc w:val="left"/>
      <w:pPr>
        <w:tabs>
          <w:tab w:val="num" w:pos="2880"/>
        </w:tabs>
        <w:ind w:left="2880" w:hanging="360"/>
      </w:pPr>
      <w:rPr>
        <w:rFonts w:ascii="Arial" w:hAnsi="Arial" w:hint="default"/>
      </w:rPr>
    </w:lvl>
    <w:lvl w:ilvl="4" w:tplc="E5546A06" w:tentative="1">
      <w:start w:val="1"/>
      <w:numFmt w:val="bullet"/>
      <w:lvlText w:val="–"/>
      <w:lvlJc w:val="left"/>
      <w:pPr>
        <w:tabs>
          <w:tab w:val="num" w:pos="3600"/>
        </w:tabs>
        <w:ind w:left="3600" w:hanging="360"/>
      </w:pPr>
      <w:rPr>
        <w:rFonts w:ascii="Arial" w:hAnsi="Arial" w:hint="default"/>
      </w:rPr>
    </w:lvl>
    <w:lvl w:ilvl="5" w:tplc="FB06B40E" w:tentative="1">
      <w:start w:val="1"/>
      <w:numFmt w:val="bullet"/>
      <w:lvlText w:val="–"/>
      <w:lvlJc w:val="left"/>
      <w:pPr>
        <w:tabs>
          <w:tab w:val="num" w:pos="4320"/>
        </w:tabs>
        <w:ind w:left="4320" w:hanging="360"/>
      </w:pPr>
      <w:rPr>
        <w:rFonts w:ascii="Arial" w:hAnsi="Arial" w:hint="default"/>
      </w:rPr>
    </w:lvl>
    <w:lvl w:ilvl="6" w:tplc="1070D3EC" w:tentative="1">
      <w:start w:val="1"/>
      <w:numFmt w:val="bullet"/>
      <w:lvlText w:val="–"/>
      <w:lvlJc w:val="left"/>
      <w:pPr>
        <w:tabs>
          <w:tab w:val="num" w:pos="5040"/>
        </w:tabs>
        <w:ind w:left="5040" w:hanging="360"/>
      </w:pPr>
      <w:rPr>
        <w:rFonts w:ascii="Arial" w:hAnsi="Arial" w:hint="default"/>
      </w:rPr>
    </w:lvl>
    <w:lvl w:ilvl="7" w:tplc="88DE5618" w:tentative="1">
      <w:start w:val="1"/>
      <w:numFmt w:val="bullet"/>
      <w:lvlText w:val="–"/>
      <w:lvlJc w:val="left"/>
      <w:pPr>
        <w:tabs>
          <w:tab w:val="num" w:pos="5760"/>
        </w:tabs>
        <w:ind w:left="5760" w:hanging="360"/>
      </w:pPr>
      <w:rPr>
        <w:rFonts w:ascii="Arial" w:hAnsi="Arial" w:hint="default"/>
      </w:rPr>
    </w:lvl>
    <w:lvl w:ilvl="8" w:tplc="353EE6BA" w:tentative="1">
      <w:start w:val="1"/>
      <w:numFmt w:val="bullet"/>
      <w:lvlText w:val="–"/>
      <w:lvlJc w:val="left"/>
      <w:pPr>
        <w:tabs>
          <w:tab w:val="num" w:pos="6480"/>
        </w:tabs>
        <w:ind w:left="6480" w:hanging="360"/>
      </w:pPr>
      <w:rPr>
        <w:rFonts w:ascii="Arial" w:hAnsi="Arial" w:hint="default"/>
      </w:rPr>
    </w:lvl>
  </w:abstractNum>
  <w:abstractNum w:abstractNumId="11">
    <w:nsid w:val="5F032E2E"/>
    <w:multiLevelType w:val="hybridMultilevel"/>
    <w:tmpl w:val="175EB4F4"/>
    <w:lvl w:ilvl="0" w:tplc="0809000F">
      <w:start w:val="1"/>
      <w:numFmt w:val="decimal"/>
      <w:lvlText w:val="%1."/>
      <w:lvlJc w:val="left"/>
      <w:pPr>
        <w:ind w:left="720" w:hanging="360"/>
      </w:pPr>
    </w:lvl>
    <w:lvl w:ilvl="1" w:tplc="08090019">
      <w:start w:val="1"/>
      <w:numFmt w:val="lowerLetter"/>
      <w:lvlText w:val="%2."/>
      <w:lvlJc w:val="left"/>
      <w:pPr>
        <w:ind w:left="36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CC871AD"/>
    <w:multiLevelType w:val="hybridMultilevel"/>
    <w:tmpl w:val="8BF84A8C"/>
    <w:lvl w:ilvl="0" w:tplc="ABAEBC30">
      <w:start w:val="1"/>
      <w:numFmt w:val="decimal"/>
      <w:lvlText w:val="(%1)"/>
      <w:lvlJc w:val="left"/>
      <w:pPr>
        <w:ind w:left="1050" w:hanging="10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5D7F36"/>
    <w:multiLevelType w:val="hybridMultilevel"/>
    <w:tmpl w:val="031E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8960BD"/>
    <w:multiLevelType w:val="hybridMultilevel"/>
    <w:tmpl w:val="18BA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56255E"/>
    <w:multiLevelType w:val="hybridMultilevel"/>
    <w:tmpl w:val="0942A406"/>
    <w:lvl w:ilvl="0" w:tplc="ABAEBC30">
      <w:start w:val="1"/>
      <w:numFmt w:val="decimal"/>
      <w:lvlText w:val="(%1)"/>
      <w:lvlJc w:val="left"/>
      <w:pPr>
        <w:ind w:left="1050" w:hanging="10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0"/>
  </w:num>
  <w:num w:numId="5">
    <w:abstractNumId w:val="13"/>
  </w:num>
  <w:num w:numId="6">
    <w:abstractNumId w:val="15"/>
  </w:num>
  <w:num w:numId="7">
    <w:abstractNumId w:val="12"/>
  </w:num>
  <w:num w:numId="8">
    <w:abstractNumId w:val="14"/>
  </w:num>
  <w:num w:numId="9">
    <w:abstractNumId w:val="7"/>
  </w:num>
  <w:num w:numId="10">
    <w:abstractNumId w:val="0"/>
  </w:num>
  <w:num w:numId="11">
    <w:abstractNumId w:val="4"/>
  </w:num>
  <w:num w:numId="12">
    <w:abstractNumId w:val="8"/>
  </w:num>
  <w:num w:numId="13">
    <w:abstractNumId w:val="5"/>
  </w:num>
  <w:num w:numId="14">
    <w:abstractNumId w:val="9"/>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noPunctuationKerning/>
  <w:characterSpacingControl w:val="doNotCompress"/>
  <w:hdrShapeDefaults>
    <o:shapedefaults v:ext="edit" spidmax="6146"/>
  </w:hdrShapeDefaults>
  <w:footnotePr>
    <w:footnote w:id="-1"/>
    <w:footnote w:id="0"/>
  </w:footnotePr>
  <w:endnotePr>
    <w:endnote w:id="-1"/>
    <w:endnote w:id="0"/>
  </w:endnotePr>
  <w:compat>
    <w:useFELayout/>
  </w:compat>
  <w:rsids>
    <w:rsidRoot w:val="00A77B3E"/>
    <w:rsid w:val="00003C85"/>
    <w:rsid w:val="000116C0"/>
    <w:rsid w:val="000159CC"/>
    <w:rsid w:val="00022C4E"/>
    <w:rsid w:val="00022D66"/>
    <w:rsid w:val="00037AE3"/>
    <w:rsid w:val="0004373D"/>
    <w:rsid w:val="000548FC"/>
    <w:rsid w:val="00064780"/>
    <w:rsid w:val="000735A7"/>
    <w:rsid w:val="0008283E"/>
    <w:rsid w:val="000844FF"/>
    <w:rsid w:val="000853EF"/>
    <w:rsid w:val="000901FE"/>
    <w:rsid w:val="000A27DA"/>
    <w:rsid w:val="000A755C"/>
    <w:rsid w:val="000A7F2E"/>
    <w:rsid w:val="000B625C"/>
    <w:rsid w:val="000C5C2F"/>
    <w:rsid w:val="000C5F5C"/>
    <w:rsid w:val="000C74A0"/>
    <w:rsid w:val="000D3453"/>
    <w:rsid w:val="000D6890"/>
    <w:rsid w:val="000D6CCD"/>
    <w:rsid w:val="000D6DD7"/>
    <w:rsid w:val="000E49DD"/>
    <w:rsid w:val="000E5775"/>
    <w:rsid w:val="000E76AB"/>
    <w:rsid w:val="000F1A41"/>
    <w:rsid w:val="000F42C9"/>
    <w:rsid w:val="00101890"/>
    <w:rsid w:val="00102855"/>
    <w:rsid w:val="0011326C"/>
    <w:rsid w:val="00124C9D"/>
    <w:rsid w:val="00132CFA"/>
    <w:rsid w:val="001362D0"/>
    <w:rsid w:val="00137EC1"/>
    <w:rsid w:val="00137FF4"/>
    <w:rsid w:val="001513AE"/>
    <w:rsid w:val="0015692E"/>
    <w:rsid w:val="00156F4C"/>
    <w:rsid w:val="001602CC"/>
    <w:rsid w:val="001604B0"/>
    <w:rsid w:val="001653AD"/>
    <w:rsid w:val="00173E4F"/>
    <w:rsid w:val="0017502F"/>
    <w:rsid w:val="0017690C"/>
    <w:rsid w:val="001806EB"/>
    <w:rsid w:val="0018586F"/>
    <w:rsid w:val="00195D9A"/>
    <w:rsid w:val="001A1817"/>
    <w:rsid w:val="001D112E"/>
    <w:rsid w:val="001D1374"/>
    <w:rsid w:val="001D3EFA"/>
    <w:rsid w:val="001D659A"/>
    <w:rsid w:val="001E21D3"/>
    <w:rsid w:val="001E2C35"/>
    <w:rsid w:val="001E3FA0"/>
    <w:rsid w:val="001F1FC0"/>
    <w:rsid w:val="00207D5F"/>
    <w:rsid w:val="00214872"/>
    <w:rsid w:val="00216195"/>
    <w:rsid w:val="002258DD"/>
    <w:rsid w:val="00243686"/>
    <w:rsid w:val="00243DE2"/>
    <w:rsid w:val="00247A82"/>
    <w:rsid w:val="00252997"/>
    <w:rsid w:val="00254113"/>
    <w:rsid w:val="00256A9D"/>
    <w:rsid w:val="00257F0B"/>
    <w:rsid w:val="002643F4"/>
    <w:rsid w:val="00265847"/>
    <w:rsid w:val="00271803"/>
    <w:rsid w:val="0027245F"/>
    <w:rsid w:val="00274C8A"/>
    <w:rsid w:val="00275122"/>
    <w:rsid w:val="00275DEF"/>
    <w:rsid w:val="00282DEB"/>
    <w:rsid w:val="002833D8"/>
    <w:rsid w:val="002867F4"/>
    <w:rsid w:val="0028728E"/>
    <w:rsid w:val="00291624"/>
    <w:rsid w:val="002926EE"/>
    <w:rsid w:val="002B4552"/>
    <w:rsid w:val="002B4E40"/>
    <w:rsid w:val="002C6747"/>
    <w:rsid w:val="002D1113"/>
    <w:rsid w:val="002D5EE8"/>
    <w:rsid w:val="002E2258"/>
    <w:rsid w:val="002E2957"/>
    <w:rsid w:val="002E3C31"/>
    <w:rsid w:val="002E5A7D"/>
    <w:rsid w:val="002E7AB8"/>
    <w:rsid w:val="002F07ED"/>
    <w:rsid w:val="002F5E03"/>
    <w:rsid w:val="00315413"/>
    <w:rsid w:val="003243BF"/>
    <w:rsid w:val="0033576D"/>
    <w:rsid w:val="00335F1D"/>
    <w:rsid w:val="0033735B"/>
    <w:rsid w:val="00351002"/>
    <w:rsid w:val="00351433"/>
    <w:rsid w:val="00351687"/>
    <w:rsid w:val="003550FA"/>
    <w:rsid w:val="00356372"/>
    <w:rsid w:val="00360E15"/>
    <w:rsid w:val="00364DAF"/>
    <w:rsid w:val="00365528"/>
    <w:rsid w:val="00367730"/>
    <w:rsid w:val="00373653"/>
    <w:rsid w:val="00374C40"/>
    <w:rsid w:val="0038167A"/>
    <w:rsid w:val="003830BD"/>
    <w:rsid w:val="0039312A"/>
    <w:rsid w:val="003A5BA9"/>
    <w:rsid w:val="003A7F10"/>
    <w:rsid w:val="003B0D37"/>
    <w:rsid w:val="003B6C90"/>
    <w:rsid w:val="003C0420"/>
    <w:rsid w:val="003C3929"/>
    <w:rsid w:val="003C4E10"/>
    <w:rsid w:val="003C753B"/>
    <w:rsid w:val="003E140A"/>
    <w:rsid w:val="003E4088"/>
    <w:rsid w:val="003F6381"/>
    <w:rsid w:val="00410A2F"/>
    <w:rsid w:val="00414635"/>
    <w:rsid w:val="004153AC"/>
    <w:rsid w:val="00417E79"/>
    <w:rsid w:val="004213EE"/>
    <w:rsid w:val="00425942"/>
    <w:rsid w:val="00433C80"/>
    <w:rsid w:val="0043420E"/>
    <w:rsid w:val="00441D46"/>
    <w:rsid w:val="004435EF"/>
    <w:rsid w:val="004453DB"/>
    <w:rsid w:val="00446617"/>
    <w:rsid w:val="00452F13"/>
    <w:rsid w:val="00454695"/>
    <w:rsid w:val="00454854"/>
    <w:rsid w:val="00464311"/>
    <w:rsid w:val="00470494"/>
    <w:rsid w:val="00471149"/>
    <w:rsid w:val="004743C4"/>
    <w:rsid w:val="004762F6"/>
    <w:rsid w:val="0047783F"/>
    <w:rsid w:val="00480720"/>
    <w:rsid w:val="00486A80"/>
    <w:rsid w:val="00490330"/>
    <w:rsid w:val="00495DA2"/>
    <w:rsid w:val="004A729B"/>
    <w:rsid w:val="004B34DF"/>
    <w:rsid w:val="004C40F2"/>
    <w:rsid w:val="004D1E87"/>
    <w:rsid w:val="004D42B8"/>
    <w:rsid w:val="004D4C41"/>
    <w:rsid w:val="004D6EEE"/>
    <w:rsid w:val="004E0175"/>
    <w:rsid w:val="004E03B7"/>
    <w:rsid w:val="004E214A"/>
    <w:rsid w:val="004E3F2C"/>
    <w:rsid w:val="004F4C92"/>
    <w:rsid w:val="00503C56"/>
    <w:rsid w:val="00504042"/>
    <w:rsid w:val="0050706E"/>
    <w:rsid w:val="00507258"/>
    <w:rsid w:val="00515E94"/>
    <w:rsid w:val="00525477"/>
    <w:rsid w:val="005258F3"/>
    <w:rsid w:val="00525D54"/>
    <w:rsid w:val="0053154F"/>
    <w:rsid w:val="005335F9"/>
    <w:rsid w:val="005439A4"/>
    <w:rsid w:val="00552AE7"/>
    <w:rsid w:val="00556E6C"/>
    <w:rsid w:val="005603FE"/>
    <w:rsid w:val="005642B5"/>
    <w:rsid w:val="00571439"/>
    <w:rsid w:val="005813CE"/>
    <w:rsid w:val="00582CDA"/>
    <w:rsid w:val="00585B42"/>
    <w:rsid w:val="00585F27"/>
    <w:rsid w:val="005902D1"/>
    <w:rsid w:val="00590C3C"/>
    <w:rsid w:val="005A15B3"/>
    <w:rsid w:val="005A3AE0"/>
    <w:rsid w:val="005A46E6"/>
    <w:rsid w:val="005B7A9D"/>
    <w:rsid w:val="005B7B0A"/>
    <w:rsid w:val="005D2B9C"/>
    <w:rsid w:val="005D2F71"/>
    <w:rsid w:val="005D7421"/>
    <w:rsid w:val="005D7CFD"/>
    <w:rsid w:val="005E2C1D"/>
    <w:rsid w:val="005E78F5"/>
    <w:rsid w:val="005F61AD"/>
    <w:rsid w:val="005F6C8F"/>
    <w:rsid w:val="005F7FAA"/>
    <w:rsid w:val="0060068B"/>
    <w:rsid w:val="006040A1"/>
    <w:rsid w:val="006051A6"/>
    <w:rsid w:val="00615822"/>
    <w:rsid w:val="006159EC"/>
    <w:rsid w:val="0061671E"/>
    <w:rsid w:val="006323A0"/>
    <w:rsid w:val="006452F7"/>
    <w:rsid w:val="006501F0"/>
    <w:rsid w:val="006563A4"/>
    <w:rsid w:val="00661E48"/>
    <w:rsid w:val="00662C1D"/>
    <w:rsid w:val="00666053"/>
    <w:rsid w:val="00673427"/>
    <w:rsid w:val="00675F9C"/>
    <w:rsid w:val="00680475"/>
    <w:rsid w:val="0068437B"/>
    <w:rsid w:val="00687A5B"/>
    <w:rsid w:val="00692296"/>
    <w:rsid w:val="00692826"/>
    <w:rsid w:val="006A4879"/>
    <w:rsid w:val="006C2D23"/>
    <w:rsid w:val="006C52B0"/>
    <w:rsid w:val="006D3246"/>
    <w:rsid w:val="006D3577"/>
    <w:rsid w:val="006D5BF6"/>
    <w:rsid w:val="006E6D7D"/>
    <w:rsid w:val="00700673"/>
    <w:rsid w:val="00703392"/>
    <w:rsid w:val="00710682"/>
    <w:rsid w:val="00712710"/>
    <w:rsid w:val="00725C44"/>
    <w:rsid w:val="007268C5"/>
    <w:rsid w:val="007326E5"/>
    <w:rsid w:val="007326ED"/>
    <w:rsid w:val="00742B75"/>
    <w:rsid w:val="007435D6"/>
    <w:rsid w:val="00745099"/>
    <w:rsid w:val="00752465"/>
    <w:rsid w:val="00754710"/>
    <w:rsid w:val="0078183C"/>
    <w:rsid w:val="00785243"/>
    <w:rsid w:val="007861E9"/>
    <w:rsid w:val="007939F2"/>
    <w:rsid w:val="007A6CE1"/>
    <w:rsid w:val="007D231D"/>
    <w:rsid w:val="007D4FB5"/>
    <w:rsid w:val="007D7B7C"/>
    <w:rsid w:val="007E0C6E"/>
    <w:rsid w:val="007E1DE3"/>
    <w:rsid w:val="007F2B31"/>
    <w:rsid w:val="008048FA"/>
    <w:rsid w:val="00814A31"/>
    <w:rsid w:val="00823ABC"/>
    <w:rsid w:val="0082473F"/>
    <w:rsid w:val="00824DFC"/>
    <w:rsid w:val="00826608"/>
    <w:rsid w:val="00830D41"/>
    <w:rsid w:val="00832F74"/>
    <w:rsid w:val="008341BC"/>
    <w:rsid w:val="00837E16"/>
    <w:rsid w:val="00837E63"/>
    <w:rsid w:val="008404C2"/>
    <w:rsid w:val="00846670"/>
    <w:rsid w:val="00852EF1"/>
    <w:rsid w:val="00854C11"/>
    <w:rsid w:val="00855DBA"/>
    <w:rsid w:val="00860310"/>
    <w:rsid w:val="0086063B"/>
    <w:rsid w:val="00867C2B"/>
    <w:rsid w:val="008703B0"/>
    <w:rsid w:val="00875D28"/>
    <w:rsid w:val="008934CD"/>
    <w:rsid w:val="00895707"/>
    <w:rsid w:val="008A6451"/>
    <w:rsid w:val="008B5D34"/>
    <w:rsid w:val="008C202B"/>
    <w:rsid w:val="008C5287"/>
    <w:rsid w:val="008C5432"/>
    <w:rsid w:val="008D352E"/>
    <w:rsid w:val="008D3A90"/>
    <w:rsid w:val="008E016A"/>
    <w:rsid w:val="008E35C0"/>
    <w:rsid w:val="008E5FE5"/>
    <w:rsid w:val="0090054E"/>
    <w:rsid w:val="009023E6"/>
    <w:rsid w:val="009048D3"/>
    <w:rsid w:val="00906A2F"/>
    <w:rsid w:val="009108CE"/>
    <w:rsid w:val="009142E4"/>
    <w:rsid w:val="0091745C"/>
    <w:rsid w:val="0092076D"/>
    <w:rsid w:val="00925FCE"/>
    <w:rsid w:val="009273EE"/>
    <w:rsid w:val="009302F0"/>
    <w:rsid w:val="00932C23"/>
    <w:rsid w:val="0093455D"/>
    <w:rsid w:val="00934EFD"/>
    <w:rsid w:val="00936392"/>
    <w:rsid w:val="00944AD6"/>
    <w:rsid w:val="00944D2A"/>
    <w:rsid w:val="009513D4"/>
    <w:rsid w:val="009566E3"/>
    <w:rsid w:val="00957F54"/>
    <w:rsid w:val="00962184"/>
    <w:rsid w:val="00963616"/>
    <w:rsid w:val="00967506"/>
    <w:rsid w:val="00971676"/>
    <w:rsid w:val="009732ED"/>
    <w:rsid w:val="00977CE6"/>
    <w:rsid w:val="0098127F"/>
    <w:rsid w:val="00981B7C"/>
    <w:rsid w:val="009837D9"/>
    <w:rsid w:val="0098661E"/>
    <w:rsid w:val="009A3264"/>
    <w:rsid w:val="009A52DD"/>
    <w:rsid w:val="009A57AF"/>
    <w:rsid w:val="009B2A95"/>
    <w:rsid w:val="009B4D3E"/>
    <w:rsid w:val="009B6433"/>
    <w:rsid w:val="009E0086"/>
    <w:rsid w:val="009E2D72"/>
    <w:rsid w:val="009E3176"/>
    <w:rsid w:val="009E7678"/>
    <w:rsid w:val="009F4A08"/>
    <w:rsid w:val="00A12D17"/>
    <w:rsid w:val="00A14D03"/>
    <w:rsid w:val="00A15757"/>
    <w:rsid w:val="00A165C4"/>
    <w:rsid w:val="00A23E50"/>
    <w:rsid w:val="00A30B95"/>
    <w:rsid w:val="00A31846"/>
    <w:rsid w:val="00A324EA"/>
    <w:rsid w:val="00A37D80"/>
    <w:rsid w:val="00A4077B"/>
    <w:rsid w:val="00A43274"/>
    <w:rsid w:val="00A45A9A"/>
    <w:rsid w:val="00A468A6"/>
    <w:rsid w:val="00A55BB9"/>
    <w:rsid w:val="00A6195C"/>
    <w:rsid w:val="00A62410"/>
    <w:rsid w:val="00A6577B"/>
    <w:rsid w:val="00A74DDF"/>
    <w:rsid w:val="00A75137"/>
    <w:rsid w:val="00A7672F"/>
    <w:rsid w:val="00A77B3E"/>
    <w:rsid w:val="00A86136"/>
    <w:rsid w:val="00A87B5C"/>
    <w:rsid w:val="00A96E38"/>
    <w:rsid w:val="00AA26DE"/>
    <w:rsid w:val="00AA3741"/>
    <w:rsid w:val="00AB3AF0"/>
    <w:rsid w:val="00AD17F1"/>
    <w:rsid w:val="00AD7453"/>
    <w:rsid w:val="00AF198D"/>
    <w:rsid w:val="00AF5646"/>
    <w:rsid w:val="00B001DF"/>
    <w:rsid w:val="00B02AE9"/>
    <w:rsid w:val="00B03728"/>
    <w:rsid w:val="00B071FC"/>
    <w:rsid w:val="00B07967"/>
    <w:rsid w:val="00B13B50"/>
    <w:rsid w:val="00B239DB"/>
    <w:rsid w:val="00B40FB7"/>
    <w:rsid w:val="00B4621A"/>
    <w:rsid w:val="00B50337"/>
    <w:rsid w:val="00B509E1"/>
    <w:rsid w:val="00B526B6"/>
    <w:rsid w:val="00B52BB1"/>
    <w:rsid w:val="00B55A9C"/>
    <w:rsid w:val="00B6240E"/>
    <w:rsid w:val="00B63FB2"/>
    <w:rsid w:val="00B74AD7"/>
    <w:rsid w:val="00B762DC"/>
    <w:rsid w:val="00B87DFC"/>
    <w:rsid w:val="00BB2144"/>
    <w:rsid w:val="00BB25EA"/>
    <w:rsid w:val="00BB55C3"/>
    <w:rsid w:val="00BC1C24"/>
    <w:rsid w:val="00BC6275"/>
    <w:rsid w:val="00BE44F5"/>
    <w:rsid w:val="00BE5326"/>
    <w:rsid w:val="00BF07F7"/>
    <w:rsid w:val="00BF0F08"/>
    <w:rsid w:val="00BF3AB1"/>
    <w:rsid w:val="00C024D5"/>
    <w:rsid w:val="00C07A59"/>
    <w:rsid w:val="00C11996"/>
    <w:rsid w:val="00C1249D"/>
    <w:rsid w:val="00C13C1F"/>
    <w:rsid w:val="00C17467"/>
    <w:rsid w:val="00C177DC"/>
    <w:rsid w:val="00C26783"/>
    <w:rsid w:val="00C51C66"/>
    <w:rsid w:val="00C52923"/>
    <w:rsid w:val="00C5494A"/>
    <w:rsid w:val="00C55178"/>
    <w:rsid w:val="00C635D2"/>
    <w:rsid w:val="00C77D36"/>
    <w:rsid w:val="00C87F15"/>
    <w:rsid w:val="00C92FF0"/>
    <w:rsid w:val="00CA4C6E"/>
    <w:rsid w:val="00CA67C5"/>
    <w:rsid w:val="00CB3DBE"/>
    <w:rsid w:val="00CD6F05"/>
    <w:rsid w:val="00CF4C25"/>
    <w:rsid w:val="00D006DB"/>
    <w:rsid w:val="00D06737"/>
    <w:rsid w:val="00D100CB"/>
    <w:rsid w:val="00D2158A"/>
    <w:rsid w:val="00D22F86"/>
    <w:rsid w:val="00D32104"/>
    <w:rsid w:val="00D6052E"/>
    <w:rsid w:val="00D65AF4"/>
    <w:rsid w:val="00D7094F"/>
    <w:rsid w:val="00D76A32"/>
    <w:rsid w:val="00D810E3"/>
    <w:rsid w:val="00D81D6E"/>
    <w:rsid w:val="00D84ACA"/>
    <w:rsid w:val="00D86192"/>
    <w:rsid w:val="00D951F7"/>
    <w:rsid w:val="00DA1684"/>
    <w:rsid w:val="00DA3EEA"/>
    <w:rsid w:val="00DB39E5"/>
    <w:rsid w:val="00DC15A5"/>
    <w:rsid w:val="00DC48F4"/>
    <w:rsid w:val="00DC6243"/>
    <w:rsid w:val="00DD07CC"/>
    <w:rsid w:val="00DD6A33"/>
    <w:rsid w:val="00DE1EFD"/>
    <w:rsid w:val="00DF37D2"/>
    <w:rsid w:val="00DF60CF"/>
    <w:rsid w:val="00E03062"/>
    <w:rsid w:val="00E10A77"/>
    <w:rsid w:val="00E12576"/>
    <w:rsid w:val="00E14038"/>
    <w:rsid w:val="00E25D43"/>
    <w:rsid w:val="00E341E7"/>
    <w:rsid w:val="00E50018"/>
    <w:rsid w:val="00E60D59"/>
    <w:rsid w:val="00E60EFF"/>
    <w:rsid w:val="00E7250D"/>
    <w:rsid w:val="00E73554"/>
    <w:rsid w:val="00E769F8"/>
    <w:rsid w:val="00E77F12"/>
    <w:rsid w:val="00E83D32"/>
    <w:rsid w:val="00E83E6E"/>
    <w:rsid w:val="00E86862"/>
    <w:rsid w:val="00E8745E"/>
    <w:rsid w:val="00E92194"/>
    <w:rsid w:val="00EA346A"/>
    <w:rsid w:val="00EA67C2"/>
    <w:rsid w:val="00EC3A48"/>
    <w:rsid w:val="00EC460F"/>
    <w:rsid w:val="00EC479C"/>
    <w:rsid w:val="00ED2F44"/>
    <w:rsid w:val="00ED7435"/>
    <w:rsid w:val="00EE5FEF"/>
    <w:rsid w:val="00EF21F9"/>
    <w:rsid w:val="00EF6110"/>
    <w:rsid w:val="00F05292"/>
    <w:rsid w:val="00F10E8D"/>
    <w:rsid w:val="00F15AAB"/>
    <w:rsid w:val="00F17F49"/>
    <w:rsid w:val="00F235C8"/>
    <w:rsid w:val="00F237F5"/>
    <w:rsid w:val="00F25EF8"/>
    <w:rsid w:val="00F30CA5"/>
    <w:rsid w:val="00F35965"/>
    <w:rsid w:val="00F40A4E"/>
    <w:rsid w:val="00F4253C"/>
    <w:rsid w:val="00F45A04"/>
    <w:rsid w:val="00F46F95"/>
    <w:rsid w:val="00F47786"/>
    <w:rsid w:val="00F518A7"/>
    <w:rsid w:val="00F5644E"/>
    <w:rsid w:val="00F65AB0"/>
    <w:rsid w:val="00F679EA"/>
    <w:rsid w:val="00F73857"/>
    <w:rsid w:val="00F94C21"/>
    <w:rsid w:val="00FA0828"/>
    <w:rsid w:val="00FA22C8"/>
    <w:rsid w:val="00FA5BC6"/>
    <w:rsid w:val="00FB08BA"/>
    <w:rsid w:val="00FB606C"/>
    <w:rsid w:val="00FB7F66"/>
    <w:rsid w:val="00FC6525"/>
    <w:rsid w:val="00FC7CC1"/>
    <w:rsid w:val="00FD2823"/>
    <w:rsid w:val="00FE0495"/>
    <w:rsid w:val="00FE3973"/>
    <w:rsid w:val="00FE6516"/>
    <w:rsid w:val="00FF26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1846"/>
    <w:pPr>
      <w:spacing w:line="276" w:lineRule="auto"/>
    </w:pPr>
    <w:rPr>
      <w:rFonts w:ascii="Arial" w:eastAsia="Arial" w:hAnsi="Arial" w:cs="Arial"/>
      <w:color w:val="000000"/>
      <w:sz w:val="22"/>
      <w:szCs w:val="22"/>
      <w:lang w:val="en-US" w:eastAsia="en-US"/>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D3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rsid w:val="006D3577"/>
    <w:rPr>
      <w:rFonts w:ascii="Arial" w:eastAsia="Arial" w:hAnsi="Arial" w:cs="Arial"/>
      <w:color w:val="000000"/>
      <w:sz w:val="18"/>
      <w:szCs w:val="18"/>
      <w:lang w:eastAsia="en-US"/>
    </w:rPr>
  </w:style>
  <w:style w:type="paragraph" w:styleId="Footer">
    <w:name w:val="footer"/>
    <w:basedOn w:val="Normal"/>
    <w:link w:val="FooterChar"/>
    <w:rsid w:val="006D3577"/>
    <w:pPr>
      <w:tabs>
        <w:tab w:val="center" w:pos="4153"/>
        <w:tab w:val="right" w:pos="8306"/>
      </w:tabs>
      <w:snapToGrid w:val="0"/>
      <w:spacing w:line="240" w:lineRule="auto"/>
    </w:pPr>
    <w:rPr>
      <w:sz w:val="18"/>
      <w:szCs w:val="18"/>
    </w:rPr>
  </w:style>
  <w:style w:type="character" w:customStyle="1" w:styleId="FooterChar">
    <w:name w:val="Footer Char"/>
    <w:link w:val="Footer"/>
    <w:rsid w:val="006D3577"/>
    <w:rPr>
      <w:rFonts w:ascii="Arial" w:eastAsia="Arial" w:hAnsi="Arial" w:cs="Arial"/>
      <w:color w:val="000000"/>
      <w:sz w:val="18"/>
      <w:szCs w:val="18"/>
      <w:lang w:eastAsia="en-US"/>
    </w:rPr>
  </w:style>
  <w:style w:type="character" w:styleId="PageNumber">
    <w:name w:val="page number"/>
    <w:basedOn w:val="DefaultParagraphFont"/>
    <w:rsid w:val="00DB39E5"/>
  </w:style>
  <w:style w:type="character" w:styleId="CommentReference">
    <w:name w:val="annotation reference"/>
    <w:uiPriority w:val="99"/>
    <w:semiHidden/>
    <w:rsid w:val="00860310"/>
    <w:rPr>
      <w:sz w:val="16"/>
      <w:szCs w:val="16"/>
    </w:rPr>
  </w:style>
  <w:style w:type="paragraph" w:styleId="CommentText">
    <w:name w:val="annotation text"/>
    <w:basedOn w:val="Normal"/>
    <w:link w:val="CommentTextChar1"/>
    <w:uiPriority w:val="99"/>
    <w:semiHidden/>
    <w:rsid w:val="00860310"/>
    <w:rPr>
      <w:sz w:val="20"/>
      <w:szCs w:val="20"/>
    </w:rPr>
  </w:style>
  <w:style w:type="paragraph" w:styleId="CommentSubject">
    <w:name w:val="annotation subject"/>
    <w:basedOn w:val="CommentText"/>
    <w:next w:val="CommentText"/>
    <w:semiHidden/>
    <w:rsid w:val="00860310"/>
    <w:rPr>
      <w:b/>
      <w:bCs/>
    </w:rPr>
  </w:style>
  <w:style w:type="paragraph" w:styleId="BalloonText">
    <w:name w:val="Balloon Text"/>
    <w:basedOn w:val="Normal"/>
    <w:semiHidden/>
    <w:rsid w:val="00860310"/>
    <w:rPr>
      <w:rFonts w:ascii="Tahoma" w:hAnsi="Tahoma" w:cs="Tahoma"/>
      <w:sz w:val="16"/>
      <w:szCs w:val="16"/>
    </w:rPr>
  </w:style>
  <w:style w:type="paragraph" w:customStyle="1" w:styleId="DarkList-Accent31">
    <w:name w:val="Dark List - Accent 31"/>
    <w:hidden/>
    <w:uiPriority w:val="99"/>
    <w:semiHidden/>
    <w:rsid w:val="00F679EA"/>
    <w:rPr>
      <w:rFonts w:ascii="Arial" w:eastAsia="Arial" w:hAnsi="Arial" w:cs="Arial"/>
      <w:color w:val="000000"/>
      <w:sz w:val="22"/>
      <w:szCs w:val="22"/>
      <w:lang w:val="en-US" w:eastAsia="en-US"/>
    </w:rPr>
  </w:style>
  <w:style w:type="paragraph" w:styleId="NormalWeb">
    <w:name w:val="Normal (Web)"/>
    <w:basedOn w:val="Normal"/>
    <w:uiPriority w:val="99"/>
    <w:unhideWhenUsed/>
    <w:rsid w:val="00A6577B"/>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paragraph" w:customStyle="1" w:styleId="LightList-Accent31">
    <w:name w:val="Light List - Accent 31"/>
    <w:hidden/>
    <w:uiPriority w:val="71"/>
    <w:rsid w:val="00D86192"/>
    <w:rPr>
      <w:rFonts w:ascii="Arial" w:eastAsia="Arial" w:hAnsi="Arial" w:cs="Arial"/>
      <w:color w:val="000000"/>
      <w:sz w:val="22"/>
      <w:szCs w:val="22"/>
      <w:lang w:val="en-US" w:eastAsia="en-US"/>
    </w:rPr>
  </w:style>
  <w:style w:type="character" w:customStyle="1" w:styleId="CommentTextChar1">
    <w:name w:val="Comment Text Char1"/>
    <w:link w:val="CommentText"/>
    <w:uiPriority w:val="99"/>
    <w:semiHidden/>
    <w:rsid w:val="004D4C41"/>
    <w:rPr>
      <w:rFonts w:ascii="Arial" w:eastAsia="Arial" w:hAnsi="Arial" w:cs="Arial"/>
      <w:color w:val="000000"/>
      <w:lang w:val="en-US" w:eastAsia="en-US"/>
    </w:rPr>
  </w:style>
  <w:style w:type="paragraph" w:styleId="Revision">
    <w:name w:val="Revision"/>
    <w:hidden/>
    <w:uiPriority w:val="71"/>
    <w:rsid w:val="00A4077B"/>
    <w:rPr>
      <w:rFonts w:ascii="Arial" w:eastAsia="Arial" w:hAnsi="Arial" w:cs="Arial"/>
      <w:color w:val="000000"/>
      <w:sz w:val="22"/>
      <w:szCs w:val="22"/>
      <w:lang w:val="en-US" w:eastAsia="en-US"/>
    </w:rPr>
  </w:style>
  <w:style w:type="character" w:customStyle="1" w:styleId="CommentTextChar">
    <w:name w:val="Comment Text Char"/>
    <w:basedOn w:val="DefaultParagraphFont"/>
    <w:uiPriority w:val="99"/>
    <w:semiHidden/>
    <w:locked/>
    <w:rsid w:val="00680475"/>
    <w:rPr>
      <w:rFonts w:ascii="Arial" w:eastAsia="Times New Roman" w:hAnsi="Arial" w:cs="Arial"/>
      <w:color w:val="000000"/>
    </w:rPr>
  </w:style>
  <w:style w:type="character" w:styleId="PlaceholderText">
    <w:name w:val="Placeholder Text"/>
    <w:basedOn w:val="DefaultParagraphFont"/>
    <w:uiPriority w:val="99"/>
    <w:semiHidden/>
    <w:rsid w:val="00E769F8"/>
    <w:rPr>
      <w:color w:val="808080"/>
    </w:rPr>
  </w:style>
</w:styles>
</file>

<file path=word/webSettings.xml><?xml version="1.0" encoding="utf-8"?>
<w:webSettings xmlns:r="http://schemas.openxmlformats.org/officeDocument/2006/relationships" xmlns:w="http://schemas.openxmlformats.org/wordprocessingml/2006/main">
  <w:divs>
    <w:div w:id="247464562">
      <w:bodyDiv w:val="1"/>
      <w:marLeft w:val="0"/>
      <w:marRight w:val="0"/>
      <w:marTop w:val="0"/>
      <w:marBottom w:val="0"/>
      <w:divBdr>
        <w:top w:val="none" w:sz="0" w:space="0" w:color="auto"/>
        <w:left w:val="none" w:sz="0" w:space="0" w:color="auto"/>
        <w:bottom w:val="none" w:sz="0" w:space="0" w:color="auto"/>
        <w:right w:val="none" w:sz="0" w:space="0" w:color="auto"/>
      </w:divBdr>
      <w:divsChild>
        <w:div w:id="1974172759">
          <w:marLeft w:val="0"/>
          <w:marRight w:val="0"/>
          <w:marTop w:val="0"/>
          <w:marBottom w:val="0"/>
          <w:divBdr>
            <w:top w:val="none" w:sz="0" w:space="0" w:color="auto"/>
            <w:left w:val="none" w:sz="0" w:space="0" w:color="auto"/>
            <w:bottom w:val="none" w:sz="0" w:space="0" w:color="auto"/>
            <w:right w:val="none" w:sz="0" w:space="0" w:color="auto"/>
          </w:divBdr>
          <w:divsChild>
            <w:div w:id="414785964">
              <w:marLeft w:val="0"/>
              <w:marRight w:val="0"/>
              <w:marTop w:val="0"/>
              <w:marBottom w:val="0"/>
              <w:divBdr>
                <w:top w:val="none" w:sz="0" w:space="0" w:color="auto"/>
                <w:left w:val="none" w:sz="0" w:space="0" w:color="auto"/>
                <w:bottom w:val="none" w:sz="0" w:space="0" w:color="auto"/>
                <w:right w:val="none" w:sz="0" w:space="0" w:color="auto"/>
              </w:divBdr>
              <w:divsChild>
                <w:div w:id="772166553">
                  <w:marLeft w:val="0"/>
                  <w:marRight w:val="0"/>
                  <w:marTop w:val="0"/>
                  <w:marBottom w:val="0"/>
                  <w:divBdr>
                    <w:top w:val="none" w:sz="0" w:space="0" w:color="auto"/>
                    <w:left w:val="none" w:sz="0" w:space="0" w:color="auto"/>
                    <w:bottom w:val="none" w:sz="0" w:space="0" w:color="auto"/>
                    <w:right w:val="none" w:sz="0" w:space="0" w:color="auto"/>
                  </w:divBdr>
                  <w:divsChild>
                    <w:div w:id="1185558950">
                      <w:marLeft w:val="0"/>
                      <w:marRight w:val="0"/>
                      <w:marTop w:val="0"/>
                      <w:marBottom w:val="0"/>
                      <w:divBdr>
                        <w:top w:val="none" w:sz="0" w:space="0" w:color="auto"/>
                        <w:left w:val="none" w:sz="0" w:space="0" w:color="auto"/>
                        <w:bottom w:val="none" w:sz="0" w:space="0" w:color="auto"/>
                        <w:right w:val="none" w:sz="0" w:space="0" w:color="auto"/>
                      </w:divBdr>
                      <w:divsChild>
                        <w:div w:id="1364331158">
                          <w:marLeft w:val="0"/>
                          <w:marRight w:val="0"/>
                          <w:marTop w:val="0"/>
                          <w:marBottom w:val="0"/>
                          <w:divBdr>
                            <w:top w:val="none" w:sz="0" w:space="0" w:color="auto"/>
                            <w:left w:val="none" w:sz="0" w:space="0" w:color="auto"/>
                            <w:bottom w:val="none" w:sz="0" w:space="0" w:color="auto"/>
                            <w:right w:val="none" w:sz="0" w:space="0" w:color="auto"/>
                          </w:divBdr>
                          <w:divsChild>
                            <w:div w:id="1665284348">
                              <w:marLeft w:val="0"/>
                              <w:marRight w:val="0"/>
                              <w:marTop w:val="0"/>
                              <w:marBottom w:val="0"/>
                              <w:divBdr>
                                <w:top w:val="none" w:sz="0" w:space="0" w:color="auto"/>
                                <w:left w:val="none" w:sz="0" w:space="0" w:color="auto"/>
                                <w:bottom w:val="none" w:sz="0" w:space="0" w:color="auto"/>
                                <w:right w:val="none" w:sz="0" w:space="0" w:color="auto"/>
                              </w:divBdr>
                              <w:divsChild>
                                <w:div w:id="1908879393">
                                  <w:marLeft w:val="0"/>
                                  <w:marRight w:val="0"/>
                                  <w:marTop w:val="0"/>
                                  <w:marBottom w:val="0"/>
                                  <w:divBdr>
                                    <w:top w:val="none" w:sz="0" w:space="0" w:color="auto"/>
                                    <w:left w:val="none" w:sz="0" w:space="0" w:color="auto"/>
                                    <w:bottom w:val="none" w:sz="0" w:space="0" w:color="auto"/>
                                    <w:right w:val="none" w:sz="0" w:space="0" w:color="auto"/>
                                  </w:divBdr>
                                  <w:divsChild>
                                    <w:div w:id="1516117896">
                                      <w:marLeft w:val="0"/>
                                      <w:marRight w:val="0"/>
                                      <w:marTop w:val="0"/>
                                      <w:marBottom w:val="0"/>
                                      <w:divBdr>
                                        <w:top w:val="none" w:sz="0" w:space="0" w:color="auto"/>
                                        <w:left w:val="none" w:sz="0" w:space="0" w:color="auto"/>
                                        <w:bottom w:val="none" w:sz="0" w:space="0" w:color="auto"/>
                                        <w:right w:val="none" w:sz="0" w:space="0" w:color="auto"/>
                                      </w:divBdr>
                                      <w:divsChild>
                                        <w:div w:id="658001591">
                                          <w:marLeft w:val="0"/>
                                          <w:marRight w:val="0"/>
                                          <w:marTop w:val="0"/>
                                          <w:marBottom w:val="0"/>
                                          <w:divBdr>
                                            <w:top w:val="none" w:sz="0" w:space="0" w:color="auto"/>
                                            <w:left w:val="none" w:sz="0" w:space="0" w:color="auto"/>
                                            <w:bottom w:val="none" w:sz="0" w:space="0" w:color="auto"/>
                                            <w:right w:val="none" w:sz="0" w:space="0" w:color="auto"/>
                                          </w:divBdr>
                                          <w:divsChild>
                                            <w:div w:id="567762792">
                                              <w:marLeft w:val="0"/>
                                              <w:marRight w:val="0"/>
                                              <w:marTop w:val="0"/>
                                              <w:marBottom w:val="0"/>
                                              <w:divBdr>
                                                <w:top w:val="none" w:sz="0" w:space="0" w:color="auto"/>
                                                <w:left w:val="none" w:sz="0" w:space="0" w:color="auto"/>
                                                <w:bottom w:val="none" w:sz="0" w:space="0" w:color="auto"/>
                                                <w:right w:val="none" w:sz="0" w:space="0" w:color="auto"/>
                                              </w:divBdr>
                                              <w:divsChild>
                                                <w:div w:id="450054640">
                                                  <w:marLeft w:val="0"/>
                                                  <w:marRight w:val="0"/>
                                                  <w:marTop w:val="0"/>
                                                  <w:marBottom w:val="0"/>
                                                  <w:divBdr>
                                                    <w:top w:val="none" w:sz="0" w:space="0" w:color="auto"/>
                                                    <w:left w:val="none" w:sz="0" w:space="0" w:color="auto"/>
                                                    <w:bottom w:val="none" w:sz="0" w:space="0" w:color="auto"/>
                                                    <w:right w:val="none" w:sz="0" w:space="0" w:color="auto"/>
                                                  </w:divBdr>
                                                  <w:divsChild>
                                                    <w:div w:id="794760857">
                                                      <w:marLeft w:val="0"/>
                                                      <w:marRight w:val="0"/>
                                                      <w:marTop w:val="0"/>
                                                      <w:marBottom w:val="0"/>
                                                      <w:divBdr>
                                                        <w:top w:val="none" w:sz="0" w:space="0" w:color="auto"/>
                                                        <w:left w:val="none" w:sz="0" w:space="0" w:color="auto"/>
                                                        <w:bottom w:val="none" w:sz="0" w:space="0" w:color="auto"/>
                                                        <w:right w:val="none" w:sz="0" w:space="0" w:color="auto"/>
                                                      </w:divBdr>
                                                      <w:divsChild>
                                                        <w:div w:id="1294410316">
                                                          <w:marLeft w:val="0"/>
                                                          <w:marRight w:val="0"/>
                                                          <w:marTop w:val="0"/>
                                                          <w:marBottom w:val="0"/>
                                                          <w:divBdr>
                                                            <w:top w:val="none" w:sz="0" w:space="0" w:color="auto"/>
                                                            <w:left w:val="none" w:sz="0" w:space="0" w:color="auto"/>
                                                            <w:bottom w:val="none" w:sz="0" w:space="0" w:color="auto"/>
                                                            <w:right w:val="none" w:sz="0" w:space="0" w:color="auto"/>
                                                          </w:divBdr>
                                                          <w:divsChild>
                                                            <w:div w:id="459497456">
                                                              <w:marLeft w:val="0"/>
                                                              <w:marRight w:val="0"/>
                                                              <w:marTop w:val="0"/>
                                                              <w:marBottom w:val="0"/>
                                                              <w:divBdr>
                                                                <w:top w:val="none" w:sz="0" w:space="0" w:color="auto"/>
                                                                <w:left w:val="none" w:sz="0" w:space="0" w:color="auto"/>
                                                                <w:bottom w:val="none" w:sz="0" w:space="0" w:color="auto"/>
                                                                <w:right w:val="none" w:sz="0" w:space="0" w:color="auto"/>
                                                              </w:divBdr>
                                                              <w:divsChild>
                                                                <w:div w:id="1588614301">
                                                                  <w:marLeft w:val="0"/>
                                                                  <w:marRight w:val="0"/>
                                                                  <w:marTop w:val="0"/>
                                                                  <w:marBottom w:val="0"/>
                                                                  <w:divBdr>
                                                                    <w:top w:val="none" w:sz="0" w:space="0" w:color="auto"/>
                                                                    <w:left w:val="none" w:sz="0" w:space="0" w:color="auto"/>
                                                                    <w:bottom w:val="none" w:sz="0" w:space="0" w:color="auto"/>
                                                                    <w:right w:val="none" w:sz="0" w:space="0" w:color="auto"/>
                                                                  </w:divBdr>
                                                                  <w:divsChild>
                                                                    <w:div w:id="2058506911">
                                                                      <w:marLeft w:val="0"/>
                                                                      <w:marRight w:val="0"/>
                                                                      <w:marTop w:val="0"/>
                                                                      <w:marBottom w:val="0"/>
                                                                      <w:divBdr>
                                                                        <w:top w:val="none" w:sz="0" w:space="0" w:color="auto"/>
                                                                        <w:left w:val="none" w:sz="0" w:space="0" w:color="auto"/>
                                                                        <w:bottom w:val="none" w:sz="0" w:space="0" w:color="auto"/>
                                                                        <w:right w:val="none" w:sz="0" w:space="0" w:color="auto"/>
                                                                      </w:divBdr>
                                                                      <w:divsChild>
                                                                        <w:div w:id="2012028132">
                                                                          <w:marLeft w:val="0"/>
                                                                          <w:marRight w:val="0"/>
                                                                          <w:marTop w:val="0"/>
                                                                          <w:marBottom w:val="0"/>
                                                                          <w:divBdr>
                                                                            <w:top w:val="none" w:sz="0" w:space="0" w:color="auto"/>
                                                                            <w:left w:val="none" w:sz="0" w:space="0" w:color="auto"/>
                                                                            <w:bottom w:val="none" w:sz="0" w:space="0" w:color="auto"/>
                                                                            <w:right w:val="none" w:sz="0" w:space="0" w:color="auto"/>
                                                                          </w:divBdr>
                                                                          <w:divsChild>
                                                                            <w:div w:id="2050956593">
                                                                              <w:marLeft w:val="0"/>
                                                                              <w:marRight w:val="0"/>
                                                                              <w:marTop w:val="0"/>
                                                                              <w:marBottom w:val="0"/>
                                                                              <w:divBdr>
                                                                                <w:top w:val="none" w:sz="0" w:space="0" w:color="auto"/>
                                                                                <w:left w:val="none" w:sz="0" w:space="0" w:color="auto"/>
                                                                                <w:bottom w:val="none" w:sz="0" w:space="0" w:color="auto"/>
                                                                                <w:right w:val="none" w:sz="0" w:space="0" w:color="auto"/>
                                                                              </w:divBdr>
                                                                              <w:divsChild>
                                                                                <w:div w:id="1103917417">
                                                                                  <w:marLeft w:val="0"/>
                                                                                  <w:marRight w:val="0"/>
                                                                                  <w:marTop w:val="0"/>
                                                                                  <w:marBottom w:val="0"/>
                                                                                  <w:divBdr>
                                                                                    <w:top w:val="none" w:sz="0" w:space="0" w:color="auto"/>
                                                                                    <w:left w:val="none" w:sz="0" w:space="0" w:color="auto"/>
                                                                                    <w:bottom w:val="none" w:sz="0" w:space="0" w:color="auto"/>
                                                                                    <w:right w:val="none" w:sz="0" w:space="0" w:color="auto"/>
                                                                                  </w:divBdr>
                                                                                  <w:divsChild>
                                                                                    <w:div w:id="758254858">
                                                                                      <w:marLeft w:val="0"/>
                                                                                      <w:marRight w:val="0"/>
                                                                                      <w:marTop w:val="0"/>
                                                                                      <w:marBottom w:val="0"/>
                                                                                      <w:divBdr>
                                                                                        <w:top w:val="none" w:sz="0" w:space="0" w:color="auto"/>
                                                                                        <w:left w:val="none" w:sz="0" w:space="0" w:color="auto"/>
                                                                                        <w:bottom w:val="none" w:sz="0" w:space="0" w:color="auto"/>
                                                                                        <w:right w:val="none" w:sz="0" w:space="0" w:color="auto"/>
                                                                                      </w:divBdr>
                                                                                      <w:divsChild>
                                                                                        <w:div w:id="1297955630">
                                                                                          <w:marLeft w:val="0"/>
                                                                                          <w:marRight w:val="0"/>
                                                                                          <w:marTop w:val="0"/>
                                                                                          <w:marBottom w:val="0"/>
                                                                                          <w:divBdr>
                                                                                            <w:top w:val="none" w:sz="0" w:space="0" w:color="auto"/>
                                                                                            <w:left w:val="none" w:sz="0" w:space="0" w:color="auto"/>
                                                                                            <w:bottom w:val="none" w:sz="0" w:space="0" w:color="auto"/>
                                                                                            <w:right w:val="none" w:sz="0" w:space="0" w:color="auto"/>
                                                                                          </w:divBdr>
                                                                                          <w:divsChild>
                                                                                            <w:div w:id="1701971708">
                                                                                              <w:marLeft w:val="0"/>
                                                                                              <w:marRight w:val="0"/>
                                                                                              <w:marTop w:val="0"/>
                                                                                              <w:marBottom w:val="0"/>
                                                                                              <w:divBdr>
                                                                                                <w:top w:val="none" w:sz="0" w:space="0" w:color="auto"/>
                                                                                                <w:left w:val="none" w:sz="0" w:space="0" w:color="auto"/>
                                                                                                <w:bottom w:val="none" w:sz="0" w:space="0" w:color="auto"/>
                                                                                                <w:right w:val="none" w:sz="0" w:space="0" w:color="auto"/>
                                                                                              </w:divBdr>
                                                                                              <w:divsChild>
                                                                                                <w:div w:id="966592048">
                                                                                                  <w:marLeft w:val="0"/>
                                                                                                  <w:marRight w:val="0"/>
                                                                                                  <w:marTop w:val="0"/>
                                                                                                  <w:marBottom w:val="0"/>
                                                                                                  <w:divBdr>
                                                                                                    <w:top w:val="none" w:sz="0" w:space="0" w:color="auto"/>
                                                                                                    <w:left w:val="none" w:sz="0" w:space="0" w:color="auto"/>
                                                                                                    <w:bottom w:val="none" w:sz="0" w:space="0" w:color="auto"/>
                                                                                                    <w:right w:val="none" w:sz="0" w:space="0" w:color="auto"/>
                                                                                                  </w:divBdr>
                                                                                                  <w:divsChild>
                                                                                                    <w:div w:id="326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6732320">
      <w:bodyDiv w:val="1"/>
      <w:marLeft w:val="0"/>
      <w:marRight w:val="0"/>
      <w:marTop w:val="0"/>
      <w:marBottom w:val="0"/>
      <w:divBdr>
        <w:top w:val="none" w:sz="0" w:space="0" w:color="auto"/>
        <w:left w:val="none" w:sz="0" w:space="0" w:color="auto"/>
        <w:bottom w:val="none" w:sz="0" w:space="0" w:color="auto"/>
        <w:right w:val="none" w:sz="0" w:space="0" w:color="auto"/>
      </w:divBdr>
    </w:div>
    <w:div w:id="1048913565">
      <w:bodyDiv w:val="1"/>
      <w:marLeft w:val="0"/>
      <w:marRight w:val="0"/>
      <w:marTop w:val="0"/>
      <w:marBottom w:val="0"/>
      <w:divBdr>
        <w:top w:val="none" w:sz="0" w:space="0" w:color="auto"/>
        <w:left w:val="none" w:sz="0" w:space="0" w:color="auto"/>
        <w:bottom w:val="none" w:sz="0" w:space="0" w:color="auto"/>
        <w:right w:val="none" w:sz="0" w:space="0" w:color="auto"/>
      </w:divBdr>
    </w:div>
    <w:div w:id="1487893598">
      <w:bodyDiv w:val="1"/>
      <w:marLeft w:val="0"/>
      <w:marRight w:val="0"/>
      <w:marTop w:val="0"/>
      <w:marBottom w:val="0"/>
      <w:divBdr>
        <w:top w:val="none" w:sz="0" w:space="0" w:color="auto"/>
        <w:left w:val="none" w:sz="0" w:space="0" w:color="auto"/>
        <w:bottom w:val="none" w:sz="0" w:space="0" w:color="auto"/>
        <w:right w:val="none" w:sz="0" w:space="0" w:color="auto"/>
      </w:divBdr>
    </w:div>
    <w:div w:id="1553076102">
      <w:bodyDiv w:val="1"/>
      <w:marLeft w:val="0"/>
      <w:marRight w:val="0"/>
      <w:marTop w:val="0"/>
      <w:marBottom w:val="0"/>
      <w:divBdr>
        <w:top w:val="none" w:sz="0" w:space="0" w:color="auto"/>
        <w:left w:val="none" w:sz="0" w:space="0" w:color="auto"/>
        <w:bottom w:val="none" w:sz="0" w:space="0" w:color="auto"/>
        <w:right w:val="none" w:sz="0" w:space="0" w:color="auto"/>
      </w:divBdr>
      <w:divsChild>
        <w:div w:id="2002614173">
          <w:marLeft w:val="1166"/>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diagramColors" Target="diagrams/colors1.xml"/><Relationship Id="rId63" Type="http://schemas.openxmlformats.org/officeDocument/2006/relationships/image" Target="media/image29.png"/><Relationship Id="rId68"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diagramLayout" Target="diagrams/layout1.xml"/><Relationship Id="rId58" Type="http://schemas.openxmlformats.org/officeDocument/2006/relationships/image" Target="media/image24.png"/><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3.emf"/><Relationship Id="rId61"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diagramData" Target="diagrams/data1.xml"/><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image" Target="media/image21.wmf"/><Relationship Id="rId56" Type="http://schemas.microsoft.com/office/2007/relationships/diagramDrawing" Target="diagrams/drawing1.xml"/><Relationship Id="rId64" Type="http://schemas.openxmlformats.org/officeDocument/2006/relationships/image" Target="media/image30.png"/><Relationship Id="rId6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5.emf"/><Relationship Id="rId67" Type="http://schemas.openxmlformats.org/officeDocument/2006/relationships/footer" Target="footer2.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diagramQuickStyle" Target="diagrams/quickStyle1.xml"/><Relationship Id="rId62" Type="http://schemas.openxmlformats.org/officeDocument/2006/relationships/image" Target="media/image2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64BC10-A68B-420C-9D82-908AF59C278B}" type="doc">
      <dgm:prSet loTypeId="urn:microsoft.com/office/officeart/2005/8/layout/chevron2" loCatId="process" qsTypeId="urn:microsoft.com/office/officeart/2005/8/quickstyle/simple1" qsCatId="simple" csTypeId="urn:microsoft.com/office/officeart/2005/8/colors/colorful1" csCatId="colorful" phldr="1"/>
      <dgm:spPr/>
      <dgm:t>
        <a:bodyPr/>
        <a:lstStyle/>
        <a:p>
          <a:endParaRPr lang="en-GB"/>
        </a:p>
      </dgm:t>
    </dgm:pt>
    <dgm:pt modelId="{3F30C645-5875-4623-877E-6BDD5FA1C019}">
      <dgm:prSet phldrT="[Text]" custT="1"/>
      <dgm:spPr/>
      <dgm:t>
        <a:bodyPr/>
        <a:lstStyle/>
        <a:p>
          <a:r>
            <a:rPr lang="en-GB" sz="900" b="1" dirty="0" smtClean="0"/>
            <a:t>Effective Base Depth</a:t>
          </a:r>
          <a:endParaRPr lang="en-GB" sz="900" b="1" dirty="0"/>
        </a:p>
      </dgm:t>
    </dgm:pt>
    <dgm:pt modelId="{91271E9B-7558-485C-819F-6E2DBE08D632}" type="parTrans" cxnId="{32497219-4EB2-4EB2-8DED-6A4BE8F58671}">
      <dgm:prSet/>
      <dgm:spPr/>
      <dgm:t>
        <a:bodyPr/>
        <a:lstStyle/>
        <a:p>
          <a:endParaRPr lang="en-GB"/>
        </a:p>
      </dgm:t>
    </dgm:pt>
    <dgm:pt modelId="{A2E393B1-724C-4A50-BDA2-D29A563916DD}" type="sibTrans" cxnId="{32497219-4EB2-4EB2-8DED-6A4BE8F58671}">
      <dgm:prSet/>
      <dgm:spPr/>
      <dgm:t>
        <a:bodyPr/>
        <a:lstStyle/>
        <a:p>
          <a:endParaRPr lang="en-GB"/>
        </a:p>
      </dgm:t>
    </dgm:pt>
    <dgm:pt modelId="{1C4D271C-4F86-42C8-9EFD-25C24E276FC7}">
      <dgm:prSet phldrT="[Text]" custT="1"/>
      <dgm:spPr/>
      <dgm:t>
        <a:bodyPr/>
        <a:lstStyle/>
        <a:p>
          <a:r>
            <a:rPr lang="en-GB" sz="900" dirty="0" smtClean="0"/>
            <a:t>Novel summarization of mapping and base quality for each BAM</a:t>
          </a:r>
          <a:endParaRPr lang="en-GB" sz="900" dirty="0"/>
        </a:p>
      </dgm:t>
    </dgm:pt>
    <dgm:pt modelId="{D023BB5F-9FF1-4500-8427-407B2033F0EC}" type="parTrans" cxnId="{66BEBAA1-F03F-48EA-9681-15A34C3A678D}">
      <dgm:prSet/>
      <dgm:spPr/>
      <dgm:t>
        <a:bodyPr/>
        <a:lstStyle/>
        <a:p>
          <a:endParaRPr lang="en-GB"/>
        </a:p>
      </dgm:t>
    </dgm:pt>
    <dgm:pt modelId="{CCA95528-A66D-4971-9C35-1A109F828E5A}" type="sibTrans" cxnId="{66BEBAA1-F03F-48EA-9681-15A34C3A678D}">
      <dgm:prSet/>
      <dgm:spPr/>
      <dgm:t>
        <a:bodyPr/>
        <a:lstStyle/>
        <a:p>
          <a:endParaRPr lang="en-GB"/>
        </a:p>
      </dgm:t>
    </dgm:pt>
    <dgm:pt modelId="{A1DCD9B9-4414-4483-88E7-B92F60349A4F}">
      <dgm:prSet phldrT="[Text]" custT="1"/>
      <dgm:spPr/>
      <dgm:t>
        <a:bodyPr/>
        <a:lstStyle/>
        <a:p>
          <a:r>
            <a:rPr lang="en-GB" sz="900" dirty="0" smtClean="0"/>
            <a:t>High performance IO, small disk foot print (1-2GB per BAM)</a:t>
          </a:r>
          <a:endParaRPr lang="en-GB" sz="900" dirty="0"/>
        </a:p>
      </dgm:t>
    </dgm:pt>
    <dgm:pt modelId="{01FCD616-ACAC-47A7-BEA4-092E5761895E}" type="parTrans" cxnId="{C8D934E6-090E-40F5-8ACF-28B9DE4C4B63}">
      <dgm:prSet/>
      <dgm:spPr/>
      <dgm:t>
        <a:bodyPr/>
        <a:lstStyle/>
        <a:p>
          <a:endParaRPr lang="en-GB"/>
        </a:p>
      </dgm:t>
    </dgm:pt>
    <dgm:pt modelId="{95440678-AFB6-4683-931C-BD2FB83C4191}" type="sibTrans" cxnId="{C8D934E6-090E-40F5-8ACF-28B9DE4C4B63}">
      <dgm:prSet/>
      <dgm:spPr/>
      <dgm:t>
        <a:bodyPr/>
        <a:lstStyle/>
        <a:p>
          <a:endParaRPr lang="en-GB"/>
        </a:p>
      </dgm:t>
    </dgm:pt>
    <dgm:pt modelId="{4D36CA30-B6A9-4D21-9DA1-AF89C4C79D44}">
      <dgm:prSet phldrT="[Text]" custT="1"/>
      <dgm:spPr/>
      <dgm:t>
        <a:bodyPr/>
        <a:lstStyle/>
        <a:p>
          <a:r>
            <a:rPr lang="en-GB" sz="900" b="1" dirty="0" smtClean="0"/>
            <a:t>SNP Site Discovery</a:t>
          </a:r>
          <a:endParaRPr lang="en-GB" sz="900" b="1" dirty="0"/>
        </a:p>
      </dgm:t>
    </dgm:pt>
    <dgm:pt modelId="{DDC680DF-229F-43BF-83A8-B5BEDDED0C2E}" type="parTrans" cxnId="{0DA93CFA-CE53-412C-BAB7-5182B1CDC989}">
      <dgm:prSet/>
      <dgm:spPr/>
      <dgm:t>
        <a:bodyPr/>
        <a:lstStyle/>
        <a:p>
          <a:endParaRPr lang="en-GB"/>
        </a:p>
      </dgm:t>
    </dgm:pt>
    <dgm:pt modelId="{EC31354C-E00B-4952-9B23-D076ECF24F92}" type="sibTrans" cxnId="{0DA93CFA-CE53-412C-BAB7-5182B1CDC989}">
      <dgm:prSet/>
      <dgm:spPr/>
      <dgm:t>
        <a:bodyPr/>
        <a:lstStyle/>
        <a:p>
          <a:endParaRPr lang="en-GB"/>
        </a:p>
      </dgm:t>
    </dgm:pt>
    <dgm:pt modelId="{5DEC5A58-60A7-4C4E-9D7E-7BBDF2ECF4B1}">
      <dgm:prSet phldrT="[Text]" custT="1"/>
      <dgm:spPr/>
      <dgm:t>
        <a:bodyPr/>
        <a:lstStyle/>
        <a:p>
          <a:r>
            <a:rPr lang="en-GB" sz="900" dirty="0" smtClean="0"/>
            <a:t>Novel statistics for variance ratio based side discovery</a:t>
          </a:r>
          <a:endParaRPr lang="en-GB" sz="900" dirty="0"/>
        </a:p>
      </dgm:t>
    </dgm:pt>
    <dgm:pt modelId="{C31E04C0-3731-4F67-A671-9F4ABE74F914}" type="parTrans" cxnId="{AA8326B2-8294-48C0-AE55-1B9DB101A23D}">
      <dgm:prSet/>
      <dgm:spPr/>
      <dgm:t>
        <a:bodyPr/>
        <a:lstStyle/>
        <a:p>
          <a:endParaRPr lang="en-GB"/>
        </a:p>
      </dgm:t>
    </dgm:pt>
    <dgm:pt modelId="{2FADAFB4-6594-4E14-A668-2D4AF884C83B}" type="sibTrans" cxnId="{AA8326B2-8294-48C0-AE55-1B9DB101A23D}">
      <dgm:prSet/>
      <dgm:spPr/>
      <dgm:t>
        <a:bodyPr/>
        <a:lstStyle/>
        <a:p>
          <a:endParaRPr lang="en-GB"/>
        </a:p>
      </dgm:t>
    </dgm:pt>
    <dgm:pt modelId="{3CA9FF55-4B1A-4FFA-843A-1D4173BCCC67}">
      <dgm:prSet phldrT="[Text]" custT="1"/>
      <dgm:spPr/>
      <dgm:t>
        <a:bodyPr/>
        <a:lstStyle/>
        <a:p>
          <a:r>
            <a:rPr lang="en-GB" sz="900" dirty="0" smtClean="0"/>
            <a:t>High sensitivity and specificity</a:t>
          </a:r>
          <a:endParaRPr lang="en-GB" sz="900" dirty="0"/>
        </a:p>
      </dgm:t>
    </dgm:pt>
    <dgm:pt modelId="{CC0BECA2-415E-4F1A-BC33-9976E5BF80D1}" type="parTrans" cxnId="{781E43BC-E5BF-4CD2-B6E9-F3C03FA20DDE}">
      <dgm:prSet/>
      <dgm:spPr/>
      <dgm:t>
        <a:bodyPr/>
        <a:lstStyle/>
        <a:p>
          <a:endParaRPr lang="en-GB"/>
        </a:p>
      </dgm:t>
    </dgm:pt>
    <dgm:pt modelId="{447618C0-851E-4068-8099-AB5C98D571A9}" type="sibTrans" cxnId="{781E43BC-E5BF-4CD2-B6E9-F3C03FA20DDE}">
      <dgm:prSet/>
      <dgm:spPr/>
      <dgm:t>
        <a:bodyPr/>
        <a:lstStyle/>
        <a:p>
          <a:endParaRPr lang="en-GB"/>
        </a:p>
      </dgm:t>
    </dgm:pt>
    <dgm:pt modelId="{1D349F3F-C1F1-4E22-BBFC-14CB09767460}">
      <dgm:prSet phldrT="[Text]" custT="1"/>
      <dgm:spPr/>
      <dgm:t>
        <a:bodyPr/>
        <a:lstStyle/>
        <a:p>
          <a:r>
            <a:rPr lang="en-GB" sz="900" b="1" dirty="0" smtClean="0"/>
            <a:t>Genotype Likelihood Estimation</a:t>
          </a:r>
          <a:endParaRPr lang="en-GB" sz="900" b="1" dirty="0"/>
        </a:p>
      </dgm:t>
    </dgm:pt>
    <dgm:pt modelId="{E1AC4976-04BA-4034-AE42-77D00E5D9B7E}" type="parTrans" cxnId="{41CD4D74-6FEB-4D15-BEE6-6DE4C541E12E}">
      <dgm:prSet/>
      <dgm:spPr/>
      <dgm:t>
        <a:bodyPr/>
        <a:lstStyle/>
        <a:p>
          <a:endParaRPr lang="en-GB"/>
        </a:p>
      </dgm:t>
    </dgm:pt>
    <dgm:pt modelId="{C384218F-1D22-41BB-9A71-1E49E833C225}" type="sibTrans" cxnId="{41CD4D74-6FEB-4D15-BEE6-6DE4C541E12E}">
      <dgm:prSet/>
      <dgm:spPr/>
      <dgm:t>
        <a:bodyPr/>
        <a:lstStyle/>
        <a:p>
          <a:endParaRPr lang="en-GB"/>
        </a:p>
      </dgm:t>
    </dgm:pt>
    <dgm:pt modelId="{7101BCCC-9397-4F54-AB2B-43578A761D7F}">
      <dgm:prSet phldrT="[Text]" custT="1"/>
      <dgm:spPr/>
      <dgm:t>
        <a:bodyPr/>
        <a:lstStyle/>
        <a:p>
          <a:r>
            <a:rPr lang="en-GB" sz="900" dirty="0" smtClean="0"/>
            <a:t>BAM – specific binomial mixture modelling (BBMM) captures BAM heterogeneity	</a:t>
          </a:r>
          <a:endParaRPr lang="en-GB" sz="900" dirty="0"/>
        </a:p>
      </dgm:t>
    </dgm:pt>
    <dgm:pt modelId="{90D2C650-ECF8-433F-B39C-1F87A774A1CC}" type="parTrans" cxnId="{E6C94D42-46B1-4D9C-BFF8-BDCE08693B74}">
      <dgm:prSet/>
      <dgm:spPr/>
      <dgm:t>
        <a:bodyPr/>
        <a:lstStyle/>
        <a:p>
          <a:endParaRPr lang="en-GB"/>
        </a:p>
      </dgm:t>
    </dgm:pt>
    <dgm:pt modelId="{4AED38C4-8945-4A47-AA09-3737380FF1C5}" type="sibTrans" cxnId="{E6C94D42-46B1-4D9C-BFF8-BDCE08693B74}">
      <dgm:prSet/>
      <dgm:spPr/>
      <dgm:t>
        <a:bodyPr/>
        <a:lstStyle/>
        <a:p>
          <a:endParaRPr lang="en-GB"/>
        </a:p>
      </dgm:t>
    </dgm:pt>
    <dgm:pt modelId="{B35B3030-E5F2-489F-B2A8-F89411713E37}">
      <dgm:prSet phldrT="[Text]" custT="1"/>
      <dgm:spPr/>
      <dgm:t>
        <a:bodyPr/>
        <a:lstStyle/>
        <a:p>
          <a:r>
            <a:rPr lang="en-GB" sz="900" b="1" dirty="0" smtClean="0"/>
            <a:t>Genotype and </a:t>
          </a:r>
          <a:r>
            <a:rPr lang="en-GB" sz="900" b="1" dirty="0" err="1" smtClean="0"/>
            <a:t>Haplotype</a:t>
          </a:r>
          <a:r>
            <a:rPr lang="en-GB" sz="900" b="1" dirty="0" smtClean="0"/>
            <a:t> Imputation</a:t>
          </a:r>
          <a:endParaRPr lang="en-GB" sz="900" b="1" dirty="0"/>
        </a:p>
      </dgm:t>
    </dgm:pt>
    <dgm:pt modelId="{C94AC520-1E83-4190-AFDF-52D7B39504B0}" type="parTrans" cxnId="{54F76C95-CB60-47D9-8427-11DDC7C6D56C}">
      <dgm:prSet/>
      <dgm:spPr/>
      <dgm:t>
        <a:bodyPr/>
        <a:lstStyle/>
        <a:p>
          <a:endParaRPr lang="en-GB"/>
        </a:p>
      </dgm:t>
    </dgm:pt>
    <dgm:pt modelId="{A51C27F6-B42B-482B-9259-1E5A75BFE5C0}" type="sibTrans" cxnId="{54F76C95-CB60-47D9-8427-11DDC7C6D56C}">
      <dgm:prSet/>
      <dgm:spPr/>
      <dgm:t>
        <a:bodyPr/>
        <a:lstStyle/>
        <a:p>
          <a:endParaRPr lang="en-GB"/>
        </a:p>
      </dgm:t>
    </dgm:pt>
    <dgm:pt modelId="{A6F0F5A7-EAEE-4E39-A195-D60CA4D05941}">
      <dgm:prSet custT="1"/>
      <dgm:spPr/>
      <dgm:t>
        <a:bodyPr/>
        <a:lstStyle/>
        <a:p>
          <a:r>
            <a:rPr lang="en-GB" sz="900" dirty="0" smtClean="0"/>
            <a:t>Novel Imputation engine</a:t>
          </a:r>
          <a:endParaRPr lang="en-GB" sz="900" dirty="0"/>
        </a:p>
      </dgm:t>
    </dgm:pt>
    <dgm:pt modelId="{1E2D94E2-B7CF-430C-8128-1811B1DAE64A}" type="parTrans" cxnId="{F76E4FF1-E856-4B05-8DD0-E714AC5F2BC4}">
      <dgm:prSet/>
      <dgm:spPr/>
      <dgm:t>
        <a:bodyPr/>
        <a:lstStyle/>
        <a:p>
          <a:endParaRPr lang="en-GB"/>
        </a:p>
      </dgm:t>
    </dgm:pt>
    <dgm:pt modelId="{309CE7BE-5A16-48F5-BF2B-4532B771AC12}" type="sibTrans" cxnId="{F76E4FF1-E856-4B05-8DD0-E714AC5F2BC4}">
      <dgm:prSet/>
      <dgm:spPr/>
      <dgm:t>
        <a:bodyPr/>
        <a:lstStyle/>
        <a:p>
          <a:endParaRPr lang="en-GB"/>
        </a:p>
      </dgm:t>
    </dgm:pt>
    <dgm:pt modelId="{9B1B94FB-F6AF-4C7A-8B90-FC46EC8B2FFC}">
      <dgm:prSet custT="1"/>
      <dgm:spPr/>
      <dgm:t>
        <a:bodyPr/>
        <a:lstStyle/>
        <a:p>
          <a:r>
            <a:rPr lang="en-GB" sz="900" dirty="0" smtClean="0"/>
            <a:t>High genotype and phasing accuracy</a:t>
          </a:r>
          <a:endParaRPr lang="en-GB" sz="900" dirty="0"/>
        </a:p>
      </dgm:t>
    </dgm:pt>
    <dgm:pt modelId="{4842AEF1-E0DC-492A-AA50-ED39F81AAF38}" type="parTrans" cxnId="{45B94B6E-B063-41E9-B9A0-EC3A9D6F0761}">
      <dgm:prSet/>
      <dgm:spPr/>
      <dgm:t>
        <a:bodyPr/>
        <a:lstStyle/>
        <a:p>
          <a:endParaRPr lang="en-GB"/>
        </a:p>
      </dgm:t>
    </dgm:pt>
    <dgm:pt modelId="{FE5F3D5B-E9EA-4457-813B-3CC21A8E4B6A}" type="sibTrans" cxnId="{45B94B6E-B063-41E9-B9A0-EC3A9D6F0761}">
      <dgm:prSet/>
      <dgm:spPr/>
      <dgm:t>
        <a:bodyPr/>
        <a:lstStyle/>
        <a:p>
          <a:endParaRPr lang="en-GB"/>
        </a:p>
      </dgm:t>
    </dgm:pt>
    <dgm:pt modelId="{BCDEB59B-4574-4390-81C3-1441BD1299C3}" type="pres">
      <dgm:prSet presAssocID="{CD64BC10-A68B-420C-9D82-908AF59C278B}" presName="linearFlow" presStyleCnt="0">
        <dgm:presLayoutVars>
          <dgm:dir/>
          <dgm:animLvl val="lvl"/>
          <dgm:resizeHandles val="exact"/>
        </dgm:presLayoutVars>
      </dgm:prSet>
      <dgm:spPr/>
      <dgm:t>
        <a:bodyPr/>
        <a:lstStyle/>
        <a:p>
          <a:endParaRPr lang="en-GB"/>
        </a:p>
      </dgm:t>
    </dgm:pt>
    <dgm:pt modelId="{F4DFF8EA-3E00-454A-A92C-DBBEECCAC669}" type="pres">
      <dgm:prSet presAssocID="{3F30C645-5875-4623-877E-6BDD5FA1C019}" presName="composite" presStyleCnt="0"/>
      <dgm:spPr/>
    </dgm:pt>
    <dgm:pt modelId="{AD545881-4FA9-4AA3-96FB-BB6B205DD1D0}" type="pres">
      <dgm:prSet presAssocID="{3F30C645-5875-4623-877E-6BDD5FA1C019}" presName="parentText" presStyleLbl="alignNode1" presStyleIdx="0" presStyleCnt="4">
        <dgm:presLayoutVars>
          <dgm:chMax val="1"/>
          <dgm:bulletEnabled val="1"/>
        </dgm:presLayoutVars>
      </dgm:prSet>
      <dgm:spPr/>
      <dgm:t>
        <a:bodyPr/>
        <a:lstStyle/>
        <a:p>
          <a:endParaRPr lang="en-GB"/>
        </a:p>
      </dgm:t>
    </dgm:pt>
    <dgm:pt modelId="{61E171D6-E6FF-4CC5-A0E7-0D422F4139AD}" type="pres">
      <dgm:prSet presAssocID="{3F30C645-5875-4623-877E-6BDD5FA1C019}" presName="descendantText" presStyleLbl="alignAcc1" presStyleIdx="0" presStyleCnt="4">
        <dgm:presLayoutVars>
          <dgm:bulletEnabled val="1"/>
        </dgm:presLayoutVars>
      </dgm:prSet>
      <dgm:spPr/>
      <dgm:t>
        <a:bodyPr/>
        <a:lstStyle/>
        <a:p>
          <a:endParaRPr lang="en-GB"/>
        </a:p>
      </dgm:t>
    </dgm:pt>
    <dgm:pt modelId="{867CECBB-C0E8-49CA-ABAC-E65B8EEECB36}" type="pres">
      <dgm:prSet presAssocID="{A2E393B1-724C-4A50-BDA2-D29A563916DD}" presName="sp" presStyleCnt="0"/>
      <dgm:spPr/>
    </dgm:pt>
    <dgm:pt modelId="{C5C91BB4-6E50-4595-B3CF-9C712EC6D28D}" type="pres">
      <dgm:prSet presAssocID="{4D36CA30-B6A9-4D21-9DA1-AF89C4C79D44}" presName="composite" presStyleCnt="0"/>
      <dgm:spPr/>
    </dgm:pt>
    <dgm:pt modelId="{5DCBC788-512E-401B-8673-2CFB11AE87F4}" type="pres">
      <dgm:prSet presAssocID="{4D36CA30-B6A9-4D21-9DA1-AF89C4C79D44}" presName="parentText" presStyleLbl="alignNode1" presStyleIdx="1" presStyleCnt="4">
        <dgm:presLayoutVars>
          <dgm:chMax val="1"/>
          <dgm:bulletEnabled val="1"/>
        </dgm:presLayoutVars>
      </dgm:prSet>
      <dgm:spPr/>
      <dgm:t>
        <a:bodyPr/>
        <a:lstStyle/>
        <a:p>
          <a:endParaRPr lang="en-GB"/>
        </a:p>
      </dgm:t>
    </dgm:pt>
    <dgm:pt modelId="{75ADA2ED-E94B-445C-BA44-ECC5E8052B10}" type="pres">
      <dgm:prSet presAssocID="{4D36CA30-B6A9-4D21-9DA1-AF89C4C79D44}" presName="descendantText" presStyleLbl="alignAcc1" presStyleIdx="1" presStyleCnt="4">
        <dgm:presLayoutVars>
          <dgm:bulletEnabled val="1"/>
        </dgm:presLayoutVars>
      </dgm:prSet>
      <dgm:spPr/>
      <dgm:t>
        <a:bodyPr/>
        <a:lstStyle/>
        <a:p>
          <a:endParaRPr lang="en-GB"/>
        </a:p>
      </dgm:t>
    </dgm:pt>
    <dgm:pt modelId="{6FF99EB9-7A30-4DAC-AA4C-B52B76F5E59F}" type="pres">
      <dgm:prSet presAssocID="{EC31354C-E00B-4952-9B23-D076ECF24F92}" presName="sp" presStyleCnt="0"/>
      <dgm:spPr/>
    </dgm:pt>
    <dgm:pt modelId="{E1CDDE23-3F73-48D6-AA8B-8C3302FB8B12}" type="pres">
      <dgm:prSet presAssocID="{1D349F3F-C1F1-4E22-BBFC-14CB09767460}" presName="composite" presStyleCnt="0"/>
      <dgm:spPr/>
    </dgm:pt>
    <dgm:pt modelId="{C4072621-88B9-4BD2-A344-625CA2F74126}" type="pres">
      <dgm:prSet presAssocID="{1D349F3F-C1F1-4E22-BBFC-14CB09767460}" presName="parentText" presStyleLbl="alignNode1" presStyleIdx="2" presStyleCnt="4">
        <dgm:presLayoutVars>
          <dgm:chMax val="1"/>
          <dgm:bulletEnabled val="1"/>
        </dgm:presLayoutVars>
      </dgm:prSet>
      <dgm:spPr/>
      <dgm:t>
        <a:bodyPr/>
        <a:lstStyle/>
        <a:p>
          <a:endParaRPr lang="en-GB"/>
        </a:p>
      </dgm:t>
    </dgm:pt>
    <dgm:pt modelId="{B534C7FB-CF32-4DC0-8A1A-E1E50499233E}" type="pres">
      <dgm:prSet presAssocID="{1D349F3F-C1F1-4E22-BBFC-14CB09767460}" presName="descendantText" presStyleLbl="alignAcc1" presStyleIdx="2" presStyleCnt="4">
        <dgm:presLayoutVars>
          <dgm:bulletEnabled val="1"/>
        </dgm:presLayoutVars>
      </dgm:prSet>
      <dgm:spPr/>
      <dgm:t>
        <a:bodyPr/>
        <a:lstStyle/>
        <a:p>
          <a:endParaRPr lang="en-GB"/>
        </a:p>
      </dgm:t>
    </dgm:pt>
    <dgm:pt modelId="{9F12EEE0-236E-44CD-95FB-443EAD4902F5}" type="pres">
      <dgm:prSet presAssocID="{C384218F-1D22-41BB-9A71-1E49E833C225}" presName="sp" presStyleCnt="0"/>
      <dgm:spPr/>
    </dgm:pt>
    <dgm:pt modelId="{D315D49F-7C96-480B-AECD-75CD1D3B3C4F}" type="pres">
      <dgm:prSet presAssocID="{B35B3030-E5F2-489F-B2A8-F89411713E37}" presName="composite" presStyleCnt="0"/>
      <dgm:spPr/>
    </dgm:pt>
    <dgm:pt modelId="{04A00052-4114-49C6-95C2-3E593A4C7E41}" type="pres">
      <dgm:prSet presAssocID="{B35B3030-E5F2-489F-B2A8-F89411713E37}" presName="parentText" presStyleLbl="alignNode1" presStyleIdx="3" presStyleCnt="4">
        <dgm:presLayoutVars>
          <dgm:chMax val="1"/>
          <dgm:bulletEnabled val="1"/>
        </dgm:presLayoutVars>
      </dgm:prSet>
      <dgm:spPr/>
      <dgm:t>
        <a:bodyPr/>
        <a:lstStyle/>
        <a:p>
          <a:endParaRPr lang="en-GB"/>
        </a:p>
      </dgm:t>
    </dgm:pt>
    <dgm:pt modelId="{7AD14A65-865E-43FD-8EFB-EC46F5CF14CA}" type="pres">
      <dgm:prSet presAssocID="{B35B3030-E5F2-489F-B2A8-F89411713E37}" presName="descendantText" presStyleLbl="alignAcc1" presStyleIdx="3" presStyleCnt="4">
        <dgm:presLayoutVars>
          <dgm:bulletEnabled val="1"/>
        </dgm:presLayoutVars>
      </dgm:prSet>
      <dgm:spPr/>
      <dgm:t>
        <a:bodyPr/>
        <a:lstStyle/>
        <a:p>
          <a:endParaRPr lang="en-GB"/>
        </a:p>
      </dgm:t>
    </dgm:pt>
  </dgm:ptLst>
  <dgm:cxnLst>
    <dgm:cxn modelId="{0DA93CFA-CE53-412C-BAB7-5182B1CDC989}" srcId="{CD64BC10-A68B-420C-9D82-908AF59C278B}" destId="{4D36CA30-B6A9-4D21-9DA1-AF89C4C79D44}" srcOrd="1" destOrd="0" parTransId="{DDC680DF-229F-43BF-83A8-B5BEDDED0C2E}" sibTransId="{EC31354C-E00B-4952-9B23-D076ECF24F92}"/>
    <dgm:cxn modelId="{C867D5C8-BE3C-4809-82F7-067057F11F4B}" type="presOf" srcId="{9B1B94FB-F6AF-4C7A-8B90-FC46EC8B2FFC}" destId="{7AD14A65-865E-43FD-8EFB-EC46F5CF14CA}" srcOrd="0" destOrd="1" presId="urn:microsoft.com/office/officeart/2005/8/layout/chevron2"/>
    <dgm:cxn modelId="{5E355E0A-C5E5-47ED-B1CA-86564C2E0440}" type="presOf" srcId="{CD64BC10-A68B-420C-9D82-908AF59C278B}" destId="{BCDEB59B-4574-4390-81C3-1441BD1299C3}" srcOrd="0" destOrd="0" presId="urn:microsoft.com/office/officeart/2005/8/layout/chevron2"/>
    <dgm:cxn modelId="{45B94B6E-B063-41E9-B9A0-EC3A9D6F0761}" srcId="{B35B3030-E5F2-489F-B2A8-F89411713E37}" destId="{9B1B94FB-F6AF-4C7A-8B90-FC46EC8B2FFC}" srcOrd="1" destOrd="0" parTransId="{4842AEF1-E0DC-492A-AA50-ED39F81AAF38}" sibTransId="{FE5F3D5B-E9EA-4457-813B-3CC21A8E4B6A}"/>
    <dgm:cxn modelId="{A27C095F-9AAB-4EE6-9758-C31BEF75725F}" type="presOf" srcId="{7101BCCC-9397-4F54-AB2B-43578A761D7F}" destId="{B534C7FB-CF32-4DC0-8A1A-E1E50499233E}" srcOrd="0" destOrd="0" presId="urn:microsoft.com/office/officeart/2005/8/layout/chevron2"/>
    <dgm:cxn modelId="{183BE76A-728F-41BC-9714-6006C82C03D0}" type="presOf" srcId="{A6F0F5A7-EAEE-4E39-A195-D60CA4D05941}" destId="{7AD14A65-865E-43FD-8EFB-EC46F5CF14CA}" srcOrd="0" destOrd="0" presId="urn:microsoft.com/office/officeart/2005/8/layout/chevron2"/>
    <dgm:cxn modelId="{54F76C95-CB60-47D9-8427-11DDC7C6D56C}" srcId="{CD64BC10-A68B-420C-9D82-908AF59C278B}" destId="{B35B3030-E5F2-489F-B2A8-F89411713E37}" srcOrd="3" destOrd="0" parTransId="{C94AC520-1E83-4190-AFDF-52D7B39504B0}" sibTransId="{A51C27F6-B42B-482B-9259-1E5A75BFE5C0}"/>
    <dgm:cxn modelId="{FC263511-56E2-4C66-A8F4-1A6BE855BCC4}" type="presOf" srcId="{A1DCD9B9-4414-4483-88E7-B92F60349A4F}" destId="{61E171D6-E6FF-4CC5-A0E7-0D422F4139AD}" srcOrd="0" destOrd="1" presId="urn:microsoft.com/office/officeart/2005/8/layout/chevron2"/>
    <dgm:cxn modelId="{85851A70-09BA-4A90-87D9-5E33ED969402}" type="presOf" srcId="{B35B3030-E5F2-489F-B2A8-F89411713E37}" destId="{04A00052-4114-49C6-95C2-3E593A4C7E41}" srcOrd="0" destOrd="0" presId="urn:microsoft.com/office/officeart/2005/8/layout/chevron2"/>
    <dgm:cxn modelId="{E6C94D42-46B1-4D9C-BFF8-BDCE08693B74}" srcId="{1D349F3F-C1F1-4E22-BBFC-14CB09767460}" destId="{7101BCCC-9397-4F54-AB2B-43578A761D7F}" srcOrd="0" destOrd="0" parTransId="{90D2C650-ECF8-433F-B39C-1F87A774A1CC}" sibTransId="{4AED38C4-8945-4A47-AA09-3737380FF1C5}"/>
    <dgm:cxn modelId="{CC92A7CD-C7D8-4892-97BC-D6339ED9D034}" type="presOf" srcId="{3F30C645-5875-4623-877E-6BDD5FA1C019}" destId="{AD545881-4FA9-4AA3-96FB-BB6B205DD1D0}" srcOrd="0" destOrd="0" presId="urn:microsoft.com/office/officeart/2005/8/layout/chevron2"/>
    <dgm:cxn modelId="{AA8326B2-8294-48C0-AE55-1B9DB101A23D}" srcId="{4D36CA30-B6A9-4D21-9DA1-AF89C4C79D44}" destId="{5DEC5A58-60A7-4C4E-9D7E-7BBDF2ECF4B1}" srcOrd="0" destOrd="0" parTransId="{C31E04C0-3731-4F67-A671-9F4ABE74F914}" sibTransId="{2FADAFB4-6594-4E14-A668-2D4AF884C83B}"/>
    <dgm:cxn modelId="{66BEBAA1-F03F-48EA-9681-15A34C3A678D}" srcId="{3F30C645-5875-4623-877E-6BDD5FA1C019}" destId="{1C4D271C-4F86-42C8-9EFD-25C24E276FC7}" srcOrd="0" destOrd="0" parTransId="{D023BB5F-9FF1-4500-8427-407B2033F0EC}" sibTransId="{CCA95528-A66D-4971-9C35-1A109F828E5A}"/>
    <dgm:cxn modelId="{29639970-B8F3-43E5-BDE2-A3E4F9C5E72B}" type="presOf" srcId="{1C4D271C-4F86-42C8-9EFD-25C24E276FC7}" destId="{61E171D6-E6FF-4CC5-A0E7-0D422F4139AD}" srcOrd="0" destOrd="0" presId="urn:microsoft.com/office/officeart/2005/8/layout/chevron2"/>
    <dgm:cxn modelId="{C8D934E6-090E-40F5-8ACF-28B9DE4C4B63}" srcId="{3F30C645-5875-4623-877E-6BDD5FA1C019}" destId="{A1DCD9B9-4414-4483-88E7-B92F60349A4F}" srcOrd="1" destOrd="0" parTransId="{01FCD616-ACAC-47A7-BEA4-092E5761895E}" sibTransId="{95440678-AFB6-4683-931C-BD2FB83C4191}"/>
    <dgm:cxn modelId="{2C8276BD-CC81-4452-8BB0-B9B54BC3E8FE}" type="presOf" srcId="{3CA9FF55-4B1A-4FFA-843A-1D4173BCCC67}" destId="{75ADA2ED-E94B-445C-BA44-ECC5E8052B10}" srcOrd="0" destOrd="1" presId="urn:microsoft.com/office/officeart/2005/8/layout/chevron2"/>
    <dgm:cxn modelId="{C3F8C0F5-ED45-41CA-8DC8-37ED82B89F17}" type="presOf" srcId="{4D36CA30-B6A9-4D21-9DA1-AF89C4C79D44}" destId="{5DCBC788-512E-401B-8673-2CFB11AE87F4}" srcOrd="0" destOrd="0" presId="urn:microsoft.com/office/officeart/2005/8/layout/chevron2"/>
    <dgm:cxn modelId="{EEC0B752-D55F-4C62-A9B2-38690DB9A43C}" type="presOf" srcId="{1D349F3F-C1F1-4E22-BBFC-14CB09767460}" destId="{C4072621-88B9-4BD2-A344-625CA2F74126}" srcOrd="0" destOrd="0" presId="urn:microsoft.com/office/officeart/2005/8/layout/chevron2"/>
    <dgm:cxn modelId="{F76E4FF1-E856-4B05-8DD0-E714AC5F2BC4}" srcId="{B35B3030-E5F2-489F-B2A8-F89411713E37}" destId="{A6F0F5A7-EAEE-4E39-A195-D60CA4D05941}" srcOrd="0" destOrd="0" parTransId="{1E2D94E2-B7CF-430C-8128-1811B1DAE64A}" sibTransId="{309CE7BE-5A16-48F5-BF2B-4532B771AC12}"/>
    <dgm:cxn modelId="{781E43BC-E5BF-4CD2-B6E9-F3C03FA20DDE}" srcId="{4D36CA30-B6A9-4D21-9DA1-AF89C4C79D44}" destId="{3CA9FF55-4B1A-4FFA-843A-1D4173BCCC67}" srcOrd="1" destOrd="0" parTransId="{CC0BECA2-415E-4F1A-BC33-9976E5BF80D1}" sibTransId="{447618C0-851E-4068-8099-AB5C98D571A9}"/>
    <dgm:cxn modelId="{E141B164-18D6-496B-B9B1-07C17FE4E4E0}" type="presOf" srcId="{5DEC5A58-60A7-4C4E-9D7E-7BBDF2ECF4B1}" destId="{75ADA2ED-E94B-445C-BA44-ECC5E8052B10}" srcOrd="0" destOrd="0" presId="urn:microsoft.com/office/officeart/2005/8/layout/chevron2"/>
    <dgm:cxn modelId="{32497219-4EB2-4EB2-8DED-6A4BE8F58671}" srcId="{CD64BC10-A68B-420C-9D82-908AF59C278B}" destId="{3F30C645-5875-4623-877E-6BDD5FA1C019}" srcOrd="0" destOrd="0" parTransId="{91271E9B-7558-485C-819F-6E2DBE08D632}" sibTransId="{A2E393B1-724C-4A50-BDA2-D29A563916DD}"/>
    <dgm:cxn modelId="{41CD4D74-6FEB-4D15-BEE6-6DE4C541E12E}" srcId="{CD64BC10-A68B-420C-9D82-908AF59C278B}" destId="{1D349F3F-C1F1-4E22-BBFC-14CB09767460}" srcOrd="2" destOrd="0" parTransId="{E1AC4976-04BA-4034-AE42-77D00E5D9B7E}" sibTransId="{C384218F-1D22-41BB-9A71-1E49E833C225}"/>
    <dgm:cxn modelId="{D03F4229-6F07-44B1-AFD6-68611D57489E}" type="presParOf" srcId="{BCDEB59B-4574-4390-81C3-1441BD1299C3}" destId="{F4DFF8EA-3E00-454A-A92C-DBBEECCAC669}" srcOrd="0" destOrd="0" presId="urn:microsoft.com/office/officeart/2005/8/layout/chevron2"/>
    <dgm:cxn modelId="{15367C77-5E02-4700-9D09-56FA394579A6}" type="presParOf" srcId="{F4DFF8EA-3E00-454A-A92C-DBBEECCAC669}" destId="{AD545881-4FA9-4AA3-96FB-BB6B205DD1D0}" srcOrd="0" destOrd="0" presId="urn:microsoft.com/office/officeart/2005/8/layout/chevron2"/>
    <dgm:cxn modelId="{544ED53B-9460-4005-B931-00DA16200EEF}" type="presParOf" srcId="{F4DFF8EA-3E00-454A-A92C-DBBEECCAC669}" destId="{61E171D6-E6FF-4CC5-A0E7-0D422F4139AD}" srcOrd="1" destOrd="0" presId="urn:microsoft.com/office/officeart/2005/8/layout/chevron2"/>
    <dgm:cxn modelId="{83A5B7CD-502E-4179-919C-2B363350448F}" type="presParOf" srcId="{BCDEB59B-4574-4390-81C3-1441BD1299C3}" destId="{867CECBB-C0E8-49CA-ABAC-E65B8EEECB36}" srcOrd="1" destOrd="0" presId="urn:microsoft.com/office/officeart/2005/8/layout/chevron2"/>
    <dgm:cxn modelId="{F34B225A-F3A9-4A99-B03F-DC9EA284F492}" type="presParOf" srcId="{BCDEB59B-4574-4390-81C3-1441BD1299C3}" destId="{C5C91BB4-6E50-4595-B3CF-9C712EC6D28D}" srcOrd="2" destOrd="0" presId="urn:microsoft.com/office/officeart/2005/8/layout/chevron2"/>
    <dgm:cxn modelId="{E5BEBE52-9120-44BC-95F7-0D833120906D}" type="presParOf" srcId="{C5C91BB4-6E50-4595-B3CF-9C712EC6D28D}" destId="{5DCBC788-512E-401B-8673-2CFB11AE87F4}" srcOrd="0" destOrd="0" presId="urn:microsoft.com/office/officeart/2005/8/layout/chevron2"/>
    <dgm:cxn modelId="{F7F3BE92-758F-43F9-AB1F-B237ED28A6C6}" type="presParOf" srcId="{C5C91BB4-6E50-4595-B3CF-9C712EC6D28D}" destId="{75ADA2ED-E94B-445C-BA44-ECC5E8052B10}" srcOrd="1" destOrd="0" presId="urn:microsoft.com/office/officeart/2005/8/layout/chevron2"/>
    <dgm:cxn modelId="{811CBC7A-1BC9-4657-B4BD-9C114C8B5223}" type="presParOf" srcId="{BCDEB59B-4574-4390-81C3-1441BD1299C3}" destId="{6FF99EB9-7A30-4DAC-AA4C-B52B76F5E59F}" srcOrd="3" destOrd="0" presId="urn:microsoft.com/office/officeart/2005/8/layout/chevron2"/>
    <dgm:cxn modelId="{9E14CE0A-F3BA-452A-8D56-793EC95DFDCC}" type="presParOf" srcId="{BCDEB59B-4574-4390-81C3-1441BD1299C3}" destId="{E1CDDE23-3F73-48D6-AA8B-8C3302FB8B12}" srcOrd="4" destOrd="0" presId="urn:microsoft.com/office/officeart/2005/8/layout/chevron2"/>
    <dgm:cxn modelId="{E6C11B9B-D3C7-44D3-9600-A95A0E5AD1F3}" type="presParOf" srcId="{E1CDDE23-3F73-48D6-AA8B-8C3302FB8B12}" destId="{C4072621-88B9-4BD2-A344-625CA2F74126}" srcOrd="0" destOrd="0" presId="urn:microsoft.com/office/officeart/2005/8/layout/chevron2"/>
    <dgm:cxn modelId="{0083B560-1191-425C-895C-5AFF9F6C7B30}" type="presParOf" srcId="{E1CDDE23-3F73-48D6-AA8B-8C3302FB8B12}" destId="{B534C7FB-CF32-4DC0-8A1A-E1E50499233E}" srcOrd="1" destOrd="0" presId="urn:microsoft.com/office/officeart/2005/8/layout/chevron2"/>
    <dgm:cxn modelId="{997A1C16-BB69-4825-A5B6-3CB05CD04974}" type="presParOf" srcId="{BCDEB59B-4574-4390-81C3-1441BD1299C3}" destId="{9F12EEE0-236E-44CD-95FB-443EAD4902F5}" srcOrd="5" destOrd="0" presId="urn:microsoft.com/office/officeart/2005/8/layout/chevron2"/>
    <dgm:cxn modelId="{7D5D661B-4E9E-4200-9ECE-32D3E5A2F795}" type="presParOf" srcId="{BCDEB59B-4574-4390-81C3-1441BD1299C3}" destId="{D315D49F-7C96-480B-AECD-75CD1D3B3C4F}" srcOrd="6" destOrd="0" presId="urn:microsoft.com/office/officeart/2005/8/layout/chevron2"/>
    <dgm:cxn modelId="{21B1BCE2-E557-45C9-9E75-32509E77EFFE}" type="presParOf" srcId="{D315D49F-7C96-480B-AECD-75CD1D3B3C4F}" destId="{04A00052-4114-49C6-95C2-3E593A4C7E41}" srcOrd="0" destOrd="0" presId="urn:microsoft.com/office/officeart/2005/8/layout/chevron2"/>
    <dgm:cxn modelId="{5F7E6C79-C986-4CFA-8DD4-2CE599973046}" type="presParOf" srcId="{D315D49F-7C96-480B-AECD-75CD1D3B3C4F}" destId="{7AD14A65-865E-43FD-8EFB-EC46F5CF14CA}" srcOrd="1" destOrd="0" presId="urn:microsoft.com/office/officeart/2005/8/layout/chevron2"/>
  </dgm:cxnLst>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32</Pages>
  <Words>14725</Words>
  <Characters>83939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Integrative SNP Genotyping for Low Coverage Parallel Sequencing</vt:lpstr>
    </vt:vector>
  </TitlesOfParts>
  <Company>WTCN</Company>
  <LinksUpToDate>false</LinksUpToDate>
  <CharactersWithSpaces>98468</CharactersWithSpaces>
  <SharedDoc>false</SharedDoc>
  <HLinks>
    <vt:vector size="126" baseType="variant">
      <vt:variant>
        <vt:i4>2293822</vt:i4>
      </vt:variant>
      <vt:variant>
        <vt:i4>156</vt:i4>
      </vt:variant>
      <vt:variant>
        <vt:i4>0</vt:i4>
      </vt:variant>
      <vt:variant>
        <vt:i4>5</vt:i4>
      </vt:variant>
      <vt:variant>
        <vt:lpwstr>http://www.broadinstitute.org/gsa/wiki/index.php/File:GenotypeConcordanceGenotypeErrorRate.png</vt:lpwstr>
      </vt:variant>
      <vt:variant>
        <vt:lpwstr/>
      </vt:variant>
      <vt:variant>
        <vt:i4>2293822</vt:i4>
      </vt:variant>
      <vt:variant>
        <vt:i4>153</vt:i4>
      </vt:variant>
      <vt:variant>
        <vt:i4>0</vt:i4>
      </vt:variant>
      <vt:variant>
        <vt:i4>5</vt:i4>
      </vt:variant>
      <vt:variant>
        <vt:lpwstr>http://www.broadinstitute.org/gsa/wiki/index.php/File:GenotypeConcordanceGenotypeErrorRate.png</vt:lpwstr>
      </vt:variant>
      <vt:variant>
        <vt:lpwstr/>
      </vt:variant>
      <vt:variant>
        <vt:i4>2293822</vt:i4>
      </vt:variant>
      <vt:variant>
        <vt:i4>150</vt:i4>
      </vt:variant>
      <vt:variant>
        <vt:i4>0</vt:i4>
      </vt:variant>
      <vt:variant>
        <vt:i4>5</vt:i4>
      </vt:variant>
      <vt:variant>
        <vt:lpwstr>http://www.broadinstitute.org/gsa/wiki/index.php/File:GenotypeConcordanceGenotypeErrorRate.png</vt:lpwstr>
      </vt:variant>
      <vt:variant>
        <vt:lpwstr/>
      </vt:variant>
      <vt:variant>
        <vt:i4>2293822</vt:i4>
      </vt:variant>
      <vt:variant>
        <vt:i4>147</vt:i4>
      </vt:variant>
      <vt:variant>
        <vt:i4>0</vt:i4>
      </vt:variant>
      <vt:variant>
        <vt:i4>5</vt:i4>
      </vt:variant>
      <vt:variant>
        <vt:lpwstr>http://www.broadinstitute.org/gsa/wiki/index.php/File:GenotypeConcordanceGenotypeErrorRate.png</vt:lpwstr>
      </vt:variant>
      <vt:variant>
        <vt:lpwstr/>
      </vt:variant>
      <vt:variant>
        <vt:i4>2293822</vt:i4>
      </vt:variant>
      <vt:variant>
        <vt:i4>144</vt:i4>
      </vt:variant>
      <vt:variant>
        <vt:i4>0</vt:i4>
      </vt:variant>
      <vt:variant>
        <vt:i4>5</vt:i4>
      </vt:variant>
      <vt:variant>
        <vt:lpwstr>http://www.broadinstitute.org/gsa/wiki/index.php/File:GenotypeConcordanceGenotypeErrorRate.png</vt:lpwstr>
      </vt:variant>
      <vt:variant>
        <vt:lpwstr/>
      </vt:variant>
      <vt:variant>
        <vt:i4>2293822</vt:i4>
      </vt:variant>
      <vt:variant>
        <vt:i4>141</vt:i4>
      </vt:variant>
      <vt:variant>
        <vt:i4>0</vt:i4>
      </vt:variant>
      <vt:variant>
        <vt:i4>5</vt:i4>
      </vt:variant>
      <vt:variant>
        <vt:lpwstr>http://www.broadinstitute.org/gsa/wiki/index.php/File:GenotypeConcordanceGenotypeErrorRate.png</vt:lpwstr>
      </vt:variant>
      <vt:variant>
        <vt:lpwstr/>
      </vt:variant>
      <vt:variant>
        <vt:i4>2293822</vt:i4>
      </vt:variant>
      <vt:variant>
        <vt:i4>138</vt:i4>
      </vt:variant>
      <vt:variant>
        <vt:i4>0</vt:i4>
      </vt:variant>
      <vt:variant>
        <vt:i4>5</vt:i4>
      </vt:variant>
      <vt:variant>
        <vt:lpwstr>http://www.broadinstitute.org/gsa/wiki/index.php/File:GenotypeConcordanceGenotypeErrorRate.png</vt:lpwstr>
      </vt:variant>
      <vt:variant>
        <vt:lpwstr/>
      </vt:variant>
      <vt:variant>
        <vt:i4>2293822</vt:i4>
      </vt:variant>
      <vt:variant>
        <vt:i4>135</vt:i4>
      </vt:variant>
      <vt:variant>
        <vt:i4>0</vt:i4>
      </vt:variant>
      <vt:variant>
        <vt:i4>5</vt:i4>
      </vt:variant>
      <vt:variant>
        <vt:lpwstr>http://www.broadinstitute.org/gsa/wiki/index.php/File:GenotypeConcordanceGenotypeErrorRate.png</vt:lpwstr>
      </vt:variant>
      <vt:variant>
        <vt:lpwstr/>
      </vt:variant>
      <vt:variant>
        <vt:i4>2293822</vt:i4>
      </vt:variant>
      <vt:variant>
        <vt:i4>132</vt:i4>
      </vt:variant>
      <vt:variant>
        <vt:i4>0</vt:i4>
      </vt:variant>
      <vt:variant>
        <vt:i4>5</vt:i4>
      </vt:variant>
      <vt:variant>
        <vt:lpwstr>http://www.broadinstitute.org/gsa/wiki/index.php/File:GenotypeConcordanceGenotypeErrorRate.png</vt:lpwstr>
      </vt:variant>
      <vt:variant>
        <vt:lpwstr/>
      </vt:variant>
      <vt:variant>
        <vt:i4>2293822</vt:i4>
      </vt:variant>
      <vt:variant>
        <vt:i4>129</vt:i4>
      </vt:variant>
      <vt:variant>
        <vt:i4>0</vt:i4>
      </vt:variant>
      <vt:variant>
        <vt:i4>5</vt:i4>
      </vt:variant>
      <vt:variant>
        <vt:lpwstr>http://www.broadinstitute.org/gsa/wiki/index.php/File:GenotypeConcordanceGenotypeErrorRate.png</vt:lpwstr>
      </vt:variant>
      <vt:variant>
        <vt:lpwstr/>
      </vt:variant>
      <vt:variant>
        <vt:i4>2293822</vt:i4>
      </vt:variant>
      <vt:variant>
        <vt:i4>126</vt:i4>
      </vt:variant>
      <vt:variant>
        <vt:i4>0</vt:i4>
      </vt:variant>
      <vt:variant>
        <vt:i4>5</vt:i4>
      </vt:variant>
      <vt:variant>
        <vt:lpwstr>http://www.broadinstitute.org/gsa/wiki/index.php/File:GenotypeConcordanceGenotypeErrorRate.png</vt:lpwstr>
      </vt:variant>
      <vt:variant>
        <vt:lpwstr/>
      </vt:variant>
      <vt:variant>
        <vt:i4>2293822</vt:i4>
      </vt:variant>
      <vt:variant>
        <vt:i4>123</vt:i4>
      </vt:variant>
      <vt:variant>
        <vt:i4>0</vt:i4>
      </vt:variant>
      <vt:variant>
        <vt:i4>5</vt:i4>
      </vt:variant>
      <vt:variant>
        <vt:lpwstr>http://www.broadinstitute.org/gsa/wiki/index.php/File:GenotypeConcordanceGenotypeErrorRate.png</vt:lpwstr>
      </vt:variant>
      <vt:variant>
        <vt:lpwstr/>
      </vt:variant>
      <vt:variant>
        <vt:i4>2293822</vt:i4>
      </vt:variant>
      <vt:variant>
        <vt:i4>120</vt:i4>
      </vt:variant>
      <vt:variant>
        <vt:i4>0</vt:i4>
      </vt:variant>
      <vt:variant>
        <vt:i4>5</vt:i4>
      </vt:variant>
      <vt:variant>
        <vt:lpwstr>http://www.broadinstitute.org/gsa/wiki/index.php/File:GenotypeConcordanceGenotypeErrorRate.png</vt:lpwstr>
      </vt:variant>
      <vt:variant>
        <vt:lpwstr/>
      </vt:variant>
      <vt:variant>
        <vt:i4>2293822</vt:i4>
      </vt:variant>
      <vt:variant>
        <vt:i4>117</vt:i4>
      </vt:variant>
      <vt:variant>
        <vt:i4>0</vt:i4>
      </vt:variant>
      <vt:variant>
        <vt:i4>5</vt:i4>
      </vt:variant>
      <vt:variant>
        <vt:lpwstr>http://www.broadinstitute.org/gsa/wiki/index.php/File:GenotypeConcordanceGenotypeErrorRate.png</vt:lpwstr>
      </vt:variant>
      <vt:variant>
        <vt:lpwstr/>
      </vt:variant>
      <vt:variant>
        <vt:i4>2293822</vt:i4>
      </vt:variant>
      <vt:variant>
        <vt:i4>114</vt:i4>
      </vt:variant>
      <vt:variant>
        <vt:i4>0</vt:i4>
      </vt:variant>
      <vt:variant>
        <vt:i4>5</vt:i4>
      </vt:variant>
      <vt:variant>
        <vt:lpwstr>http://www.broadinstitute.org/gsa/wiki/index.php/File:GenotypeConcordanceGenotypeErrorRate.png</vt:lpwstr>
      </vt:variant>
      <vt:variant>
        <vt:lpwstr/>
      </vt:variant>
      <vt:variant>
        <vt:i4>2293822</vt:i4>
      </vt:variant>
      <vt:variant>
        <vt:i4>111</vt:i4>
      </vt:variant>
      <vt:variant>
        <vt:i4>0</vt:i4>
      </vt:variant>
      <vt:variant>
        <vt:i4>5</vt:i4>
      </vt:variant>
      <vt:variant>
        <vt:lpwstr>http://www.broadinstitute.org/gsa/wiki/index.php/File:GenotypeConcordanceGenotypeErrorRate.png</vt:lpwstr>
      </vt:variant>
      <vt:variant>
        <vt:lpwstr/>
      </vt:variant>
      <vt:variant>
        <vt:i4>2293822</vt:i4>
      </vt:variant>
      <vt:variant>
        <vt:i4>108</vt:i4>
      </vt:variant>
      <vt:variant>
        <vt:i4>0</vt:i4>
      </vt:variant>
      <vt:variant>
        <vt:i4>5</vt:i4>
      </vt:variant>
      <vt:variant>
        <vt:lpwstr>http://www.broadinstitute.org/gsa/wiki/index.php/File:GenotypeConcordanceGenotypeErrorRate.png</vt:lpwstr>
      </vt:variant>
      <vt:variant>
        <vt:lpwstr/>
      </vt:variant>
      <vt:variant>
        <vt:i4>2293822</vt:i4>
      </vt:variant>
      <vt:variant>
        <vt:i4>105</vt:i4>
      </vt:variant>
      <vt:variant>
        <vt:i4>0</vt:i4>
      </vt:variant>
      <vt:variant>
        <vt:i4>5</vt:i4>
      </vt:variant>
      <vt:variant>
        <vt:lpwstr>http://www.broadinstitute.org/gsa/wiki/index.php/File:GenotypeConcordanceGenotypeErrorRate.png</vt:lpwstr>
      </vt:variant>
      <vt:variant>
        <vt:lpwstr/>
      </vt:variant>
      <vt:variant>
        <vt:i4>2293822</vt:i4>
      </vt:variant>
      <vt:variant>
        <vt:i4>102</vt:i4>
      </vt:variant>
      <vt:variant>
        <vt:i4>0</vt:i4>
      </vt:variant>
      <vt:variant>
        <vt:i4>5</vt:i4>
      </vt:variant>
      <vt:variant>
        <vt:lpwstr>http://www.broadinstitute.org/gsa/wiki/index.php/File:GenotypeConcordanceGenotypeErrorRate.png</vt:lpwstr>
      </vt:variant>
      <vt:variant>
        <vt:lpwstr/>
      </vt:variant>
      <vt:variant>
        <vt:i4>2293822</vt:i4>
      </vt:variant>
      <vt:variant>
        <vt:i4>99</vt:i4>
      </vt:variant>
      <vt:variant>
        <vt:i4>0</vt:i4>
      </vt:variant>
      <vt:variant>
        <vt:i4>5</vt:i4>
      </vt:variant>
      <vt:variant>
        <vt:lpwstr>http://www.broadinstitute.org/gsa/wiki/index.php/File:GenotypeConcordanceGenotypeErrorRate.png</vt:lpwstr>
      </vt:variant>
      <vt:variant>
        <vt:lpwstr/>
      </vt:variant>
      <vt:variant>
        <vt:i4>2293822</vt:i4>
      </vt:variant>
      <vt:variant>
        <vt:i4>96</vt:i4>
      </vt:variant>
      <vt:variant>
        <vt:i4>0</vt:i4>
      </vt:variant>
      <vt:variant>
        <vt:i4>5</vt:i4>
      </vt:variant>
      <vt:variant>
        <vt:lpwstr>http://www.broadinstitute.org/gsa/wiki/index.php/File:GenotypeConcordanceGenotypeErrorRate.png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SNP Genotyping for Low Coverage Parallel Sequencing</dc:title>
  <dc:creator>Fuli</dc:creator>
  <cp:lastModifiedBy>readm</cp:lastModifiedBy>
  <cp:revision>19</cp:revision>
  <cp:lastPrinted>1601-01-01T00:00:00Z</cp:lastPrinted>
  <dcterms:created xsi:type="dcterms:W3CDTF">2011-11-07T17:13:00Z</dcterms:created>
  <dcterms:modified xsi:type="dcterms:W3CDTF">2011-11-08T16:41:00Z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jameslu@gmail.com@www.mendeley.com</vt:lpwstr>
  </property>
  <property fmtid="{D5CDD505-2E9C-101B-9397-08002B2CF9AE}" pid="4" name="Mendeley Citation Style_1">
    <vt:lpwstr>http://www.zotero.org/styles/science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Chicago Manual of Style (Author-Date format)</vt:lpwstr>
  </property>
  <property fmtid="{D5CDD505-2E9C-101B-9397-08002B2CF9AE}" pid="10" name="Mendeley Recent Style Id 2_1">
    <vt:lpwstr>http://www.zotero.org/styles/chicago-author-date</vt:lpwstr>
  </property>
  <property fmtid="{D5CDD505-2E9C-101B-9397-08002B2CF9AE}" pid="11" name="Mendeley Recent Style Name 3_1">
    <vt:lpwstr>Harvard Reference format 1 (Author-Date)</vt:lpwstr>
  </property>
  <property fmtid="{D5CDD505-2E9C-101B-9397-08002B2CF9AE}" pid="12" name="Mendeley Recent Style Id 3_1">
    <vt:lpwstr>http://www.zotero.org/styles/harvard1</vt:lpwstr>
  </property>
  <property fmtid="{D5CDD505-2E9C-101B-9397-08002B2CF9AE}" pid="13" name="Mendeley Recent Style Name 4_1">
    <vt:lpwstr>IEEE</vt:lpwstr>
  </property>
  <property fmtid="{D5CDD505-2E9C-101B-9397-08002B2CF9AE}" pid="14" name="Mendeley Recent Style Id 4_1">
    <vt:lpwstr>http://www.zotero.org/styles/ieee</vt:lpwstr>
  </property>
  <property fmtid="{D5CDD505-2E9C-101B-9397-08002B2CF9AE}" pid="15" name="Mendeley Recent Style Name 5_1">
    <vt:lpwstr>Modern Humanities Research Association (Note with Bibliography)</vt:lpwstr>
  </property>
  <property fmtid="{D5CDD505-2E9C-101B-9397-08002B2CF9AE}" pid="16" name="Mendeley Recent Style Id 5_1">
    <vt:lpwstr>http://www.zotero.org/styles/mhra</vt:lpwstr>
  </property>
  <property fmtid="{D5CDD505-2E9C-101B-9397-08002B2CF9AE}" pid="17" name="Mendeley Recent Style Name 6_1">
    <vt:lpwstr>Modern Language Association</vt:lpwstr>
  </property>
  <property fmtid="{D5CDD505-2E9C-101B-9397-08002B2CF9AE}" pid="18" name="Mendeley Recent Style Id 6_1">
    <vt:lpwstr>http://www.zotero.org/styles/mla</vt:lpwstr>
  </property>
  <property fmtid="{D5CDD505-2E9C-101B-9397-08002B2CF9AE}" pid="19" name="Mendeley Recent Style Name 7_1">
    <vt:lpwstr>Nature Journal</vt:lpwstr>
  </property>
  <property fmtid="{D5CDD505-2E9C-101B-9397-08002B2CF9AE}" pid="20" name="Mendeley Recent Style Id 7_1">
    <vt:lpwstr>http://www.zotero.org/styles/nature</vt:lpwstr>
  </property>
  <property fmtid="{D5CDD505-2E9C-101B-9397-08002B2CF9AE}" pid="21" name="Mendeley Recent Style Name 8_1">
    <vt:lpwstr>Nature Methods</vt:lpwstr>
  </property>
  <property fmtid="{D5CDD505-2E9C-101B-9397-08002B2CF9AE}" pid="22" name="Mendeley Recent Style Id 8_1">
    <vt:lpwstr>http://www.zotero.org/styles/nature-methods</vt:lpwstr>
  </property>
  <property fmtid="{D5CDD505-2E9C-101B-9397-08002B2CF9AE}" pid="23" name="Mendeley Recent Style Name 9_1">
    <vt:lpwstr>Science journal</vt:lpwstr>
  </property>
  <property fmtid="{D5CDD505-2E9C-101B-9397-08002B2CF9AE}" pid="24" name="Mendeley Recent Style Id 9_1">
    <vt:lpwstr>http://www.zotero.org/styles/science</vt:lpwstr>
  </property>
</Properties>
</file>